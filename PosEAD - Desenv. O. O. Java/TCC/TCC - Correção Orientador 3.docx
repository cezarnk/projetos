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2D" w:rsidRPr="000537B0" w:rsidRDefault="00E870A5" w:rsidP="0031640D">
      <w:pPr>
        <w:ind w:left="709" w:hanging="1"/>
        <w:jc w:val="center"/>
        <w:rPr>
          <w:rFonts w:asciiTheme="minorHAnsi" w:hAnsiTheme="minorHAnsi"/>
          <w:b/>
          <w:color w:val="000000" w:themeColor="text1"/>
          <w:sz w:val="28"/>
          <w:szCs w:val="28"/>
        </w:rPr>
      </w:pPr>
      <w:r>
        <w:rPr>
          <w:rFonts w:asciiTheme="minorHAnsi" w:hAnsiTheme="minorHAnsi"/>
          <w:b/>
          <w:color w:val="000000" w:themeColor="text1"/>
          <w:sz w:val="28"/>
          <w:szCs w:val="28"/>
        </w:rPr>
        <w:t xml:space="preserve">Análise Comparativa Entre Dois Frameworks MVC </w:t>
      </w:r>
      <w:r w:rsidRPr="00EF5D11">
        <w:rPr>
          <w:rFonts w:asciiTheme="minorHAnsi" w:hAnsiTheme="minorHAnsi"/>
          <w:b/>
          <w:i/>
          <w:color w:val="000000" w:themeColor="text1"/>
          <w:sz w:val="28"/>
          <w:szCs w:val="28"/>
        </w:rPr>
        <w:t>WEB</w:t>
      </w:r>
      <w:r>
        <w:rPr>
          <w:rFonts w:asciiTheme="minorHAnsi" w:hAnsiTheme="minorHAnsi"/>
          <w:b/>
          <w:color w:val="000000" w:themeColor="text1"/>
          <w:sz w:val="28"/>
          <w:szCs w:val="28"/>
        </w:rPr>
        <w:t xml:space="preserve"> Para Plataforma </w:t>
      </w:r>
      <w:r w:rsidRPr="00EF5D11">
        <w:rPr>
          <w:rFonts w:asciiTheme="minorHAnsi" w:hAnsiTheme="minorHAnsi"/>
          <w:b/>
          <w:i/>
          <w:color w:val="000000" w:themeColor="text1"/>
          <w:sz w:val="28"/>
          <w:szCs w:val="28"/>
        </w:rPr>
        <w:t>Java</w:t>
      </w:r>
      <w:r>
        <w:rPr>
          <w:rFonts w:asciiTheme="minorHAnsi" w:hAnsiTheme="minorHAnsi"/>
          <w:b/>
          <w:color w:val="000000" w:themeColor="text1"/>
          <w:sz w:val="28"/>
          <w:szCs w:val="28"/>
        </w:rPr>
        <w:t xml:space="preserve">: </w:t>
      </w:r>
      <w:r w:rsidRPr="00EF5D11">
        <w:rPr>
          <w:rFonts w:asciiTheme="minorHAnsi" w:hAnsiTheme="minorHAnsi"/>
          <w:b/>
          <w:i/>
          <w:color w:val="000000" w:themeColor="text1"/>
          <w:sz w:val="28"/>
          <w:szCs w:val="28"/>
        </w:rPr>
        <w:t>Spring</w:t>
      </w:r>
      <w:r>
        <w:rPr>
          <w:rFonts w:asciiTheme="minorHAnsi" w:hAnsiTheme="minorHAnsi"/>
          <w:b/>
          <w:color w:val="000000" w:themeColor="text1"/>
          <w:sz w:val="28"/>
          <w:szCs w:val="28"/>
        </w:rPr>
        <w:t xml:space="preserve"> MVC e </w:t>
      </w:r>
      <w:r w:rsidRPr="00EF5D11">
        <w:rPr>
          <w:rFonts w:asciiTheme="minorHAnsi" w:hAnsiTheme="minorHAnsi"/>
          <w:b/>
          <w:i/>
          <w:color w:val="000000" w:themeColor="text1"/>
          <w:sz w:val="28"/>
          <w:szCs w:val="28"/>
        </w:rPr>
        <w:t>Vraptor</w:t>
      </w:r>
    </w:p>
    <w:p w:rsidR="003B422D" w:rsidRPr="000537B0" w:rsidRDefault="003B422D">
      <w:pPr>
        <w:jc w:val="center"/>
        <w:rPr>
          <w:rFonts w:asciiTheme="minorHAnsi" w:hAnsiTheme="minorHAnsi" w:cs="Arial"/>
          <w:b/>
          <w:color w:val="000000" w:themeColor="text1"/>
          <w:sz w:val="28"/>
          <w:szCs w:val="28"/>
        </w:rPr>
      </w:pPr>
    </w:p>
    <w:p w:rsidR="003B422D" w:rsidRPr="000537B0" w:rsidRDefault="00E870A5">
      <w:pPr>
        <w:jc w:val="center"/>
        <w:rPr>
          <w:rFonts w:asciiTheme="minorHAnsi" w:hAnsiTheme="minorHAnsi" w:cs="Arial"/>
          <w:b/>
        </w:rPr>
      </w:pPr>
      <w:r>
        <w:rPr>
          <w:rFonts w:asciiTheme="minorHAnsi" w:hAnsiTheme="minorHAnsi" w:cs="Arial"/>
          <w:b/>
        </w:rPr>
        <w:t>Cesar Toshiaki Nakase</w:t>
      </w:r>
    </w:p>
    <w:p w:rsidR="003B422D" w:rsidRPr="000537B0" w:rsidRDefault="00E870A5">
      <w:pPr>
        <w:jc w:val="center"/>
      </w:pPr>
      <w:r>
        <w:rPr>
          <w:rStyle w:val="InternetLink"/>
          <w:rFonts w:asciiTheme="minorHAnsi" w:hAnsiTheme="minorHAnsi" w:cs="Arial"/>
        </w:rPr>
        <w:t>cezar.nk@gmail.com</w:t>
      </w:r>
    </w:p>
    <w:p w:rsidR="003B422D" w:rsidRPr="000537B0" w:rsidRDefault="003B422D">
      <w:pPr>
        <w:jc w:val="center"/>
        <w:rPr>
          <w:rFonts w:asciiTheme="minorHAnsi" w:hAnsiTheme="minorHAnsi" w:cs="Arial"/>
        </w:rPr>
      </w:pPr>
    </w:p>
    <w:p w:rsidR="003B422D" w:rsidRPr="000537B0" w:rsidRDefault="008B563F">
      <w:pPr>
        <w:jc w:val="center"/>
        <w:rPr>
          <w:rFonts w:asciiTheme="minorHAnsi" w:hAnsiTheme="minorHAnsi" w:cs="Arial"/>
          <w:b/>
        </w:rPr>
      </w:pPr>
      <w:del w:id="0" w:author="Claudinei Nuno" w:date="2019-02-16T06:39:00Z">
        <w:r w:rsidDel="00576980">
          <w:rPr>
            <w:rFonts w:asciiTheme="minorHAnsi" w:hAnsiTheme="minorHAnsi" w:cs="Arial"/>
            <w:b/>
          </w:rPr>
          <w:delText xml:space="preserve">Prof. </w:delText>
        </w:r>
      </w:del>
      <w:r w:rsidR="00E870A5">
        <w:rPr>
          <w:rFonts w:asciiTheme="minorHAnsi" w:hAnsiTheme="minorHAnsi" w:cs="Arial"/>
          <w:b/>
        </w:rPr>
        <w:t>Claudinei Di Nuno</w:t>
      </w:r>
      <w:r w:rsidR="00543484" w:rsidRPr="000537B0">
        <w:rPr>
          <w:rFonts w:asciiTheme="minorHAnsi" w:hAnsiTheme="minorHAnsi" w:cs="Arial"/>
          <w:b/>
        </w:rPr>
        <w:t>, MSc</w:t>
      </w:r>
    </w:p>
    <w:p w:rsidR="003B422D" w:rsidRPr="000537B0" w:rsidRDefault="008B563F">
      <w:pPr>
        <w:jc w:val="center"/>
      </w:pPr>
      <w:r>
        <w:rPr>
          <w:rStyle w:val="InternetLink"/>
          <w:rFonts w:asciiTheme="minorHAnsi" w:hAnsiTheme="minorHAnsi" w:cs="Arial"/>
        </w:rPr>
        <w:t>professorclaudinei@uol.com.br</w:t>
      </w:r>
    </w:p>
    <w:p w:rsidR="003B422D" w:rsidRPr="000537B0" w:rsidRDefault="003B422D">
      <w:pPr>
        <w:jc w:val="center"/>
        <w:rPr>
          <w:rFonts w:asciiTheme="minorHAnsi" w:hAnsiTheme="minorHAnsi" w:cs="Arial"/>
          <w:color w:val="FF0000"/>
        </w:rPr>
      </w:pPr>
    </w:p>
    <w:p w:rsidR="003B422D" w:rsidRPr="000537B0" w:rsidRDefault="00543484">
      <w:pPr>
        <w:ind w:left="709" w:hanging="709"/>
        <w:jc w:val="center"/>
        <w:rPr>
          <w:rFonts w:asciiTheme="minorHAnsi" w:hAnsiTheme="minorHAnsi"/>
        </w:rPr>
      </w:pPr>
      <w:r w:rsidRPr="000537B0">
        <w:rPr>
          <w:rFonts w:asciiTheme="minorHAnsi" w:hAnsiTheme="minorHAnsi"/>
          <w:color w:val="000000" w:themeColor="text1"/>
        </w:rPr>
        <w:t xml:space="preserve">Curso de Pós-Graduação </w:t>
      </w:r>
      <w:r w:rsidRPr="000537B0">
        <w:rPr>
          <w:rFonts w:asciiTheme="minorHAnsi" w:hAnsiTheme="minorHAnsi"/>
          <w:i/>
          <w:color w:val="000000" w:themeColor="text1"/>
        </w:rPr>
        <w:t>Lato Sensu</w:t>
      </w:r>
      <w:r w:rsidR="0052660E">
        <w:rPr>
          <w:rFonts w:asciiTheme="minorHAnsi" w:hAnsiTheme="minorHAnsi"/>
          <w:i/>
          <w:color w:val="000000" w:themeColor="text1"/>
        </w:rPr>
        <w:t xml:space="preserve"> </w:t>
      </w:r>
      <w:r w:rsidRPr="000537B0">
        <w:rPr>
          <w:rFonts w:asciiTheme="minorHAnsi" w:hAnsiTheme="minorHAnsi"/>
        </w:rPr>
        <w:t xml:space="preserve">em </w:t>
      </w:r>
      <w:r w:rsidR="008B563F">
        <w:rPr>
          <w:rFonts w:asciiTheme="minorHAnsi" w:hAnsiTheme="minorHAnsi"/>
        </w:rPr>
        <w:t>Desenvolvimento Orientado a Objetos com Java</w:t>
      </w:r>
    </w:p>
    <w:p w:rsidR="003B422D" w:rsidRPr="000537B0" w:rsidRDefault="008B563F">
      <w:pPr>
        <w:ind w:left="709" w:hanging="709"/>
        <w:jc w:val="center"/>
        <w:rPr>
          <w:rFonts w:asciiTheme="minorHAnsi" w:hAnsiTheme="minorHAnsi"/>
          <w:b/>
          <w:sz w:val="28"/>
          <w:szCs w:val="28"/>
        </w:rPr>
      </w:pPr>
      <w:r>
        <w:rPr>
          <w:rFonts w:asciiTheme="minorHAnsi" w:hAnsiTheme="minorHAnsi"/>
        </w:rPr>
        <w:t>UNESA</w:t>
      </w:r>
      <w:r w:rsidR="00543484" w:rsidRPr="000537B0">
        <w:rPr>
          <w:rFonts w:asciiTheme="minorHAnsi" w:hAnsiTheme="minorHAnsi"/>
        </w:rPr>
        <w:t xml:space="preserve"> </w:t>
      </w:r>
      <w:r>
        <w:rPr>
          <w:rFonts w:asciiTheme="minorHAnsi" w:hAnsiTheme="minorHAnsi"/>
        </w:rPr>
        <w:t>–</w:t>
      </w:r>
      <w:r w:rsidR="00543484" w:rsidRPr="000537B0">
        <w:rPr>
          <w:rFonts w:asciiTheme="minorHAnsi" w:hAnsiTheme="minorHAnsi"/>
        </w:rPr>
        <w:t xml:space="preserve"> </w:t>
      </w:r>
      <w:r>
        <w:rPr>
          <w:rFonts w:asciiTheme="minorHAnsi" w:hAnsiTheme="minorHAnsi"/>
        </w:rPr>
        <w:t>Universidade Estácio de Sá</w:t>
      </w:r>
    </w:p>
    <w:p w:rsidR="003B422D" w:rsidRDefault="003B422D">
      <w:pPr>
        <w:jc w:val="center"/>
        <w:rPr>
          <w:ins w:id="1" w:author="Claudinei Nuno" w:date="2019-02-16T06:39:00Z"/>
          <w:rFonts w:asciiTheme="minorHAnsi" w:hAnsiTheme="minorHAnsi" w:cs="Arial"/>
          <w:b/>
          <w:sz w:val="28"/>
          <w:szCs w:val="28"/>
        </w:rPr>
      </w:pPr>
    </w:p>
    <w:p w:rsidR="00576980" w:rsidRPr="00E005B3" w:rsidRDefault="00576980" w:rsidP="00576980">
      <w:pPr>
        <w:rPr>
          <w:ins w:id="2" w:author="Claudinei Nuno" w:date="2019-02-16T06:39:00Z"/>
          <w:rFonts w:ascii="Calibri" w:hAnsi="Calibri" w:cs="Arial"/>
          <w:u w:val="single"/>
        </w:rPr>
      </w:pPr>
      <w:ins w:id="3" w:author="Claudinei Nuno" w:date="2019-02-16T06:39:00Z">
        <w:r w:rsidRPr="00E005B3">
          <w:rPr>
            <w:rFonts w:ascii="Calibri" w:hAnsi="Calibri" w:cs="Arial"/>
            <w:u w:val="single"/>
          </w:rPr>
          <w:t>A entrega oficial do TCC aprovado está agendada para 23/02, impreterivelmente. Aguardo retorno URGENTE. Ainda teremos outras revisões. Não há revisão de um dia para o outro. Você deveria ter entregue o TCC com mais antecedência.</w:t>
        </w:r>
      </w:ins>
    </w:p>
    <w:p w:rsidR="00576980" w:rsidRPr="00576980" w:rsidRDefault="00576980">
      <w:pPr>
        <w:jc w:val="center"/>
        <w:rPr>
          <w:ins w:id="4" w:author="Claudinei Nuno" w:date="2019-02-16T06:39:00Z"/>
          <w:rFonts w:asciiTheme="minorHAnsi" w:hAnsiTheme="minorHAnsi" w:cs="Arial"/>
          <w:rPrChange w:id="5" w:author="Claudinei Nuno" w:date="2019-02-16T06:39:00Z">
            <w:rPr>
              <w:ins w:id="6" w:author="Claudinei Nuno" w:date="2019-02-16T06:39:00Z"/>
              <w:rFonts w:asciiTheme="minorHAnsi" w:hAnsiTheme="minorHAnsi" w:cs="Arial"/>
              <w:b/>
              <w:sz w:val="28"/>
              <w:szCs w:val="28"/>
            </w:rPr>
          </w:rPrChange>
        </w:rPr>
      </w:pPr>
    </w:p>
    <w:p w:rsidR="00576980" w:rsidRDefault="005A1E16" w:rsidP="005A1E16">
      <w:pPr>
        <w:rPr>
          <w:ins w:id="7" w:author="Claudinei Nuno" w:date="2019-02-16T06:58:00Z"/>
          <w:rFonts w:asciiTheme="minorHAnsi" w:hAnsiTheme="minorHAnsi" w:cs="Arial"/>
        </w:rPr>
        <w:pPrChange w:id="8" w:author="Claudinei Nuno" w:date="2019-02-16T06:57:00Z">
          <w:pPr>
            <w:jc w:val="center"/>
          </w:pPr>
        </w:pPrChange>
      </w:pPr>
      <w:ins w:id="9" w:author="Claudinei Nuno" w:date="2019-02-16T06:57:00Z">
        <w:r>
          <w:rPr>
            <w:rFonts w:asciiTheme="minorHAnsi" w:hAnsiTheme="minorHAnsi" w:cs="Arial"/>
          </w:rPr>
          <w:t xml:space="preserve">César, estamos na terceira revisão e o prazo está se esgotando. Por favor, ainda há muitos erros que poderiam não existir mais. </w:t>
        </w:r>
      </w:ins>
      <w:ins w:id="10" w:author="Claudinei Nuno" w:date="2019-02-16T06:58:00Z">
        <w:r>
          <w:rPr>
            <w:rFonts w:asciiTheme="minorHAnsi" w:hAnsiTheme="minorHAnsi" w:cs="Arial"/>
          </w:rPr>
          <w:t xml:space="preserve">Por favor, seja minucioso, detalhista. Confira </w:t>
        </w:r>
        <w:r w:rsidR="006810FE">
          <w:rPr>
            <w:rFonts w:asciiTheme="minorHAnsi" w:hAnsiTheme="minorHAnsi" w:cs="Arial"/>
          </w:rPr>
          <w:t>o artigo antes de enviar.</w:t>
        </w:r>
      </w:ins>
      <w:ins w:id="11" w:author="Claudinei Nuno" w:date="2019-02-16T07:00:00Z">
        <w:r w:rsidR="003066F9">
          <w:rPr>
            <w:rFonts w:asciiTheme="minorHAnsi" w:hAnsiTheme="minorHAnsi" w:cs="Arial"/>
          </w:rPr>
          <w:t xml:space="preserve"> At</w:t>
        </w:r>
      </w:ins>
      <w:ins w:id="12" w:author="Claudinei Nuno" w:date="2019-02-16T07:01:00Z">
        <w:r w:rsidR="003066F9">
          <w:rPr>
            <w:rFonts w:asciiTheme="minorHAnsi" w:hAnsiTheme="minorHAnsi" w:cs="Arial"/>
          </w:rPr>
          <w:t>é problemas de fonte, o seu artigo ainda tem. Isto não é possível.</w:t>
        </w:r>
      </w:ins>
      <w:bookmarkStart w:id="13" w:name="_GoBack"/>
      <w:bookmarkEnd w:id="13"/>
    </w:p>
    <w:p w:rsidR="006810FE" w:rsidRPr="005A1E16" w:rsidRDefault="006810FE" w:rsidP="005A1E16">
      <w:pPr>
        <w:rPr>
          <w:ins w:id="14" w:author="Claudinei Nuno" w:date="2019-02-16T06:39:00Z"/>
          <w:rFonts w:asciiTheme="minorHAnsi" w:hAnsiTheme="minorHAnsi" w:cs="Arial"/>
          <w:rPrChange w:id="15" w:author="Claudinei Nuno" w:date="2019-02-16T06:57:00Z">
            <w:rPr>
              <w:ins w:id="16" w:author="Claudinei Nuno" w:date="2019-02-16T06:39:00Z"/>
              <w:rFonts w:asciiTheme="minorHAnsi" w:hAnsiTheme="minorHAnsi" w:cs="Arial"/>
              <w:b/>
              <w:sz w:val="28"/>
              <w:szCs w:val="28"/>
            </w:rPr>
          </w:rPrChange>
        </w:rPr>
        <w:pPrChange w:id="17" w:author="Claudinei Nuno" w:date="2019-02-16T06:57:00Z">
          <w:pPr>
            <w:jc w:val="center"/>
          </w:pPr>
        </w:pPrChange>
      </w:pPr>
    </w:p>
    <w:p w:rsidR="00576980" w:rsidRPr="000537B0" w:rsidRDefault="00576980">
      <w:pPr>
        <w:jc w:val="center"/>
        <w:rPr>
          <w:rFonts w:asciiTheme="minorHAnsi" w:hAnsiTheme="minorHAnsi" w:cs="Arial"/>
          <w:b/>
          <w:sz w:val="28"/>
          <w:szCs w:val="28"/>
        </w:rPr>
      </w:pPr>
    </w:p>
    <w:p w:rsidR="003B422D" w:rsidRPr="000537B0" w:rsidRDefault="00543484">
      <w:pPr>
        <w:pStyle w:val="Ttulo11"/>
        <w:numPr>
          <w:ilvl w:val="0"/>
          <w:numId w:val="0"/>
        </w:numPr>
        <w:spacing w:after="0"/>
        <w:rPr>
          <w:sz w:val="24"/>
          <w:szCs w:val="24"/>
        </w:rPr>
      </w:pPr>
      <w:r w:rsidRPr="000537B0">
        <w:rPr>
          <w:sz w:val="24"/>
          <w:szCs w:val="24"/>
        </w:rPr>
        <w:t>Resumo</w:t>
      </w:r>
    </w:p>
    <w:p w:rsidR="00F94177" w:rsidRPr="00DA6016" w:rsidRDefault="00F94177" w:rsidP="0042363D">
      <w:pPr>
        <w:jc w:val="both"/>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r w:rsidRPr="00DA6016">
        <w:rPr>
          <w:rFonts w:asciiTheme="minorHAnsi" w:hAnsiTheme="minorHAnsi" w:cstheme="minorHAnsi"/>
          <w:i/>
        </w:rPr>
        <w:t xml:space="preserve">VRaptor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o desenvolvimento de um </w:t>
      </w:r>
      <w:proofErr w:type="gramStart"/>
      <w:r w:rsidRPr="00DA6016">
        <w:rPr>
          <w:rFonts w:asciiTheme="minorHAnsi" w:eastAsiaTheme="minorHAnsi" w:hAnsiTheme="minorHAnsi" w:cstheme="minorHAnsi"/>
        </w:rPr>
        <w:t>protótipo</w:t>
      </w:r>
      <w:proofErr w:type="gramEnd"/>
      <w:r w:rsidRPr="00DA6016">
        <w:rPr>
          <w:rFonts w:asciiTheme="minorHAnsi" w:eastAsiaTheme="minorHAnsi" w:hAnsiTheme="minorHAnsi" w:cstheme="minorHAnsi"/>
        </w:rPr>
        <w:t xml:space="preserve"> </w:t>
      </w:r>
      <w:proofErr w:type="spellStart"/>
      <w:ins w:id="18" w:author="Claudinei Nuno" w:date="2019-02-16T06:39:00Z">
        <w:r w:rsidR="00576980">
          <w:rPr>
            <w:rFonts w:asciiTheme="minorHAnsi" w:eastAsiaTheme="minorHAnsi" w:hAnsiTheme="minorHAnsi" w:cstheme="minorHAnsi"/>
          </w:rPr>
          <w:t>protótipo</w:t>
        </w:r>
        <w:proofErr w:type="spellEnd"/>
        <w:r w:rsidR="00576980">
          <w:rPr>
            <w:rFonts w:asciiTheme="minorHAnsi" w:eastAsiaTheme="minorHAnsi" w:hAnsiTheme="minorHAnsi" w:cstheme="minorHAnsi"/>
          </w:rPr>
          <w:t>??</w:t>
        </w:r>
      </w:ins>
      <w:ins w:id="19" w:author="Claudinei Nuno" w:date="2019-02-16T06:40:00Z">
        <w:r w:rsidR="00576980">
          <w:rPr>
            <w:rFonts w:asciiTheme="minorHAnsi" w:eastAsiaTheme="minorHAnsi" w:hAnsiTheme="minorHAnsi" w:cstheme="minorHAnsi"/>
          </w:rPr>
          <w:t xml:space="preserve">??? Tem certeza?   Não </w:t>
        </w:r>
        <w:proofErr w:type="spellStart"/>
        <w:r w:rsidR="00576980">
          <w:rPr>
            <w:rFonts w:asciiTheme="minorHAnsi" w:eastAsiaTheme="minorHAnsi" w:hAnsiTheme="minorHAnsi" w:cstheme="minorHAnsi"/>
          </w:rPr>
          <w:t>funciona?</w:t>
        </w:r>
      </w:ins>
      <w:r w:rsidRPr="00DA6016">
        <w:rPr>
          <w:rFonts w:asciiTheme="minorHAnsi" w:eastAsiaTheme="minorHAnsi" w:hAnsiTheme="minorHAnsi" w:cstheme="minorHAnsi"/>
        </w:rPr>
        <w:t>utilizando</w:t>
      </w:r>
      <w:proofErr w:type="spellEnd"/>
      <w:r w:rsidRPr="00DA6016">
        <w:rPr>
          <w:rFonts w:asciiTheme="minorHAnsi" w:eastAsiaTheme="minorHAnsi" w:hAnsiTheme="minorHAnsi" w:cstheme="minorHAnsi"/>
        </w:rPr>
        <w:t xml:space="preserve"> os </w:t>
      </w:r>
      <w:r w:rsidRPr="00DA6016">
        <w:rPr>
          <w:rFonts w:asciiTheme="minorHAnsi" w:eastAsiaTheme="minorHAnsi" w:hAnsiTheme="minorHAnsi" w:cstheme="minorHAnsi"/>
          <w:i/>
        </w:rPr>
        <w:t>frameworks</w:t>
      </w:r>
      <w:r>
        <w:rPr>
          <w:rFonts w:asciiTheme="minorHAnsi" w:eastAsiaTheme="minorHAnsi" w:hAnsiTheme="minorHAnsi" w:cstheme="minorHAnsi"/>
          <w:i/>
        </w:rPr>
        <w:t xml:space="preserve"> </w:t>
      </w:r>
      <w:r>
        <w:rPr>
          <w:rFonts w:asciiTheme="minorHAnsi" w:eastAsiaTheme="minorHAnsi" w:hAnsiTheme="minorHAnsi" w:cstheme="minorHAnsi"/>
        </w:rPr>
        <w:t xml:space="preserve">para o desenvolvimento </w:t>
      </w:r>
      <w:r w:rsidRPr="00DA6016">
        <w:rPr>
          <w:rFonts w:asciiTheme="minorHAnsi" w:hAnsiTheme="minorHAnsi" w:cstheme="minorHAnsi"/>
        </w:rPr>
        <w:t xml:space="preserve">de um sistema </w:t>
      </w:r>
      <w:r w:rsidRPr="00AA5093">
        <w:rPr>
          <w:rFonts w:asciiTheme="minorHAnsi" w:hAnsiTheme="minorHAnsi" w:cstheme="minorHAnsi"/>
          <w:i/>
        </w:rPr>
        <w:t>Web</w:t>
      </w:r>
      <w:r w:rsidRPr="00DA6016">
        <w:rPr>
          <w:rFonts w:asciiTheme="minorHAnsi" w:hAnsiTheme="minorHAnsi" w:cstheme="minorHAnsi"/>
        </w:rPr>
        <w:t xml:space="preserve"> para auxiliar na gestão de controle de pagamentos dos ocupantes de um prédio e no gerenciamento de registro</w:t>
      </w:r>
      <w:r>
        <w:rPr>
          <w:rFonts w:asciiTheme="minorHAnsi" w:hAnsiTheme="minorHAnsi" w:cstheme="minorHAnsi"/>
        </w:rPr>
        <w:t>s</w:t>
      </w:r>
      <w:r w:rsidRPr="00DA6016">
        <w:rPr>
          <w:rFonts w:asciiTheme="minorHAnsi" w:hAnsiTheme="minorHAnsi" w:cstheme="minorHAnsi"/>
        </w:rPr>
        <w:t xml:space="preserve"> dos moradores e condômino</w:t>
      </w:r>
      <w:r w:rsidRPr="00DA6016">
        <w:rPr>
          <w:rFonts w:asciiTheme="minorHAnsi" w:eastAsiaTheme="minorHAnsi" w:hAnsiTheme="minorHAnsi" w:cstheme="minorHAnsi"/>
          <w:i/>
        </w:rPr>
        <w:t>,</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Pr="00DA6016">
        <w:rPr>
          <w:rFonts w:asciiTheme="minorHAnsi" w:hAnsiTheme="minorHAnsi" w:cstheme="minorHAnsi"/>
          <w:i/>
        </w:rPr>
        <w:t>frameworks</w:t>
      </w:r>
      <w:r w:rsidRPr="00DA6016">
        <w:rPr>
          <w:rFonts w:asciiTheme="minorHAnsi" w:hAnsiTheme="minorHAnsi" w:cstheme="minorHAnsi"/>
        </w:rPr>
        <w:t xml:space="preserve">, a dificuldade em relação à curva de aprendizagem, análise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3B422D" w:rsidRPr="000537B0" w:rsidRDefault="003B422D">
      <w:pPr>
        <w:ind w:firstLine="709"/>
        <w:rPr>
          <w:rFonts w:asciiTheme="minorHAnsi" w:hAnsiTheme="minorHAnsi"/>
        </w:rPr>
      </w:pPr>
    </w:p>
    <w:p w:rsidR="003B422D" w:rsidRPr="000537B0" w:rsidRDefault="00543484">
      <w:pPr>
        <w:rPr>
          <w:rFonts w:asciiTheme="minorHAnsi" w:hAnsiTheme="minorHAnsi"/>
        </w:rPr>
      </w:pPr>
      <w:r w:rsidRPr="00FA7133">
        <w:rPr>
          <w:rFonts w:asciiTheme="minorHAnsi" w:hAnsiTheme="minorHAnsi"/>
          <w:b/>
        </w:rPr>
        <w:t>Palavras-chave:</w:t>
      </w:r>
      <w:r w:rsidRPr="000537B0">
        <w:rPr>
          <w:rFonts w:asciiTheme="minorHAnsi" w:hAnsiTheme="minorHAnsi"/>
        </w:rPr>
        <w:t xml:space="preserve"> </w:t>
      </w:r>
      <w:r w:rsidR="00F94177" w:rsidRPr="00DA6016">
        <w:rPr>
          <w:rFonts w:asciiTheme="minorHAnsi" w:hAnsiTheme="minorHAnsi" w:cstheme="minorHAnsi"/>
          <w:i/>
        </w:rPr>
        <w:t>Framework</w:t>
      </w:r>
      <w:r w:rsidR="00F94177" w:rsidRPr="00DA6016">
        <w:rPr>
          <w:rFonts w:asciiTheme="minorHAnsi" w:hAnsiTheme="minorHAnsi" w:cstheme="minorHAnsi"/>
        </w:rPr>
        <w:t xml:space="preserve">. Padrão MVC. </w:t>
      </w:r>
      <w:r w:rsidR="00F94177" w:rsidRPr="00DA6016">
        <w:rPr>
          <w:rFonts w:asciiTheme="minorHAnsi" w:hAnsiTheme="minorHAnsi" w:cstheme="minorHAnsi"/>
          <w:i/>
        </w:rPr>
        <w:t>Vraptor</w:t>
      </w:r>
      <w:r w:rsidR="00F94177" w:rsidRPr="00DA6016">
        <w:rPr>
          <w:rFonts w:asciiTheme="minorHAnsi" w:hAnsiTheme="minorHAnsi" w:cstheme="minorHAnsi"/>
        </w:rPr>
        <w:t xml:space="preserve"> e </w:t>
      </w:r>
      <w:r w:rsidR="00F94177" w:rsidRPr="00DA6016">
        <w:rPr>
          <w:rFonts w:asciiTheme="minorHAnsi" w:hAnsiTheme="minorHAnsi" w:cstheme="minorHAnsi"/>
          <w:i/>
        </w:rPr>
        <w:t>Spring MVC</w:t>
      </w:r>
      <w:r w:rsidR="00F94177" w:rsidRPr="00DA6016">
        <w:rPr>
          <w:rFonts w:asciiTheme="minorHAnsi" w:hAnsiTheme="minorHAnsi" w:cstheme="minorHAnsi"/>
        </w:rPr>
        <w:t>.</w:t>
      </w:r>
    </w:p>
    <w:p w:rsidR="003B422D" w:rsidRPr="000537B0" w:rsidRDefault="003B422D">
      <w:pPr>
        <w:ind w:firstLine="709"/>
        <w:rPr>
          <w:rFonts w:asciiTheme="minorHAnsi" w:hAnsiTheme="minorHAnsi"/>
        </w:rPr>
      </w:pPr>
    </w:p>
    <w:p w:rsidR="003B422D" w:rsidRPr="000537B0" w:rsidRDefault="00543484">
      <w:pPr>
        <w:pStyle w:val="Ttulo11"/>
        <w:numPr>
          <w:ilvl w:val="0"/>
          <w:numId w:val="2"/>
        </w:numPr>
        <w:spacing w:after="0"/>
        <w:rPr>
          <w:rFonts w:cs="Times New Roman"/>
          <w:bCs w:val="0"/>
          <w:color w:val="00000A"/>
          <w:sz w:val="24"/>
          <w:szCs w:val="24"/>
        </w:rPr>
      </w:pPr>
      <w:r w:rsidRPr="000537B0">
        <w:rPr>
          <w:sz w:val="24"/>
          <w:szCs w:val="24"/>
        </w:rPr>
        <w:t>Introdução</w:t>
      </w:r>
    </w:p>
    <w:p w:rsidR="003B422D" w:rsidRDefault="003B422D"/>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Cada vez mais a WEB está carregada de empresas que buscam através das facilidades tecnológicas a exposição de seus produtos e serviços, onde muitas vezes conseguem de forma clara e objetiva, alcançar suas metas graças à estas recursividades. É válido dizer que os </w:t>
      </w:r>
      <w:r w:rsidRPr="00F94177">
        <w:rPr>
          <w:rFonts w:ascii="Calibri" w:hAnsi="Calibri" w:cs="Calibri"/>
          <w:i/>
          <w:szCs w:val="20"/>
          <w:lang w:eastAsia="ar-SA"/>
        </w:rPr>
        <w:t>frameworks</w:t>
      </w:r>
      <w:r w:rsidRPr="00F94177">
        <w:rPr>
          <w:rFonts w:ascii="Calibri" w:hAnsi="Calibri" w:cs="Calibri"/>
          <w:szCs w:val="20"/>
          <w:lang w:eastAsia="ar-SA"/>
        </w:rPr>
        <w:t xml:space="preserve"> possuem vários benefícios para o desenvolvimento de software voltado para estas empresas, já que as mesmas investem muito em inovações que buscam a compreensão do usuário, feedback, facilidade de uso, interatividade, entre outros.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lastRenderedPageBreak/>
        <w:t xml:space="preserve">Desenvolver sistemas em </w:t>
      </w:r>
      <w:r w:rsidRPr="00F94177">
        <w:rPr>
          <w:rFonts w:ascii="Calibri" w:hAnsi="Calibri" w:cs="Calibri"/>
          <w:i/>
          <w:szCs w:val="20"/>
          <w:lang w:eastAsia="ar-SA"/>
        </w:rPr>
        <w:t>Java</w:t>
      </w:r>
      <w:r w:rsidRPr="00F94177">
        <w:rPr>
          <w:rFonts w:ascii="Calibri" w:hAnsi="Calibri" w:cs="Calibri"/>
          <w:szCs w:val="20"/>
          <w:lang w:eastAsia="ar-SA"/>
        </w:rPr>
        <w:t xml:space="preserve"> para web, antes das criações dos </w:t>
      </w:r>
      <w:r w:rsidRPr="00F94177">
        <w:rPr>
          <w:rFonts w:ascii="Calibri" w:hAnsi="Calibri" w:cs="Calibri"/>
          <w:i/>
          <w:szCs w:val="20"/>
          <w:lang w:eastAsia="ar-SA"/>
        </w:rPr>
        <w:t>framework</w:t>
      </w:r>
      <w:r w:rsidRPr="00F94177">
        <w:rPr>
          <w:rFonts w:ascii="Calibri" w:hAnsi="Calibri" w:cs="Calibri"/>
          <w:szCs w:val="20"/>
          <w:lang w:eastAsia="ar-SA"/>
        </w:rPr>
        <w:t xml:space="preserve">s, que em resumo é um conjunto de bibliotecas que reúne inúmeras funcionalidades que ficam à disposição do programador, aumentando sua produtividade, era uma tarefa trabalhosa, pois mesmo o </w:t>
      </w:r>
      <w:r w:rsidRPr="00F94177">
        <w:rPr>
          <w:rFonts w:ascii="Calibri" w:hAnsi="Calibri" w:cs="Calibri"/>
          <w:i/>
          <w:szCs w:val="20"/>
          <w:lang w:eastAsia="ar-SA"/>
        </w:rPr>
        <w:t>Java</w:t>
      </w:r>
      <w:r w:rsidRPr="00F94177">
        <w:rPr>
          <w:rFonts w:ascii="Calibri" w:hAnsi="Calibri" w:cs="Calibri"/>
          <w:szCs w:val="20"/>
          <w:lang w:eastAsia="ar-SA"/>
        </w:rPr>
        <w:t xml:space="preserve"> possuindo os </w:t>
      </w:r>
      <w:r w:rsidRPr="00F94177">
        <w:rPr>
          <w:rFonts w:ascii="Calibri" w:hAnsi="Calibri" w:cs="Calibri"/>
          <w:i/>
          <w:szCs w:val="20"/>
          <w:lang w:eastAsia="ar-SA"/>
        </w:rPr>
        <w:t>Servlets</w:t>
      </w:r>
      <w:r w:rsidRPr="00F94177">
        <w:rPr>
          <w:rFonts w:ascii="Calibri" w:hAnsi="Calibri" w:cs="Calibri"/>
          <w:szCs w:val="20"/>
          <w:lang w:eastAsia="ar-SA"/>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havia uma padronização no desenvolvimento web com </w:t>
      </w:r>
      <w:r w:rsidRPr="00F94177">
        <w:rPr>
          <w:rFonts w:ascii="Calibri" w:hAnsi="Calibri" w:cs="Calibri"/>
          <w:i/>
          <w:szCs w:val="20"/>
          <w:lang w:eastAsia="ar-SA"/>
        </w:rPr>
        <w:t>Java</w:t>
      </w:r>
      <w:r w:rsidRPr="00F94177">
        <w:rPr>
          <w:rFonts w:ascii="Calibri" w:hAnsi="Calibri" w:cs="Calibri"/>
          <w:szCs w:val="20"/>
          <w:lang w:eastAsia="ar-SA"/>
        </w:rPr>
        <w:t>.</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Atualmente, tem-se a disposição vários </w:t>
      </w:r>
      <w:r w:rsidRPr="00F94177">
        <w:rPr>
          <w:rFonts w:ascii="Calibri" w:hAnsi="Calibri" w:cs="Calibri"/>
          <w:i/>
          <w:szCs w:val="20"/>
          <w:lang w:eastAsia="ar-SA"/>
        </w:rPr>
        <w:t xml:space="preserve">frameworks </w:t>
      </w:r>
      <w:r w:rsidRPr="00F94177">
        <w:rPr>
          <w:rFonts w:ascii="Calibri" w:hAnsi="Calibri" w:cs="Calibri"/>
          <w:szCs w:val="20"/>
          <w:lang w:eastAsia="ar-SA"/>
        </w:rPr>
        <w:t xml:space="preserve">para facilitar a produtividade e a padronização do código. Porém, é preciso analisar se vale à pena utilizar, como escolher e quais as vantagens de se escolher um </w:t>
      </w:r>
      <w:r w:rsidRPr="00F94177">
        <w:rPr>
          <w:rFonts w:ascii="Calibri" w:hAnsi="Calibri" w:cs="Calibri"/>
          <w:i/>
          <w:szCs w:val="20"/>
          <w:lang w:eastAsia="ar-SA"/>
        </w:rPr>
        <w:t>framework</w:t>
      </w:r>
      <w:r w:rsidRPr="00F94177">
        <w:rPr>
          <w:rFonts w:ascii="Calibri" w:hAnsi="Calibri" w:cs="Calibri"/>
          <w:szCs w:val="20"/>
          <w:lang w:eastAsia="ar-SA"/>
        </w:rPr>
        <w:t xml:space="preserve">.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Baseado nesses questionamentos, por boa prática, busca-se seguir alguns critérios para a escolha do </w:t>
      </w:r>
      <w:r w:rsidRPr="00F94177">
        <w:rPr>
          <w:rFonts w:ascii="Calibri" w:hAnsi="Calibri" w:cs="Calibri"/>
          <w:i/>
          <w:szCs w:val="20"/>
          <w:lang w:eastAsia="ar-SA"/>
        </w:rPr>
        <w:t>framework</w:t>
      </w:r>
      <w:r w:rsidRPr="00F94177">
        <w:rPr>
          <w:rFonts w:ascii="Calibri" w:hAnsi="Calibri" w:cs="Calibri"/>
          <w:szCs w:val="20"/>
          <w:lang w:eastAsia="ar-SA"/>
        </w:rPr>
        <w:t xml:space="preserve">. Por exemplo, a sua estrutura, validando se ele poderá atender as necessidades ou não. Q quão </w:t>
      </w:r>
      <w:ins w:id="20" w:author="Claudinei Nuno" w:date="2019-02-16T06:41:00Z">
        <w:r w:rsidR="00576980">
          <w:rPr>
            <w:rFonts w:ascii="Calibri" w:hAnsi="Calibri" w:cs="Calibri"/>
            <w:szCs w:val="20"/>
            <w:lang w:eastAsia="ar-SA"/>
          </w:rPr>
          <w:t>???????????????????????</w:t>
        </w:r>
      </w:ins>
      <w:r w:rsidRPr="00F94177">
        <w:rPr>
          <w:rFonts w:ascii="Calibri" w:hAnsi="Calibri" w:cs="Calibri"/>
          <w:szCs w:val="20"/>
          <w:lang w:eastAsia="ar-SA"/>
        </w:rPr>
        <w:t>reconhecido ele é?  Pois assim pode-se ter mais informações através de comunidades e fóruns a respeito de novas ideias, novas funcionalidades, além da sua qualidade, segurança, capacidade de garantir o funcionamento do sistema, o gerenciamento de riscos e redução de vulnerabilidades e a documentação, pois sendo bem formulada serão mais fáceis o seu entendimento e a sua utilização.</w:t>
      </w:r>
    </w:p>
    <w:p w:rsidR="00F94177" w:rsidRPr="00F94177" w:rsidRDefault="00F94177" w:rsidP="00F94177">
      <w:pPr>
        <w:widowControl w:val="0"/>
        <w:tabs>
          <w:tab w:val="left" w:pos="1701"/>
        </w:tabs>
        <w:suppressAutoHyphens/>
        <w:ind w:firstLine="709"/>
        <w:jc w:val="both"/>
        <w:rPr>
          <w:rFonts w:ascii="Calibri" w:eastAsia="Calibri" w:hAnsi="Calibri" w:cs="Calibri"/>
          <w:i/>
          <w:szCs w:val="20"/>
          <w:lang w:eastAsia="ar-SA"/>
        </w:rPr>
      </w:pPr>
      <w:r w:rsidRPr="00F94177">
        <w:rPr>
          <w:rFonts w:ascii="Calibri" w:eastAsia="Calibri" w:hAnsi="Calibri" w:cs="Calibri"/>
          <w:szCs w:val="20"/>
          <w:lang w:eastAsia="ar-SA"/>
        </w:rPr>
        <w:t xml:space="preserve">Seguindo as boas práticas citadas anteriormente, este artigo apresenta os </w:t>
      </w:r>
      <w:r w:rsidRPr="00F94177">
        <w:rPr>
          <w:rFonts w:ascii="Calibri" w:eastAsia="Calibri" w:hAnsi="Calibri" w:cs="Calibri"/>
          <w:i/>
          <w:szCs w:val="20"/>
          <w:lang w:eastAsia="ar-SA"/>
        </w:rPr>
        <w:t xml:space="preserve">frameworks Spring MVC </w:t>
      </w:r>
      <w:r w:rsidRPr="00F94177">
        <w:rPr>
          <w:rFonts w:ascii="Calibri" w:eastAsia="Calibri" w:hAnsi="Calibri" w:cs="Calibri"/>
          <w:szCs w:val="20"/>
          <w:lang w:eastAsia="ar-SA"/>
        </w:rPr>
        <w:t xml:space="preserve">e o </w:t>
      </w:r>
      <w:r w:rsidRPr="00F94177">
        <w:rPr>
          <w:rFonts w:ascii="Calibri" w:eastAsia="Calibri" w:hAnsi="Calibri" w:cs="Calibri"/>
          <w:i/>
          <w:szCs w:val="20"/>
          <w:lang w:eastAsia="ar-SA"/>
        </w:rPr>
        <w:t>VRaptor4</w:t>
      </w:r>
      <w:r w:rsidRPr="00F94177">
        <w:rPr>
          <w:rFonts w:ascii="Calibri" w:eastAsia="Calibri" w:hAnsi="Calibri" w:cs="Calibri"/>
          <w:szCs w:val="20"/>
          <w:lang w:eastAsia="ar-SA"/>
        </w:rPr>
        <w:t xml:space="preserve">. A relevância da escolha dos frameworks encontra-se da seguinte forma: </w:t>
      </w:r>
      <w:r w:rsidRPr="00F94177">
        <w:rPr>
          <w:rFonts w:ascii="Calibri" w:eastAsia="Calibri" w:hAnsi="Calibri" w:cs="Calibri"/>
          <w:i/>
          <w:szCs w:val="20"/>
          <w:lang w:eastAsia="ar-SA"/>
        </w:rPr>
        <w:t xml:space="preserve">Spring MVC – </w:t>
      </w:r>
      <w:r w:rsidRPr="00F94177">
        <w:rPr>
          <w:rFonts w:ascii="Calibri" w:eastAsia="Calibri" w:hAnsi="Calibri" w:cs="Calibri"/>
          <w:szCs w:val="20"/>
          <w:lang w:eastAsia="ar-SA"/>
        </w:rPr>
        <w:t xml:space="preserve">atualmente, um dos </w:t>
      </w:r>
      <w:r w:rsidRPr="00F94177">
        <w:rPr>
          <w:rFonts w:ascii="Calibri" w:eastAsia="Calibri" w:hAnsi="Calibri" w:cs="Calibri"/>
          <w:i/>
          <w:szCs w:val="20"/>
          <w:lang w:eastAsia="ar-SA"/>
        </w:rPr>
        <w:t xml:space="preserve">frameworks </w:t>
      </w:r>
      <w:r w:rsidRPr="00F94177">
        <w:rPr>
          <w:rFonts w:ascii="Calibri" w:eastAsia="Calibri" w:hAnsi="Calibri" w:cs="Calibri"/>
          <w:szCs w:val="20"/>
          <w:lang w:eastAsia="ar-SA"/>
        </w:rPr>
        <w:t xml:space="preserve">de </w:t>
      </w:r>
      <w:r w:rsidRPr="00F94177">
        <w:rPr>
          <w:rFonts w:ascii="Calibri" w:eastAsia="Calibri" w:hAnsi="Calibri" w:cs="Calibri"/>
          <w:i/>
          <w:szCs w:val="20"/>
          <w:lang w:eastAsia="ar-SA"/>
        </w:rPr>
        <w:t xml:space="preserve">Java </w:t>
      </w:r>
      <w:r w:rsidRPr="00F94177">
        <w:rPr>
          <w:rFonts w:ascii="Calibri" w:eastAsia="Calibri" w:hAnsi="Calibri" w:cs="Calibri"/>
          <w:szCs w:val="20"/>
          <w:lang w:eastAsia="ar-SA"/>
        </w:rPr>
        <w:t xml:space="preserve">para web mais utilizadas, além de ser mais completo em questões de bibliotecas e ferramentas e com muitos módulos que facilitam na configuração do projeto. </w:t>
      </w:r>
      <w:r w:rsidRPr="00F94177">
        <w:rPr>
          <w:rFonts w:ascii="Calibri" w:eastAsia="Calibri" w:hAnsi="Calibri" w:cs="Calibri"/>
          <w:i/>
          <w:szCs w:val="20"/>
          <w:lang w:eastAsia="ar-SA"/>
        </w:rPr>
        <w:t>VRaptor</w:t>
      </w:r>
      <w:r w:rsidRPr="00F94177">
        <w:rPr>
          <w:rFonts w:ascii="Calibri" w:eastAsia="Calibri" w:hAnsi="Calibri" w:cs="Calibri"/>
          <w:szCs w:val="20"/>
          <w:lang w:eastAsia="ar-SA"/>
        </w:rPr>
        <w:t xml:space="preserve"> 4 – um </w:t>
      </w:r>
      <w:r w:rsidRPr="00F94177">
        <w:rPr>
          <w:rFonts w:ascii="Calibri" w:eastAsia="Calibri" w:hAnsi="Calibri" w:cs="Calibri"/>
          <w:i/>
          <w:szCs w:val="20"/>
          <w:lang w:eastAsia="ar-SA"/>
        </w:rPr>
        <w:t xml:space="preserve">framework </w:t>
      </w:r>
      <w:r w:rsidRPr="00F94177">
        <w:rPr>
          <w:rFonts w:ascii="Calibri" w:eastAsia="Calibri" w:hAnsi="Calibri" w:cs="Calibri"/>
          <w:szCs w:val="20"/>
          <w:lang w:eastAsia="ar-SA"/>
        </w:rPr>
        <w:t xml:space="preserve">desenvolvido por brasileiros, levando o conceito de praticidade na criação do projeto por seguir a convenção de </w:t>
      </w:r>
      <w:r w:rsidRPr="00F94177">
        <w:rPr>
          <w:rFonts w:ascii="Calibri" w:eastAsia="Calibri" w:hAnsi="Calibri" w:cs="Calibri"/>
          <w:i/>
          <w:szCs w:val="20"/>
          <w:lang w:eastAsia="ar-SA"/>
        </w:rPr>
        <w:t xml:space="preserve">Convention over Configuration, </w:t>
      </w:r>
      <w:r w:rsidRPr="00F94177">
        <w:rPr>
          <w:rFonts w:ascii="Calibri" w:eastAsia="Calibri" w:hAnsi="Calibri" w:cs="Calibri"/>
          <w:szCs w:val="20"/>
          <w:lang w:eastAsia="ar-SA"/>
        </w:rPr>
        <w:t xml:space="preserve">conceito de redução de arquivos adicionais de configuração, facilitando e agilizando o desenvolvimento do projeto e a manutenção do código, além de por possuir total integração com </w:t>
      </w:r>
      <w:r w:rsidRPr="00F94177">
        <w:rPr>
          <w:rFonts w:ascii="Calibri" w:eastAsia="Calibri" w:hAnsi="Calibri" w:cs="Calibri"/>
          <w:i/>
          <w:szCs w:val="20"/>
          <w:lang w:eastAsia="ar-SA"/>
        </w:rPr>
        <w:t>Java EE.</w:t>
      </w:r>
    </w:p>
    <w:p w:rsid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Para análise comparativa, será apresentado um estudo de caso, no qual foi desenvolvido um protótipo</w:t>
      </w:r>
      <w:ins w:id="21" w:author="Claudinei Nuno" w:date="2019-02-16T06:41:00Z">
        <w:r w:rsidR="00576980">
          <w:rPr>
            <w:rFonts w:ascii="Calibri" w:hAnsi="Calibri" w:cs="Calibri"/>
            <w:szCs w:val="20"/>
            <w:lang w:eastAsia="ar-SA"/>
          </w:rPr>
          <w:t>???????????????</w:t>
        </w:r>
      </w:ins>
      <w:r w:rsidRPr="00F94177">
        <w:rPr>
          <w:rFonts w:ascii="Calibri" w:hAnsi="Calibri" w:cs="Calibri"/>
          <w:szCs w:val="20"/>
          <w:lang w:eastAsia="ar-SA"/>
        </w:rPr>
        <w:t xml:space="preserve"> de um sistema </w:t>
      </w:r>
      <w:r w:rsidRPr="00F94177">
        <w:rPr>
          <w:rFonts w:ascii="Calibri" w:hAnsi="Calibri" w:cs="Calibri"/>
          <w:i/>
          <w:szCs w:val="20"/>
          <w:lang w:eastAsia="ar-SA"/>
        </w:rPr>
        <w:t>Web</w:t>
      </w:r>
      <w:r w:rsidRPr="00F94177">
        <w:rPr>
          <w:rFonts w:ascii="Calibri" w:hAnsi="Calibri" w:cs="Calibri"/>
          <w:szCs w:val="20"/>
          <w:lang w:eastAsia="ar-SA"/>
        </w:rPr>
        <w:t xml:space="preserve"> para auxiliar na gestão de controle de pagamentos dos ocupantes de um prédio e no gerenciamento de registros dos moradores e condômino. A aplicação foi escolhida por conter telas de cadastro, edição, exclusão, consulta e controle de acesso aos usuários do sistema. Dessa forma foi possível avaliar o desempenho dos </w:t>
      </w:r>
      <w:r w:rsidRPr="00F94177">
        <w:rPr>
          <w:rFonts w:ascii="Calibri" w:hAnsi="Calibri" w:cs="Calibri"/>
          <w:i/>
          <w:iCs/>
          <w:szCs w:val="20"/>
          <w:lang w:eastAsia="ar-SA"/>
        </w:rPr>
        <w:t>frameworks</w:t>
      </w:r>
      <w:r w:rsidRPr="00F94177">
        <w:rPr>
          <w:rFonts w:ascii="Calibri" w:hAnsi="Calibri" w:cs="Calibri"/>
          <w:szCs w:val="20"/>
          <w:lang w:eastAsia="ar-SA"/>
        </w:rPr>
        <w:t xml:space="preserve"> tanto nas tarefas de simplesmente manter uma tabela num banco de dados, quanto para tarefas mais complexas utilizando tabelas relacionais e gerenciamento de sessão.</w:t>
      </w:r>
      <w:r>
        <w:rPr>
          <w:rFonts w:ascii="Calibri" w:hAnsi="Calibri" w:cs="Calibri"/>
          <w:szCs w:val="20"/>
          <w:lang w:eastAsia="ar-SA"/>
        </w:rPr>
        <w:t xml:space="preserve"> </w:t>
      </w:r>
    </w:p>
    <w:p w:rsidR="00F94177" w:rsidRPr="000537B0" w:rsidRDefault="00F94177" w:rsidP="00F94177">
      <w:pPr>
        <w:widowControl w:val="0"/>
        <w:tabs>
          <w:tab w:val="left" w:pos="1701"/>
        </w:tabs>
        <w:suppressAutoHyphens/>
        <w:ind w:firstLine="709"/>
        <w:jc w:val="both"/>
      </w:pPr>
      <w:r w:rsidRPr="00F94177">
        <w:rPr>
          <w:rFonts w:ascii="Calibri" w:eastAsia="Calibri" w:hAnsi="Calibri" w:cs="Calibri"/>
          <w:szCs w:val="20"/>
          <w:lang w:eastAsia="ar-SA"/>
        </w:rPr>
        <w:t xml:space="preserve">Por conseguinte, o objetivo final em servir como um material de pesquisa para desenvolvedores que buscam alternativas de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s </w:t>
      </w:r>
      <w:r w:rsidRPr="00F94177">
        <w:rPr>
          <w:rFonts w:ascii="Calibri" w:eastAsia="Calibri" w:hAnsi="Calibri" w:cs="Calibri"/>
          <w:i/>
          <w:szCs w:val="20"/>
          <w:lang w:eastAsia="ar-SA"/>
        </w:rPr>
        <w:t>Java</w:t>
      </w:r>
      <w:r w:rsidRPr="00F94177">
        <w:rPr>
          <w:rFonts w:ascii="Calibri" w:eastAsia="Calibri" w:hAnsi="Calibri" w:cs="Calibri"/>
          <w:szCs w:val="20"/>
          <w:lang w:eastAsia="ar-SA"/>
        </w:rPr>
        <w:t xml:space="preserve"> para o desenvolvimento do seu projeto web, apresentando comparativo de ambos os </w:t>
      </w:r>
      <w:r w:rsidRPr="00F94177">
        <w:rPr>
          <w:rFonts w:ascii="Calibri" w:eastAsia="Calibri" w:hAnsi="Calibri" w:cs="Calibri"/>
          <w:i/>
          <w:szCs w:val="20"/>
          <w:lang w:eastAsia="ar-SA"/>
        </w:rPr>
        <w:t>frameworks</w:t>
      </w:r>
      <w:r w:rsidRPr="00F94177">
        <w:rPr>
          <w:rFonts w:ascii="Calibri" w:eastAsia="Calibri" w:hAnsi="Calibri" w:cs="Calibri"/>
          <w:szCs w:val="20"/>
          <w:lang w:eastAsia="ar-SA"/>
        </w:rPr>
        <w:t xml:space="preserve">, visando os prós e contras. Tornando mais claro a diferença em seus pontos específicos, facilitando a visualização para escolha do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 de acordo com o projeto.</w:t>
      </w:r>
    </w:p>
    <w:p w:rsidR="003B422D" w:rsidRPr="000537B0" w:rsidRDefault="00543484" w:rsidP="006E6B10">
      <w:pPr>
        <w:pStyle w:val="PargrafodaLista"/>
        <w:ind w:left="0"/>
        <w:jc w:val="both"/>
        <w:rPr>
          <w:rFonts w:asciiTheme="minorHAnsi" w:eastAsiaTheme="minorHAnsi" w:hAnsiTheme="minorHAnsi" w:cs="Helvetica"/>
        </w:rPr>
      </w:pPr>
      <w:r w:rsidRPr="000537B0">
        <w:rPr>
          <w:rFonts w:asciiTheme="minorHAnsi" w:hAnsiTheme="minorHAnsi"/>
        </w:rPr>
        <w:tab/>
      </w:r>
    </w:p>
    <w:p w:rsidR="003B422D" w:rsidRDefault="00543484">
      <w:pPr>
        <w:pStyle w:val="PargrafodaLista"/>
        <w:numPr>
          <w:ilvl w:val="0"/>
          <w:numId w:val="2"/>
        </w:numPr>
        <w:jc w:val="both"/>
        <w:rPr>
          <w:rFonts w:asciiTheme="minorHAnsi" w:hAnsiTheme="minorHAnsi"/>
          <w:b/>
        </w:rPr>
      </w:pPr>
      <w:r w:rsidRPr="000537B0">
        <w:rPr>
          <w:rFonts w:asciiTheme="minorHAnsi" w:hAnsiTheme="minorHAnsi"/>
          <w:b/>
        </w:rPr>
        <w:t>Fundamentação Teórica</w:t>
      </w:r>
    </w:p>
    <w:p w:rsidR="00733C37" w:rsidRDefault="00733C37" w:rsidP="00733C37">
      <w:pPr>
        <w:jc w:val="both"/>
        <w:rPr>
          <w:rFonts w:asciiTheme="minorHAnsi" w:hAnsiTheme="minorHAnsi"/>
          <w:b/>
        </w:rPr>
      </w:pPr>
    </w:p>
    <w:p w:rsidR="00733C37" w:rsidRDefault="00733C37" w:rsidP="00733C37">
      <w:pPr>
        <w:jc w:val="both"/>
        <w:rPr>
          <w:rFonts w:asciiTheme="minorHAnsi" w:hAnsiTheme="minorHAnsi"/>
          <w:b/>
        </w:rPr>
      </w:pPr>
      <w:r>
        <w:rPr>
          <w:rFonts w:asciiTheme="minorHAnsi" w:hAnsiTheme="minorHAnsi"/>
          <w:b/>
        </w:rPr>
        <w:t>2.1 Arquitetura para serviços WEB</w:t>
      </w:r>
    </w:p>
    <w:p w:rsidR="00733C37" w:rsidRDefault="00733C37" w:rsidP="00733C37">
      <w:pPr>
        <w:jc w:val="both"/>
        <w:rPr>
          <w:rFonts w:asciiTheme="minorHAnsi" w:hAnsiTheme="minorHAnsi"/>
          <w:b/>
        </w:rPr>
      </w:pPr>
    </w:p>
    <w:p w:rsidR="00733C37" w:rsidRPr="00733C37" w:rsidRDefault="00733C37" w:rsidP="002E7F82">
      <w:pPr>
        <w:ind w:firstLine="708"/>
        <w:jc w:val="both"/>
        <w:rPr>
          <w:rFonts w:asciiTheme="minorHAnsi" w:hAnsiTheme="minorHAnsi"/>
        </w:rPr>
      </w:pPr>
      <w:r w:rsidRPr="00733C37">
        <w:rPr>
          <w:rFonts w:asciiTheme="minorHAnsi" w:hAnsiTheme="minorHAnsi"/>
        </w:rPr>
        <w:t xml:space="preserve">Um dos maiores consórcios de empresas é a </w:t>
      </w:r>
      <w:r w:rsidRPr="002E7F82">
        <w:rPr>
          <w:rFonts w:asciiTheme="minorHAnsi" w:hAnsiTheme="minorHAnsi"/>
          <w:i/>
        </w:rPr>
        <w:t>World Wide Web Consortium</w:t>
      </w:r>
      <w:r w:rsidRPr="00733C37">
        <w:rPr>
          <w:rFonts w:asciiTheme="minorHAnsi" w:hAnsiTheme="minorHAnsi"/>
        </w:rPr>
        <w:t xml:space="preserve"> (W3C) [W3C, 2018], que busca por definição para um Serviço Web como "um sistema de </w:t>
      </w:r>
      <w:r w:rsidRPr="002E7F82">
        <w:rPr>
          <w:rFonts w:asciiTheme="minorHAnsi" w:hAnsiTheme="minorHAnsi"/>
          <w:i/>
        </w:rPr>
        <w:t>softwares</w:t>
      </w:r>
      <w:r w:rsidRPr="00733C37">
        <w:rPr>
          <w:rFonts w:asciiTheme="minorHAnsi" w:hAnsiTheme="minorHAnsi"/>
        </w:rPr>
        <w:t xml:space="preserve"> responsáveis por proporcionar</w:t>
      </w:r>
      <w:r w:rsidR="002E7F82">
        <w:rPr>
          <w:rFonts w:asciiTheme="minorHAnsi" w:hAnsiTheme="minorHAnsi"/>
        </w:rPr>
        <w:t>em</w:t>
      </w:r>
      <w:r w:rsidRPr="00733C37">
        <w:rPr>
          <w:rFonts w:asciiTheme="minorHAnsi" w:hAnsiTheme="minorHAnsi"/>
        </w:rPr>
        <w:t xml:space="preserve"> a interação entre duas máquinas diferentes através de uma rede”, tendo como interface padrão a WSDL (Web Services Description Language). </w:t>
      </w:r>
      <w:ins w:id="22" w:author="Claudinei Nuno" w:date="2019-02-16T06:42:00Z">
        <w:r w:rsidR="00576980">
          <w:rPr>
            <w:rFonts w:asciiTheme="minorHAnsi" w:hAnsiTheme="minorHAnsi"/>
          </w:rPr>
          <w:t xml:space="preserve">Palavras </w:t>
        </w:r>
        <w:r w:rsidR="00576980">
          <w:rPr>
            <w:rFonts w:asciiTheme="minorHAnsi" w:hAnsiTheme="minorHAnsi"/>
          </w:rPr>
          <w:lastRenderedPageBreak/>
          <w:t xml:space="preserve">inglês em </w:t>
        </w:r>
        <w:proofErr w:type="spellStart"/>
        <w:r w:rsidR="00576980">
          <w:rPr>
            <w:rFonts w:asciiTheme="minorHAnsi" w:hAnsiTheme="minorHAnsi"/>
          </w:rPr>
          <w:t>it</w:t>
        </w:r>
      </w:ins>
      <w:r w:rsidRPr="00733C37">
        <w:rPr>
          <w:rFonts w:asciiTheme="minorHAnsi" w:hAnsiTheme="minorHAnsi"/>
        </w:rPr>
        <w:t>Como</w:t>
      </w:r>
      <w:proofErr w:type="spellEnd"/>
      <w:r w:rsidRPr="00733C37">
        <w:rPr>
          <w:rFonts w:asciiTheme="minorHAnsi" w:hAnsiTheme="minorHAnsi"/>
        </w:rPr>
        <w:t xml:space="preserve"> padrão a W3C apoia-se em grandes empresas como a Microsoft, IBM, HP, APPLE, entre outras que fornecem subsídios técnicos através de manuais de orientação técnica que ajudam na composição das funções e definições dos termos.</w:t>
      </w:r>
    </w:p>
    <w:p w:rsidR="00733C37" w:rsidRPr="00733C37" w:rsidRDefault="00733C37" w:rsidP="00733C37">
      <w:pPr>
        <w:jc w:val="both"/>
        <w:rPr>
          <w:rFonts w:asciiTheme="minorHAnsi" w:hAnsiTheme="minorHAnsi"/>
        </w:rPr>
      </w:pPr>
      <w:r w:rsidRPr="00733C37">
        <w:rPr>
          <w:rFonts w:asciiTheme="minorHAnsi" w:hAnsiTheme="minorHAnsi"/>
        </w:rPr>
        <w:tab/>
        <w:t>Diante as necessidades emergências tecnológicas, em 2000 a W3C apoiou-se neste grupo com o intuito de desenvolver estudos arquiteturais que permitissem de certa forma a comunicação entre aplicações sistemas baseados em plataformas diferentes, e foi a partir desta, que surgiram padrões de definição como o DCOM (</w:t>
      </w:r>
      <w:r w:rsidRPr="002E7F82">
        <w:rPr>
          <w:rFonts w:asciiTheme="minorHAnsi" w:hAnsiTheme="minorHAnsi"/>
          <w:i/>
        </w:rPr>
        <w:t>Distributed Component Object Model</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DCOM, 2018</w:t>
      </w:r>
      <w:r w:rsidR="002E7F82">
        <w:rPr>
          <w:rFonts w:asciiTheme="minorHAnsi" w:hAnsiTheme="minorHAnsi"/>
        </w:rPr>
        <w:t>)</w:t>
      </w:r>
      <w:r w:rsidRPr="00733C37">
        <w:rPr>
          <w:rFonts w:asciiTheme="minorHAnsi" w:hAnsiTheme="minorHAnsi"/>
        </w:rPr>
        <w:t>, CORBA (</w:t>
      </w:r>
      <w:r w:rsidRPr="002E7F82">
        <w:rPr>
          <w:rFonts w:asciiTheme="minorHAnsi" w:hAnsiTheme="minorHAnsi"/>
          <w:i/>
        </w:rPr>
        <w:t>Common Object Request Broker Architecture</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CORBA, 2018</w:t>
      </w:r>
      <w:r w:rsidR="002E7F82">
        <w:rPr>
          <w:rFonts w:asciiTheme="minorHAnsi" w:hAnsiTheme="minorHAnsi"/>
        </w:rPr>
        <w:t>)</w:t>
      </w:r>
      <w:r w:rsidRPr="00733C37">
        <w:rPr>
          <w:rFonts w:asciiTheme="minorHAnsi" w:hAnsiTheme="minorHAnsi"/>
        </w:rPr>
        <w:t>, e RMI (</w:t>
      </w:r>
      <w:r w:rsidRPr="002E7F82">
        <w:rPr>
          <w:rFonts w:asciiTheme="minorHAnsi" w:hAnsiTheme="minorHAnsi"/>
          <w:i/>
        </w:rPr>
        <w:t>Remote Method Invocation</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RMI, 2018</w:t>
      </w:r>
      <w:r w:rsidR="002E7F82">
        <w:rPr>
          <w:rFonts w:asciiTheme="minorHAnsi" w:hAnsiTheme="minorHAnsi"/>
        </w:rPr>
        <w:t>)</w:t>
      </w:r>
      <w:r w:rsidRPr="00733C37">
        <w:rPr>
          <w:rFonts w:asciiTheme="minorHAnsi" w:hAnsiTheme="minorHAnsi"/>
        </w:rPr>
        <w:t>.</w:t>
      </w:r>
    </w:p>
    <w:p w:rsidR="00733C37" w:rsidRPr="00733C37" w:rsidRDefault="00733C37" w:rsidP="00733C37">
      <w:pPr>
        <w:jc w:val="both"/>
        <w:rPr>
          <w:rFonts w:asciiTheme="minorHAnsi" w:hAnsiTheme="minorHAnsi"/>
        </w:rPr>
      </w:pPr>
      <w:r w:rsidRPr="00733C37">
        <w:rPr>
          <w:rFonts w:asciiTheme="minorHAnsi" w:hAnsiTheme="minorHAnsi"/>
        </w:rPr>
        <w:tab/>
        <w:t>Um dos fatores das novas abordagens se deu devido as dificuldades quando houve a necessidade da empregabilidade das tecnologias voltada</w:t>
      </w:r>
      <w:r w:rsidR="002E7F82">
        <w:rPr>
          <w:rFonts w:asciiTheme="minorHAnsi" w:hAnsiTheme="minorHAnsi"/>
        </w:rPr>
        <w:t>s</w:t>
      </w:r>
      <w:r w:rsidRPr="00733C37">
        <w:rPr>
          <w:rFonts w:asciiTheme="minorHAnsi" w:hAnsiTheme="minorHAnsi"/>
        </w:rPr>
        <w:t xml:space="preserve"> a grande rede de computadores, ou seja, rodando sobre a WEB, estas tecnologias por encontrarem sistemas independentes, deixou a desejar, precisando de reformulação e adaptação para as novas tecnologias. De acordo com estas necessidades de adaptação, foi proposta pela W3C uma arquitetura computacional cuja finalidade fosse baseada justamente nos serviços WEB tornando possível tais comunicações mesmo que em plataformas distintas. </w:t>
      </w:r>
    </w:p>
    <w:p w:rsidR="00576980" w:rsidRDefault="00733C37" w:rsidP="00733C37">
      <w:pPr>
        <w:jc w:val="both"/>
        <w:rPr>
          <w:ins w:id="23" w:author="Claudinei Nuno" w:date="2019-02-16T06:43:00Z"/>
          <w:rFonts w:asciiTheme="minorHAnsi" w:hAnsiTheme="minorHAnsi"/>
        </w:rPr>
      </w:pPr>
      <w:r w:rsidRPr="00733C37">
        <w:rPr>
          <w:rFonts w:asciiTheme="minorHAnsi" w:hAnsiTheme="minorHAnsi"/>
        </w:rPr>
        <w:tab/>
      </w:r>
    </w:p>
    <w:p w:rsidR="00576980" w:rsidRDefault="00576980" w:rsidP="00733C37">
      <w:pPr>
        <w:jc w:val="both"/>
        <w:rPr>
          <w:ins w:id="24" w:author="Claudinei Nuno" w:date="2019-02-16T06:43:00Z"/>
          <w:rFonts w:asciiTheme="minorHAnsi" w:hAnsiTheme="minorHAnsi"/>
        </w:rPr>
      </w:pPr>
    </w:p>
    <w:p w:rsidR="00576980" w:rsidRDefault="00576980" w:rsidP="00733C37">
      <w:pPr>
        <w:jc w:val="both"/>
        <w:rPr>
          <w:ins w:id="25" w:author="Claudinei Nuno" w:date="2019-02-16T06:43:00Z"/>
          <w:rFonts w:asciiTheme="minorHAnsi" w:hAnsiTheme="minorHAnsi"/>
        </w:rPr>
      </w:pPr>
      <w:ins w:id="26" w:author="Claudinei Nuno" w:date="2019-02-16T06:43:00Z">
        <w:r>
          <w:rPr>
            <w:rFonts w:asciiTheme="minorHAnsi" w:hAnsiTheme="minorHAnsi"/>
          </w:rPr>
          <w:t xml:space="preserve">Corrigir a formatação da figura. Está no texto. </w:t>
        </w:r>
      </w:ins>
    </w:p>
    <w:p w:rsidR="00576980" w:rsidRDefault="00576980" w:rsidP="00733C37">
      <w:pPr>
        <w:jc w:val="both"/>
        <w:rPr>
          <w:ins w:id="27" w:author="Claudinei Nuno" w:date="2019-02-16T06:43:00Z"/>
          <w:rFonts w:asciiTheme="minorHAnsi" w:hAnsiTheme="minorHAnsi"/>
        </w:rPr>
      </w:pPr>
    </w:p>
    <w:p w:rsidR="00576980" w:rsidRDefault="00576980" w:rsidP="00733C37">
      <w:pPr>
        <w:jc w:val="both"/>
        <w:rPr>
          <w:ins w:id="28" w:author="Claudinei Nuno" w:date="2019-02-16T06:43:00Z"/>
          <w:rFonts w:asciiTheme="minorHAnsi" w:hAnsiTheme="minorHAnsi"/>
        </w:rPr>
      </w:pPr>
      <w:ins w:id="29" w:author="Claudinei Nuno" w:date="2019-02-16T06:43:00Z">
        <w:r>
          <w:rPr>
            <w:rFonts w:asciiTheme="minorHAnsi" w:hAnsiTheme="minorHAnsi"/>
          </w:rPr>
          <w:t>Indicar nome da figura e fonte, conforme template.</w:t>
        </w:r>
      </w:ins>
    </w:p>
    <w:p w:rsidR="00576980" w:rsidRDefault="00576980" w:rsidP="00733C37">
      <w:pPr>
        <w:jc w:val="both"/>
        <w:rPr>
          <w:ins w:id="30" w:author="Claudinei Nuno" w:date="2019-02-16T06:43:00Z"/>
          <w:rFonts w:asciiTheme="minorHAnsi" w:hAnsiTheme="minorHAnsi"/>
        </w:rPr>
      </w:pPr>
    </w:p>
    <w:p w:rsidR="00576980" w:rsidRDefault="00576980" w:rsidP="00733C37">
      <w:pPr>
        <w:jc w:val="both"/>
        <w:rPr>
          <w:ins w:id="31" w:author="Claudinei Nuno" w:date="2019-02-16T06:43:00Z"/>
          <w:rFonts w:asciiTheme="minorHAnsi" w:hAnsiTheme="minorHAnsi"/>
        </w:rPr>
      </w:pPr>
    </w:p>
    <w:p w:rsidR="00576980" w:rsidRDefault="00576980" w:rsidP="00733C37">
      <w:pPr>
        <w:jc w:val="both"/>
        <w:rPr>
          <w:ins w:id="32" w:author="Claudinei Nuno" w:date="2019-02-16T06:43:00Z"/>
          <w:rFonts w:asciiTheme="minorHAnsi" w:hAnsiTheme="minorHAnsi"/>
        </w:rPr>
      </w:pPr>
    </w:p>
    <w:p w:rsidR="00576980" w:rsidRDefault="00576980" w:rsidP="00733C37">
      <w:pPr>
        <w:jc w:val="both"/>
        <w:rPr>
          <w:ins w:id="33" w:author="Claudinei Nuno" w:date="2019-02-16T06:43:00Z"/>
          <w:rFonts w:asciiTheme="minorHAnsi" w:hAnsiTheme="minorHAnsi"/>
        </w:rPr>
      </w:pPr>
    </w:p>
    <w:p w:rsidR="00576980" w:rsidRDefault="00576980" w:rsidP="00733C37">
      <w:pPr>
        <w:jc w:val="both"/>
        <w:rPr>
          <w:ins w:id="34" w:author="Claudinei Nuno" w:date="2019-02-16T06:43:00Z"/>
          <w:rFonts w:asciiTheme="minorHAnsi" w:hAnsiTheme="minorHAnsi"/>
        </w:rPr>
      </w:pPr>
    </w:p>
    <w:p w:rsidR="00576980" w:rsidRDefault="00576980" w:rsidP="00733C37">
      <w:pPr>
        <w:jc w:val="both"/>
        <w:rPr>
          <w:ins w:id="35" w:author="Claudinei Nuno" w:date="2019-02-16T06:43:00Z"/>
          <w:rFonts w:asciiTheme="minorHAnsi" w:hAnsiTheme="minorHAnsi"/>
        </w:rPr>
      </w:pPr>
    </w:p>
    <w:p w:rsidR="00576980" w:rsidRDefault="00576980" w:rsidP="00733C37">
      <w:pPr>
        <w:jc w:val="both"/>
        <w:rPr>
          <w:ins w:id="36" w:author="Claudinei Nuno" w:date="2019-02-16T06:43:00Z"/>
          <w:rFonts w:asciiTheme="minorHAnsi" w:hAnsiTheme="minorHAnsi"/>
        </w:rPr>
      </w:pPr>
    </w:p>
    <w:p w:rsidR="00576980" w:rsidRDefault="00576980" w:rsidP="00733C37">
      <w:pPr>
        <w:jc w:val="both"/>
        <w:rPr>
          <w:ins w:id="37" w:author="Claudinei Nuno" w:date="2019-02-16T06:43:00Z"/>
          <w:rFonts w:asciiTheme="minorHAnsi" w:hAnsiTheme="minorHAnsi"/>
        </w:rPr>
      </w:pPr>
    </w:p>
    <w:p w:rsidR="00576980" w:rsidRDefault="00576980" w:rsidP="00733C37">
      <w:pPr>
        <w:jc w:val="both"/>
        <w:rPr>
          <w:ins w:id="38" w:author="Claudinei Nuno" w:date="2019-02-16T06:43:00Z"/>
          <w:rFonts w:asciiTheme="minorHAnsi" w:hAnsiTheme="minorHAnsi"/>
        </w:rPr>
      </w:pPr>
    </w:p>
    <w:p w:rsidR="00576980" w:rsidRDefault="00576980" w:rsidP="00733C37">
      <w:pPr>
        <w:jc w:val="both"/>
        <w:rPr>
          <w:ins w:id="39" w:author="Claudinei Nuno" w:date="2019-02-16T06:43:00Z"/>
          <w:rFonts w:asciiTheme="minorHAnsi" w:hAnsiTheme="minorHAnsi"/>
        </w:rPr>
      </w:pPr>
    </w:p>
    <w:p w:rsidR="00576980" w:rsidRDefault="00576980" w:rsidP="00733C37">
      <w:pPr>
        <w:jc w:val="both"/>
        <w:rPr>
          <w:ins w:id="40" w:author="Claudinei Nuno" w:date="2019-02-16T06:43:00Z"/>
          <w:rFonts w:asciiTheme="minorHAnsi" w:hAnsiTheme="minorHAnsi"/>
        </w:rPr>
      </w:pPr>
    </w:p>
    <w:p w:rsidR="00576980" w:rsidRDefault="00576980" w:rsidP="00733C37">
      <w:pPr>
        <w:jc w:val="both"/>
        <w:rPr>
          <w:ins w:id="41" w:author="Claudinei Nuno" w:date="2019-02-16T06:43:00Z"/>
          <w:rFonts w:asciiTheme="minorHAnsi" w:hAnsiTheme="minorHAnsi"/>
        </w:rPr>
      </w:pPr>
    </w:p>
    <w:p w:rsidR="00576980" w:rsidRDefault="00576980" w:rsidP="00733C37">
      <w:pPr>
        <w:jc w:val="both"/>
        <w:rPr>
          <w:ins w:id="42" w:author="Claudinei Nuno" w:date="2019-02-16T06:43:00Z"/>
          <w:rFonts w:asciiTheme="minorHAnsi" w:hAnsiTheme="minorHAnsi"/>
        </w:rPr>
      </w:pPr>
    </w:p>
    <w:p w:rsidR="00576980" w:rsidRDefault="00576980" w:rsidP="00733C37">
      <w:pPr>
        <w:jc w:val="both"/>
        <w:rPr>
          <w:ins w:id="43" w:author="Claudinei Nuno" w:date="2019-02-16T06:43:00Z"/>
          <w:rFonts w:asciiTheme="minorHAnsi" w:hAnsiTheme="minorHAnsi"/>
        </w:rPr>
      </w:pPr>
    </w:p>
    <w:p w:rsidR="00576980" w:rsidRDefault="00576980" w:rsidP="00733C37">
      <w:pPr>
        <w:jc w:val="both"/>
        <w:rPr>
          <w:ins w:id="44" w:author="Claudinei Nuno" w:date="2019-02-16T06:43:00Z"/>
          <w:rFonts w:asciiTheme="minorHAnsi" w:hAnsiTheme="minorHAnsi"/>
        </w:rPr>
      </w:pPr>
    </w:p>
    <w:p w:rsidR="00576980" w:rsidRDefault="00576980" w:rsidP="00733C37">
      <w:pPr>
        <w:jc w:val="both"/>
        <w:rPr>
          <w:ins w:id="45" w:author="Claudinei Nuno" w:date="2019-02-16T06:43:00Z"/>
          <w:rFonts w:asciiTheme="minorHAnsi" w:hAnsiTheme="minorHAnsi"/>
        </w:rPr>
      </w:pPr>
    </w:p>
    <w:p w:rsidR="00733C37" w:rsidRPr="00733C37" w:rsidRDefault="00733C37" w:rsidP="00733C37">
      <w:pPr>
        <w:jc w:val="both"/>
        <w:rPr>
          <w:rFonts w:asciiTheme="minorHAnsi" w:hAnsiTheme="minorHAnsi"/>
        </w:rPr>
      </w:pPr>
      <w:r w:rsidRPr="00733C37">
        <w:rPr>
          <w:rFonts w:asciiTheme="minorHAnsi" w:hAnsiTheme="minorHAnsi"/>
        </w:rPr>
        <w:t xml:space="preserve">Diante outras concepções, GOMES (2010) menciona que devido a evolução das redes de computadores surgiu as aplicações distribuídas, porém no início estas aplicações eram centralizadas em um único servidos, mais tarde, com a difusão da internet, estas ações tornaram-se impróprias, pois com o surgimento de aplicações independentes, havia a necessidade da criação de um novo serviço de comunicação que fosse capaz de unir estas plataformas, e justamente criou-se os protocolos de </w:t>
      </w:r>
      <w:proofErr w:type="gramStart"/>
      <w:r w:rsidRPr="00733C37">
        <w:rPr>
          <w:rFonts w:asciiTheme="minorHAnsi" w:hAnsiTheme="minorHAnsi"/>
        </w:rPr>
        <w:t>comunicação</w:t>
      </w:r>
      <w:proofErr w:type="gramEnd"/>
      <w:r w:rsidRPr="00733C37">
        <w:rPr>
          <w:rFonts w:asciiTheme="minorHAnsi" w:hAnsiTheme="minorHAnsi"/>
        </w:rPr>
        <w:t xml:space="preserve"> baseados em XML (</w:t>
      </w:r>
      <w:r w:rsidRPr="002E7F82">
        <w:rPr>
          <w:rFonts w:asciiTheme="minorHAnsi" w:hAnsiTheme="minorHAnsi"/>
          <w:i/>
        </w:rPr>
        <w:t>Extensive Markup Language</w:t>
      </w:r>
      <w:r w:rsidRPr="00733C37">
        <w:rPr>
          <w:rFonts w:asciiTheme="minorHAnsi" w:hAnsiTheme="minorHAnsi"/>
        </w:rPr>
        <w:t>) dando origem assim aos Web Services. O XML é o formato de mensagem adotado pelo W3C para troca de informações entre aplicações distribuídas através do protocolo HTTP. (GOMES, 2010).</w:t>
      </w:r>
    </w:p>
    <w:p w:rsidR="00733C37" w:rsidRPr="00733C37" w:rsidRDefault="00733C37" w:rsidP="00733C37">
      <w:pPr>
        <w:jc w:val="both"/>
        <w:rPr>
          <w:rFonts w:asciiTheme="minorHAnsi" w:hAnsiTheme="minorHAnsi"/>
        </w:rPr>
      </w:pPr>
      <w:r w:rsidRPr="00733C37">
        <w:rPr>
          <w:rFonts w:asciiTheme="minorHAnsi" w:hAnsiTheme="minorHAnsi"/>
        </w:rPr>
        <w:tab/>
        <w:t>Deste modo a arquitetura de Serviços Web baseada nas definições da W3C, tem como base o WSA (</w:t>
      </w:r>
      <w:r w:rsidRPr="002E7F82">
        <w:rPr>
          <w:rFonts w:asciiTheme="minorHAnsi" w:hAnsiTheme="minorHAnsi"/>
          <w:i/>
        </w:rPr>
        <w:t>Web Service Architecture</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WSA, 2004</w:t>
      </w:r>
      <w:r w:rsidR="002E7F82">
        <w:rPr>
          <w:rFonts w:asciiTheme="minorHAnsi" w:hAnsiTheme="minorHAnsi"/>
        </w:rPr>
        <w:t>)</w:t>
      </w:r>
      <w:r w:rsidRPr="00733C37">
        <w:rPr>
          <w:rFonts w:asciiTheme="minorHAnsi" w:hAnsiTheme="minorHAnsi"/>
        </w:rPr>
        <w:t xml:space="preserve">, fornece subsídios técnicos onde os “esqueletos” desta arquitetura estão imersos em um contexto inter-relacionai, possibilitando </w:t>
      </w:r>
      <w:r w:rsidRPr="00733C37">
        <w:rPr>
          <w:rFonts w:asciiTheme="minorHAnsi" w:hAnsiTheme="minorHAnsi"/>
        </w:rPr>
        <w:lastRenderedPageBreak/>
        <w:t>assim a visualização da intenção da estrutura como uma solução para as interoperabilidades entre os meios de comunicação das plataformas distintas encontradas na Web.</w:t>
      </w:r>
    </w:p>
    <w:p w:rsidR="00733C37" w:rsidRPr="00733C37" w:rsidRDefault="00733C37" w:rsidP="002E7F82">
      <w:pPr>
        <w:jc w:val="center"/>
        <w:rPr>
          <w:rFonts w:asciiTheme="minorHAnsi" w:hAnsiTheme="minorHAnsi"/>
        </w:rPr>
      </w:pPr>
      <w:r w:rsidRPr="00733C37">
        <w:rPr>
          <w:rFonts w:asciiTheme="minorHAnsi" w:hAnsiTheme="minorHAnsi"/>
        </w:rPr>
        <w:t>Figura 1 - Processo Geral de um Serviço Web</w:t>
      </w:r>
    </w:p>
    <w:p w:rsidR="00733C37" w:rsidRPr="00733C37" w:rsidRDefault="002E7F82" w:rsidP="00733C37">
      <w:pPr>
        <w:jc w:val="both"/>
        <w:rPr>
          <w:rFonts w:asciiTheme="minorHAnsi" w:hAnsiTheme="minorHAnsi"/>
        </w:rPr>
      </w:pPr>
      <w:r>
        <w:rPr>
          <w:noProof/>
          <w:lang w:eastAsia="pt-BR"/>
        </w:rPr>
        <w:drawing>
          <wp:anchor distT="0" distB="0" distL="114300" distR="114300" simplePos="0" relativeHeight="251659264" behindDoc="0" locked="0" layoutInCell="1" allowOverlap="1" wp14:anchorId="66DC1C02" wp14:editId="252B5D82">
            <wp:simplePos x="0" y="0"/>
            <wp:positionH relativeFrom="margin">
              <wp:align>center</wp:align>
            </wp:positionH>
            <wp:positionV relativeFrom="margin">
              <wp:posOffset>3429635</wp:posOffset>
            </wp:positionV>
            <wp:extent cx="3609975" cy="2238375"/>
            <wp:effectExtent l="0" t="0" r="9525" b="9525"/>
            <wp:wrapSquare wrapText="bothSides"/>
            <wp:docPr id="4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C37" w:rsidRPr="00733C37" w:rsidRDefault="00733C37" w:rsidP="00733C37">
      <w:pPr>
        <w:jc w:val="both"/>
        <w:rPr>
          <w:rFonts w:asciiTheme="minorHAnsi" w:hAnsiTheme="minorHAnsi"/>
        </w:rPr>
      </w:pPr>
      <w:r w:rsidRPr="00733C37">
        <w:rPr>
          <w:rFonts w:asciiTheme="minorHAnsi" w:hAnsiTheme="minorHAnsi"/>
        </w:rPr>
        <w:tab/>
      </w: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733C37" w:rsidRPr="00733C37" w:rsidRDefault="00733C37" w:rsidP="002E7F82">
      <w:pPr>
        <w:jc w:val="center"/>
        <w:rPr>
          <w:rFonts w:asciiTheme="minorHAnsi" w:hAnsiTheme="minorHAnsi"/>
          <w:b/>
        </w:rPr>
      </w:pPr>
      <w:r w:rsidRPr="00733C37">
        <w:rPr>
          <w:rFonts w:asciiTheme="minorHAnsi" w:hAnsiTheme="minorHAnsi"/>
        </w:rPr>
        <w:t xml:space="preserve">Fonte: </w:t>
      </w:r>
      <w:r w:rsidR="00A60DA9">
        <w:rPr>
          <w:rFonts w:asciiTheme="minorHAnsi" w:hAnsiTheme="minorHAnsi"/>
        </w:rPr>
        <w:t>(</w:t>
      </w:r>
      <w:r w:rsidRPr="00733C37">
        <w:rPr>
          <w:rFonts w:asciiTheme="minorHAnsi" w:hAnsiTheme="minorHAnsi"/>
        </w:rPr>
        <w:t>WSA, 2004</w:t>
      </w:r>
      <w:r w:rsidR="00A60DA9">
        <w:rPr>
          <w:rFonts w:asciiTheme="minorHAnsi" w:hAnsiTheme="minorHAnsi"/>
        </w:rPr>
        <w:t>)</w:t>
      </w:r>
      <w:r w:rsidRPr="00733C37">
        <w:rPr>
          <w:rFonts w:asciiTheme="minorHAnsi" w:hAnsiTheme="minorHAnsi"/>
        </w:rPr>
        <w:t xml:space="preserve"> - Adaptado</w:t>
      </w:r>
    </w:p>
    <w:p w:rsidR="003B422D" w:rsidRPr="000537B0" w:rsidRDefault="003B422D">
      <w:pPr>
        <w:pStyle w:val="PargrafodaLista"/>
        <w:ind w:left="360"/>
        <w:jc w:val="both"/>
        <w:rPr>
          <w:rFonts w:asciiTheme="minorHAnsi" w:hAnsiTheme="minorHAnsi"/>
          <w:b/>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2.</w:t>
      </w:r>
      <w:r w:rsidR="00145743">
        <w:rPr>
          <w:rFonts w:asciiTheme="minorHAnsi" w:hAnsiTheme="minorHAnsi"/>
          <w:b/>
        </w:rPr>
        <w:t>2</w:t>
      </w:r>
      <w:r w:rsidRPr="000537B0">
        <w:rPr>
          <w:rFonts w:asciiTheme="minorHAnsi" w:hAnsiTheme="minorHAnsi"/>
          <w:b/>
        </w:rPr>
        <w:t xml:space="preserve"> </w:t>
      </w:r>
      <w:r w:rsidR="006E6B10">
        <w:rPr>
          <w:rFonts w:asciiTheme="minorHAnsi" w:hAnsiTheme="minorHAnsi"/>
          <w:b/>
        </w:rPr>
        <w:t>Padrões de Projeto</w:t>
      </w:r>
    </w:p>
    <w:p w:rsidR="003B422D" w:rsidRPr="000537B0" w:rsidRDefault="003B422D">
      <w:pPr>
        <w:pStyle w:val="PargrafodaLista"/>
        <w:ind w:left="0"/>
        <w:jc w:val="both"/>
        <w:rPr>
          <w:rFonts w:asciiTheme="minorHAnsi" w:hAnsiTheme="minorHAnsi"/>
          <w:b/>
        </w:rPr>
      </w:pPr>
    </w:p>
    <w:p w:rsidR="006E6B10" w:rsidRDefault="00543484" w:rsidP="006E6B10">
      <w:pPr>
        <w:jc w:val="both"/>
        <w:rPr>
          <w:rFonts w:asciiTheme="minorHAnsi" w:eastAsiaTheme="minorHAnsi" w:hAnsiTheme="minorHAnsi" w:cstheme="minorHAnsi"/>
        </w:rPr>
      </w:pPr>
      <w:r w:rsidRPr="000537B0">
        <w:rPr>
          <w:rFonts w:asciiTheme="minorHAnsi" w:eastAsiaTheme="minorHAnsi" w:hAnsiTheme="minorHAnsi" w:cs="Helvetica"/>
          <w:color w:val="000000" w:themeColor="text1"/>
        </w:rPr>
        <w:tab/>
      </w:r>
      <w:r w:rsidR="006E6B10"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006E6B10">
        <w:rPr>
          <w:rFonts w:asciiTheme="minorHAnsi" w:hAnsiTheme="minorHAnsi" w:cstheme="minorHAnsi"/>
        </w:rPr>
        <w:t>Prado</w:t>
      </w:r>
      <w:r w:rsidR="006E6B10" w:rsidRPr="00DA6016">
        <w:rPr>
          <w:rFonts w:asciiTheme="minorHAnsi" w:hAnsiTheme="minorHAnsi" w:cstheme="minorHAnsi"/>
          <w:bCs/>
          <w:shd w:val="clear" w:color="auto" w:fill="FFFFFF"/>
        </w:rPr>
        <w:t xml:space="preserve"> (</w:t>
      </w:r>
      <w:r w:rsidR="006E6B10">
        <w:rPr>
          <w:rFonts w:asciiTheme="minorHAnsi" w:hAnsiTheme="minorHAnsi" w:cstheme="minorHAnsi"/>
        </w:rPr>
        <w:t xml:space="preserve">2018) faz referência ao arquiteto Christopher Alexander que define </w:t>
      </w:r>
      <w:r w:rsidR="006E6B10" w:rsidRPr="00DA6016">
        <w:rPr>
          <w:rFonts w:asciiTheme="minorHAnsi" w:hAnsiTheme="minorHAnsi" w:cstheme="minorHAnsi"/>
          <w:bCs/>
          <w:shd w:val="clear" w:color="auto" w:fill="FFFFFF"/>
        </w:rPr>
        <w:t>as seguintes características:</w:t>
      </w:r>
      <w:r w:rsidR="006E6B10" w:rsidRPr="00DA6016">
        <w:rPr>
          <w:rFonts w:asciiTheme="minorHAnsi" w:eastAsiaTheme="minorHAnsi" w:hAnsiTheme="minorHAnsi" w:cstheme="minorHAnsi"/>
        </w:rPr>
        <w:t xml:space="preserve"> “Encapsulamento, Generalidade, Equilíbrio, Abstração, Abertura e Combinatoriedade”.</w:t>
      </w:r>
      <w:r w:rsidR="006E6B10">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Padrões de projetos não são específicos a uma empresa ou tecnologia, são</w:t>
      </w:r>
      <w:r>
        <w:rPr>
          <w:rFonts w:asciiTheme="minorHAnsi" w:eastAsiaTheme="minorHAnsi" w:hAnsiTheme="minorHAnsi" w:cstheme="minorHAnsi"/>
        </w:rPr>
        <w:t xml:space="preserve"> soluções reutilizáveis aplicada</w:t>
      </w:r>
      <w:r w:rsidRPr="00DA6016">
        <w:rPr>
          <w:rFonts w:asciiTheme="minorHAnsi" w:eastAsiaTheme="minorHAnsi" w:hAnsiTheme="minorHAnsi" w:cstheme="minorHAnsi"/>
        </w:rPr>
        <w:t xml:space="preserve">s pela comunidade de desenvolvimento como um todo. </w:t>
      </w:r>
      <w:r>
        <w:rPr>
          <w:rFonts w:asciiTheme="minorHAnsi" w:eastAsiaTheme="minorHAnsi" w:hAnsiTheme="minorHAnsi" w:cstheme="minorHAnsi"/>
        </w:rPr>
        <w:t xml:space="preserve">Sabe-se que padrões de projeto nem sempre são aplicados, principalmente se o foco do problema é relativamente simples, porém vale ressaltar que a medida que este problema cresça futuramente, vale a pena investir em um padrão, pois assim ele lhe poupará de horas e horas de trabalho em códigos fonte e refatoração (PRADO, 2018).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Segundo Laborde (2013), a utilização de padrões possibilita várias vantagens no desenvolvimento de software, dentre elas, pode ser citada à diminuição do processo de aprendizagem de um novo engenheiro de software dentro de um projeto, a reutilização e customização em projetos de desenvolvimento.</w:t>
      </w:r>
      <w:r>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O uso de padrões auxilia no desenvolvimento de um projeto com bom nível de coesão e reusabilidade, o que facilita o processo de manutenção do software. (FERREIRA, 2013).</w:t>
      </w:r>
      <w:r>
        <w:rPr>
          <w:rFonts w:asciiTheme="minorHAnsi" w:eastAsiaTheme="minorHAnsi" w:hAnsiTheme="minorHAnsi" w:cstheme="minorHAnsi"/>
        </w:rPr>
        <w:t xml:space="preserve"> </w:t>
      </w:r>
      <w:r w:rsidRPr="00DA6016">
        <w:rPr>
          <w:rFonts w:asciiTheme="minorHAnsi" w:eastAsiaTheme="minorHAnsi" w:hAnsiTheme="minorHAnsi" w:cstheme="minorHAnsi"/>
        </w:rPr>
        <w:t xml:space="preserve">Resumindo a sua importância na utilização de um padrão, o ganho na qualidade do código, a </w:t>
      </w:r>
      <w:r w:rsidRPr="00DA6016">
        <w:rPr>
          <w:rFonts w:asciiTheme="minorHAnsi" w:eastAsiaTheme="minorHAnsi" w:hAnsiTheme="minorHAnsi" w:cstheme="minorHAnsi"/>
        </w:rPr>
        <w:lastRenderedPageBreak/>
        <w:t>reutilização de soluções para um determinado problema e contribuição de especialistas e desenvolvedores para auxilio de manutenção, pois o padrão representa o conhecimento entre os envolvidos.</w:t>
      </w:r>
    </w:p>
    <w:p w:rsidR="00067278" w:rsidRDefault="006E6B10" w:rsidP="00067278">
      <w:pPr>
        <w:ind w:firstLine="708"/>
        <w:jc w:val="both"/>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r w:rsidRPr="00DA6016">
        <w:rPr>
          <w:rFonts w:asciiTheme="minorHAnsi" w:eastAsiaTheme="minorHAnsi" w:hAnsiTheme="minorHAnsi" w:cstheme="minorHAnsi"/>
          <w:i/>
        </w:rPr>
        <w:t>Model-View-Controller</w:t>
      </w:r>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r w:rsidR="00067278">
        <w:rPr>
          <w:rFonts w:asciiTheme="minorHAnsi" w:eastAsiaTheme="minorHAnsi" w:hAnsiTheme="minorHAnsi" w:cstheme="minorHAnsi"/>
        </w:rPr>
        <w:t xml:space="preserve"> </w:t>
      </w:r>
    </w:p>
    <w:p w:rsidR="006E6B10" w:rsidRPr="00DA6016" w:rsidRDefault="006E6B10" w:rsidP="00067278">
      <w:pPr>
        <w:ind w:firstLine="708"/>
        <w:jc w:val="both"/>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r w:rsidRPr="0042363D">
        <w:rPr>
          <w:rFonts w:asciiTheme="minorHAnsi" w:hAnsiTheme="minorHAnsi" w:cstheme="minorHAnsi"/>
          <w:i/>
          <w:spacing w:val="3"/>
          <w:shd w:val="clear" w:color="auto" w:fill="FFFFFF"/>
        </w:rPr>
        <w:t>Trygve</w:t>
      </w:r>
      <w:r w:rsidRPr="00DA6016">
        <w:rPr>
          <w:rFonts w:asciiTheme="minorHAnsi" w:hAnsiTheme="minorHAnsi" w:cstheme="minorHAnsi"/>
          <w:spacing w:val="3"/>
          <w:shd w:val="clear" w:color="auto" w:fill="FFFFFF"/>
        </w:rPr>
        <w:t> </w:t>
      </w:r>
      <w:r w:rsidRPr="0042363D">
        <w:rPr>
          <w:rFonts w:asciiTheme="minorHAnsi" w:hAnsiTheme="minorHAnsi" w:cstheme="minorHAnsi"/>
          <w:i/>
          <w:spacing w:val="3"/>
          <w:shd w:val="clear" w:color="auto" w:fill="FFFFFF"/>
        </w:rPr>
        <w:t>Reenskaug</w:t>
      </w:r>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r w:rsidRPr="00DA6016">
        <w:rPr>
          <w:rFonts w:asciiTheme="minorHAnsi" w:hAnsiTheme="minorHAnsi" w:cstheme="minorHAnsi"/>
          <w:i/>
          <w:shd w:val="clear" w:color="auto" w:fill="FFFFFF" w:themeFill="background1"/>
        </w:rPr>
        <w:t>Model-View-Controller</w:t>
      </w:r>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 (</w:t>
      </w:r>
      <w:r w:rsidRPr="00DA6016">
        <w:rPr>
          <w:rFonts w:asciiTheme="minorHAnsi" w:hAnsiTheme="minorHAnsi" w:cstheme="minorHAnsi"/>
          <w:spacing w:val="3"/>
          <w:shd w:val="clear" w:color="auto" w:fill="FFFFFF"/>
        </w:rPr>
        <w:t>REENSKAUG, 1979, p. 1</w:t>
      </w:r>
      <w:r w:rsidRPr="00DA6016">
        <w:rPr>
          <w:rFonts w:asciiTheme="minorHAnsi" w:hAnsiTheme="minorHAnsi" w:cstheme="minorHAnsi"/>
          <w:shd w:val="clear" w:color="auto" w:fill="FFFFFF" w:themeFill="background1"/>
        </w:rPr>
        <w:t>), transcrevendo o modelo mental humano e o modelo digital do computador.</w:t>
      </w:r>
    </w:p>
    <w:p w:rsidR="006E6B10" w:rsidRPr="00DA6016" w:rsidRDefault="006E6B10" w:rsidP="00576980">
      <w:pPr>
        <w:pStyle w:val="BULLET"/>
        <w:numPr>
          <w:ilvl w:val="0"/>
          <w:numId w:val="11"/>
        </w:numPr>
        <w:rPr>
          <w:rFonts w:asciiTheme="minorHAnsi" w:hAnsiTheme="minorHAnsi" w:cstheme="minorHAnsi"/>
          <w:shd w:val="clear" w:color="auto" w:fill="FFFFFF"/>
        </w:rPr>
        <w:pPrChange w:id="46" w:author="Claudinei Nuno" w:date="2019-02-16T06:45:00Z">
          <w:pPr>
            <w:pStyle w:val="BULLET"/>
            <w:ind w:left="993" w:hanging="284"/>
          </w:pPr>
        </w:pPrChange>
      </w:pPr>
      <w:r w:rsidRPr="00DA6016">
        <w:rPr>
          <w:rFonts w:asciiTheme="minorHAnsi" w:hAnsiTheme="minorHAnsi" w:cstheme="minorHAnsi"/>
          <w:i/>
        </w:rPr>
        <w:t xml:space="preserve">Model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p>
    <w:p w:rsidR="006E6B10" w:rsidRPr="00DA6016" w:rsidRDefault="006E6B10" w:rsidP="00576980">
      <w:pPr>
        <w:pStyle w:val="BULLET"/>
        <w:numPr>
          <w:ilvl w:val="0"/>
          <w:numId w:val="11"/>
        </w:numPr>
        <w:rPr>
          <w:rFonts w:asciiTheme="minorHAnsi" w:eastAsiaTheme="minorHAnsi" w:hAnsiTheme="minorHAnsi" w:cstheme="minorHAnsi"/>
          <w:i/>
        </w:rPr>
        <w:pPrChange w:id="47" w:author="Claudinei Nuno" w:date="2019-02-16T06:45:00Z">
          <w:pPr>
            <w:pStyle w:val="BULLET"/>
            <w:ind w:left="993" w:hanging="284"/>
          </w:pPr>
        </w:pPrChange>
      </w:pPr>
      <w:r w:rsidRPr="00DA6016">
        <w:rPr>
          <w:rFonts w:asciiTheme="minorHAnsi" w:hAnsiTheme="minorHAnsi" w:cstheme="minorHAnsi"/>
          <w:i/>
          <w:shd w:val="clear" w:color="auto" w:fill="FFFFFF"/>
        </w:rPr>
        <w:t>View</w:t>
      </w:r>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p>
    <w:p w:rsidR="006E6B10" w:rsidRPr="00DA6016" w:rsidRDefault="006E6B10" w:rsidP="00576980">
      <w:pPr>
        <w:pStyle w:val="BULLET"/>
        <w:numPr>
          <w:ilvl w:val="0"/>
          <w:numId w:val="11"/>
        </w:numPr>
        <w:rPr>
          <w:rFonts w:asciiTheme="minorHAnsi" w:eastAsiaTheme="minorHAnsi" w:hAnsiTheme="minorHAnsi" w:cstheme="minorHAnsi"/>
        </w:rPr>
        <w:pPrChange w:id="48" w:author="Claudinei Nuno" w:date="2019-02-16T06:45:00Z">
          <w:pPr>
            <w:pStyle w:val="BULLET"/>
            <w:ind w:left="993" w:hanging="284"/>
          </w:pPr>
        </w:pPrChange>
      </w:pPr>
      <w:r w:rsidRPr="00DA6016">
        <w:rPr>
          <w:rFonts w:asciiTheme="minorHAnsi" w:eastAsiaTheme="minorHAnsi" w:hAnsiTheme="minorHAnsi" w:cstheme="minorHAnsi"/>
          <w:i/>
        </w:rPr>
        <w:t>Controller</w:t>
      </w:r>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6E6B10" w:rsidRDefault="006E6B10" w:rsidP="00814905">
      <w:pPr>
        <w:ind w:firstLine="708"/>
        <w:jc w:val="both"/>
        <w:rPr>
          <w:rFonts w:asciiTheme="minorHAnsi" w:hAnsiTheme="minorHAnsi" w:cstheme="minorHAnsi"/>
        </w:rPr>
      </w:pPr>
      <w:r w:rsidRPr="00DA6016">
        <w:rPr>
          <w:rFonts w:asciiTheme="minorHAnsi" w:eastAsiaTheme="minorHAnsi" w:hAnsiTheme="minorHAnsi" w:cstheme="minorHAnsi"/>
        </w:rPr>
        <w:t xml:space="preserve">Destacando a camada </w:t>
      </w:r>
      <w:r w:rsidRPr="00814905">
        <w:rPr>
          <w:rFonts w:asciiTheme="minorHAnsi" w:eastAsiaTheme="minorHAnsi" w:hAnsiTheme="minorHAnsi" w:cstheme="minorHAnsi"/>
          <w:i/>
        </w:rPr>
        <w:t>Controllers</w:t>
      </w:r>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Ladd (2006, p. 52), </w:t>
      </w:r>
      <w:r w:rsidRPr="00DA6016">
        <w:rPr>
          <w:rFonts w:asciiTheme="minorHAnsi" w:hAnsiTheme="minorHAnsi" w:cstheme="minorHAnsi"/>
          <w:i/>
        </w:rPr>
        <w:t>Controllers</w:t>
      </w:r>
      <w:r w:rsidRPr="00DA6016">
        <w:rPr>
          <w:rFonts w:asciiTheme="minorHAnsi" w:hAnsiTheme="minorHAnsi" w:cstheme="minorHAnsi"/>
        </w:rPr>
        <w:t xml:space="preserve"> são responsáveis pelo processamento das requisições HTTP, </w:t>
      </w:r>
      <w:r w:rsidR="00814905" w:rsidRPr="00DA6016">
        <w:rPr>
          <w:rFonts w:asciiTheme="minorHAnsi" w:hAnsiTheme="minorHAnsi" w:cstheme="minorHAnsi"/>
        </w:rPr>
        <w:t>pela execução</w:t>
      </w:r>
      <w:r w:rsidRPr="00DA6016">
        <w:rPr>
          <w:rFonts w:asciiTheme="minorHAnsi" w:hAnsiTheme="minorHAnsi" w:cstheme="minorHAnsi"/>
        </w:rPr>
        <w:t xml:space="preserve"> das regras de negócio, pela composição dos objetos de resposta e por passar o controle de volta ao fluxo de tratamento principal. O </w:t>
      </w:r>
      <w:r w:rsidRPr="00DA6016">
        <w:rPr>
          <w:rFonts w:asciiTheme="minorHAnsi" w:hAnsiTheme="minorHAnsi" w:cstheme="minorHAnsi"/>
          <w:i/>
        </w:rPr>
        <w:t>Controller</w:t>
      </w:r>
      <w:r w:rsidRPr="00DA6016">
        <w:rPr>
          <w:rFonts w:asciiTheme="minorHAnsi" w:hAnsiTheme="minorHAnsi" w:cstheme="minorHAnsi"/>
        </w:rPr>
        <w:t xml:space="preserve"> não trata a rederização da visão, focando no tratamento de requisições e respostas e delegando ações à camada de serviço.</w:t>
      </w:r>
    </w:p>
    <w:p w:rsidR="006E6B10" w:rsidRPr="00DA6016" w:rsidRDefault="006E6B10" w:rsidP="00814905">
      <w:pPr>
        <w:ind w:firstLine="708"/>
        <w:jc w:val="both"/>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6E6B10" w:rsidRPr="00DA6016" w:rsidRDefault="006E6B10" w:rsidP="00576980">
      <w:pPr>
        <w:pStyle w:val="BULLET"/>
        <w:numPr>
          <w:ilvl w:val="0"/>
          <w:numId w:val="12"/>
        </w:numPr>
        <w:rPr>
          <w:rFonts w:asciiTheme="minorHAnsi" w:eastAsiaTheme="minorHAnsi" w:hAnsiTheme="minorHAnsi" w:cstheme="minorHAnsi"/>
        </w:rPr>
        <w:pPrChange w:id="49" w:author="Claudinei Nuno" w:date="2019-02-16T06:45:00Z">
          <w:pPr>
            <w:pStyle w:val="BULLET"/>
            <w:ind w:left="993" w:hanging="284"/>
          </w:pPr>
        </w:pPrChange>
      </w:pPr>
      <w:r w:rsidRPr="00DA6016">
        <w:rPr>
          <w:rFonts w:asciiTheme="minorHAnsi" w:eastAsiaTheme="minorHAnsi" w:hAnsiTheme="minorHAnsi" w:cstheme="minorHAnsi"/>
        </w:rPr>
        <w:t xml:space="preserve">O MVC por trabalhar em </w:t>
      </w:r>
      <w:r w:rsidR="00814905" w:rsidRPr="00DA6016">
        <w:rPr>
          <w:rFonts w:asciiTheme="minorHAnsi" w:eastAsiaTheme="minorHAnsi" w:hAnsiTheme="minorHAnsi" w:cstheme="minorHAnsi"/>
        </w:rPr>
        <w:t>multicamadas</w:t>
      </w:r>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6E6B10" w:rsidRPr="00DA6016" w:rsidRDefault="006E6B10" w:rsidP="00576980">
      <w:pPr>
        <w:pStyle w:val="BULLET"/>
        <w:numPr>
          <w:ilvl w:val="0"/>
          <w:numId w:val="12"/>
        </w:numPr>
        <w:rPr>
          <w:rFonts w:asciiTheme="minorHAnsi" w:eastAsiaTheme="minorHAnsi" w:hAnsiTheme="minorHAnsi" w:cstheme="minorHAnsi"/>
        </w:rPr>
        <w:pPrChange w:id="50" w:author="Claudinei Nuno" w:date="2019-02-16T06:45:00Z">
          <w:pPr>
            <w:pStyle w:val="BULLET"/>
            <w:ind w:left="993" w:hanging="284"/>
          </w:pPr>
        </w:pPrChange>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6E6B10" w:rsidRPr="00DA6016" w:rsidRDefault="006E6B10" w:rsidP="00576980">
      <w:pPr>
        <w:pStyle w:val="BULLET"/>
        <w:numPr>
          <w:ilvl w:val="0"/>
          <w:numId w:val="12"/>
        </w:numPr>
        <w:rPr>
          <w:rFonts w:asciiTheme="minorHAnsi" w:eastAsiaTheme="minorHAnsi" w:hAnsiTheme="minorHAnsi" w:cstheme="minorHAnsi"/>
        </w:rPr>
        <w:pPrChange w:id="51" w:author="Claudinei Nuno" w:date="2019-02-16T06:45:00Z">
          <w:pPr>
            <w:pStyle w:val="BULLET"/>
            <w:ind w:left="993" w:hanging="284"/>
          </w:pPr>
        </w:pPrChange>
      </w:pPr>
      <w:r w:rsidRPr="00DA6016">
        <w:rPr>
          <w:rFonts w:asciiTheme="minorHAnsi" w:eastAsiaTheme="minorHAnsi" w:hAnsiTheme="minorHAnsi" w:cstheme="minorHAnsi"/>
        </w:rPr>
        <w:t xml:space="preserve">Possibilidade do reaproveitamento ou </w:t>
      </w:r>
      <w:r w:rsidR="00814905" w:rsidRPr="00DA6016">
        <w:rPr>
          <w:rFonts w:asciiTheme="minorHAnsi" w:eastAsiaTheme="minorHAnsi" w:hAnsiTheme="minorHAnsi" w:cstheme="minorHAnsi"/>
        </w:rPr>
        <w:t>reusabilidade</w:t>
      </w:r>
      <w:r w:rsidRPr="00DA6016">
        <w:rPr>
          <w:rFonts w:asciiTheme="minorHAnsi" w:eastAsiaTheme="minorHAnsi" w:hAnsiTheme="minorHAnsi" w:cstheme="minorHAnsi"/>
        </w:rPr>
        <w:t xml:space="preserve"> do código de uma forma mais fácil, podendo incluir bibliotecas ou adicionando interfaces no projeto;</w:t>
      </w:r>
    </w:p>
    <w:p w:rsidR="006E6B10" w:rsidRDefault="006E6B10" w:rsidP="00576980">
      <w:pPr>
        <w:pStyle w:val="BULLET"/>
        <w:numPr>
          <w:ilvl w:val="0"/>
          <w:numId w:val="12"/>
        </w:numPr>
        <w:rPr>
          <w:rFonts w:asciiTheme="minorHAnsi" w:eastAsiaTheme="minorHAnsi" w:hAnsiTheme="minorHAnsi" w:cstheme="minorHAnsi"/>
        </w:rPr>
        <w:pPrChange w:id="52" w:author="Claudinei Nuno" w:date="2019-02-16T06:45:00Z">
          <w:pPr>
            <w:pStyle w:val="BULLET"/>
            <w:ind w:left="993" w:hanging="284"/>
          </w:pPr>
        </w:pPrChange>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3B422D" w:rsidRPr="000537B0" w:rsidRDefault="006E6B10" w:rsidP="00576980">
      <w:pPr>
        <w:pStyle w:val="BULLET"/>
        <w:numPr>
          <w:ilvl w:val="0"/>
          <w:numId w:val="12"/>
        </w:numPr>
        <w:rPr>
          <w:rFonts w:eastAsiaTheme="minorHAnsi" w:cs="TTE17D7BA8t00"/>
        </w:rPr>
        <w:pPrChange w:id="53" w:author="Claudinei Nuno" w:date="2019-02-16T06:45:00Z">
          <w:pPr>
            <w:pStyle w:val="BULLET"/>
            <w:ind w:left="993" w:hanging="284"/>
          </w:pPr>
        </w:pPrChange>
      </w:pPr>
      <w:r w:rsidRPr="00DA6016">
        <w:rPr>
          <w:rFonts w:eastAsiaTheme="minorHAnsi"/>
        </w:rPr>
        <w:t>Diversidade de frameworks ou tecnologias que estão utilizando essa metodologia de padrão de projeto.</w:t>
      </w:r>
    </w:p>
    <w:p w:rsidR="003B422D" w:rsidRPr="000537B0" w:rsidRDefault="003B422D">
      <w:pPr>
        <w:pStyle w:val="PargrafodaLista"/>
        <w:ind w:left="0"/>
        <w:jc w:val="both"/>
        <w:rPr>
          <w:rFonts w:asciiTheme="minorHAnsi" w:hAnsiTheme="minorHAnsi" w:cs="Lucida Sans Unicode"/>
          <w:color w:val="000000" w:themeColor="text1"/>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2.</w:t>
      </w:r>
      <w:r w:rsidR="00145743">
        <w:rPr>
          <w:rFonts w:asciiTheme="minorHAnsi" w:eastAsiaTheme="minorHAnsi" w:hAnsiTheme="minorHAnsi" w:cs="TimesNewRomanPSMT"/>
          <w:b/>
        </w:rPr>
        <w:t>3</w:t>
      </w:r>
      <w:r w:rsidRPr="000537B0">
        <w:rPr>
          <w:rFonts w:asciiTheme="minorHAnsi" w:eastAsiaTheme="minorHAnsi" w:hAnsiTheme="minorHAnsi" w:cs="TimesNewRomanPSMT"/>
          <w:b/>
        </w:rPr>
        <w:t xml:space="preserve"> </w:t>
      </w:r>
      <w:r w:rsidR="003374E8" w:rsidRPr="003374E8">
        <w:rPr>
          <w:rFonts w:asciiTheme="minorHAnsi" w:eastAsiaTheme="minorHAnsi" w:hAnsiTheme="minorHAnsi" w:cs="TimesNewRomanPSMT"/>
          <w:b/>
          <w:i/>
        </w:rPr>
        <w:t>Spring</w:t>
      </w:r>
      <w:r w:rsidR="003374E8">
        <w:rPr>
          <w:rFonts w:asciiTheme="minorHAnsi" w:eastAsiaTheme="minorHAnsi" w:hAnsiTheme="minorHAnsi" w:cs="TimesNewRomanPSMT"/>
          <w:b/>
        </w:rPr>
        <w:t xml:space="preserve"> MVC</w:t>
      </w:r>
    </w:p>
    <w:p w:rsidR="003B422D" w:rsidRDefault="003B422D">
      <w:pPr>
        <w:jc w:val="both"/>
        <w:rPr>
          <w:rFonts w:asciiTheme="minorHAnsi" w:eastAsiaTheme="minorHAnsi" w:hAnsiTheme="minorHAnsi" w:cs="TimesNewRomanPSMT"/>
          <w:b/>
        </w:rPr>
      </w:pPr>
    </w:p>
    <w:p w:rsidR="003374E8" w:rsidRDefault="003374E8" w:rsidP="003374E8">
      <w:pPr>
        <w:widowControl w:val="0"/>
        <w:tabs>
          <w:tab w:val="left" w:pos="1701"/>
        </w:tabs>
        <w:suppressAutoHyphens/>
        <w:ind w:firstLine="709"/>
        <w:jc w:val="both"/>
        <w:rPr>
          <w:rFonts w:ascii="Calibri" w:eastAsia="MinionPro-Regular" w:hAnsi="Calibri" w:cs="Calibri"/>
          <w:szCs w:val="20"/>
          <w:lang w:eastAsia="ar-SA"/>
        </w:rPr>
      </w:pPr>
      <w:r w:rsidRPr="003374E8">
        <w:rPr>
          <w:rFonts w:ascii="Calibri" w:eastAsia="MinionPro-It" w:hAnsi="Calibri" w:cs="Calibri"/>
          <w:i/>
          <w:szCs w:val="20"/>
          <w:lang w:eastAsia="ar-SA"/>
        </w:rPr>
        <w:t xml:space="preserve">Spring </w:t>
      </w:r>
      <w:r w:rsidRPr="003374E8">
        <w:rPr>
          <w:rFonts w:ascii="Calibri" w:eastAsia="MinionPro-It" w:hAnsi="Calibri" w:cs="Calibri"/>
          <w:szCs w:val="20"/>
          <w:lang w:eastAsia="ar-SA"/>
        </w:rPr>
        <w:t xml:space="preserve">é organizado de forma modular, permitindo que se preocupe apenas com os módulos necessários. Atualmente estão disponíveis 21 módulos, fornecendo tudo o que um desenvolvedor pode precisar para o uso no desenvolvimento de um projeto. </w:t>
      </w:r>
      <w:r w:rsidRPr="003374E8">
        <w:rPr>
          <w:rFonts w:ascii="Calibri" w:eastAsia="Calibri" w:hAnsi="Calibri" w:cs="Calibri"/>
          <w:szCs w:val="20"/>
          <w:lang w:eastAsia="ar-SA"/>
        </w:rPr>
        <w:t xml:space="preserve">Weissmann </w:t>
      </w:r>
      <w:r w:rsidRPr="003374E8">
        <w:rPr>
          <w:rFonts w:ascii="Calibri" w:eastAsia="MinionPro-It" w:hAnsi="Calibri" w:cs="Calibri"/>
          <w:szCs w:val="20"/>
          <w:lang w:eastAsia="ar-SA"/>
        </w:rPr>
        <w:t>(2014, p. 27) ressalta a importância dos módulos “</w:t>
      </w:r>
      <w:r w:rsidRPr="003374E8">
        <w:rPr>
          <w:rFonts w:ascii="Calibri" w:eastAsia="MinionPro-Regular" w:hAnsi="Calibri" w:cs="Calibri"/>
          <w:szCs w:val="20"/>
          <w:lang w:eastAsia="ar-SA"/>
        </w:rPr>
        <w:t xml:space="preserve">É importante termos esta visão panorâmica dos módulos que compõem o framework para que fique claro o quão abrangente ele é: basicamente o </w:t>
      </w:r>
      <w:r w:rsidRPr="003374E8">
        <w:rPr>
          <w:rFonts w:ascii="Calibri" w:eastAsia="MinionPro-Regular" w:hAnsi="Calibri" w:cs="Calibri"/>
          <w:i/>
          <w:szCs w:val="20"/>
          <w:lang w:eastAsia="ar-SA"/>
        </w:rPr>
        <w:t>Spring</w:t>
      </w:r>
      <w:r w:rsidRPr="003374E8">
        <w:rPr>
          <w:rFonts w:ascii="Calibri" w:eastAsia="MinionPro-Regular" w:hAnsi="Calibri" w:cs="Calibri"/>
          <w:szCs w:val="20"/>
          <w:lang w:eastAsia="ar-SA"/>
        </w:rPr>
        <w:t xml:space="preserve"> abrange todas as necessidades de uma aplicação corporativa”.</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i/>
          <w:szCs w:val="20"/>
          <w:lang w:eastAsia="ar-SA"/>
        </w:rPr>
        <w:lastRenderedPageBreak/>
        <w:t>Spring</w:t>
      </w:r>
      <w:r w:rsidRPr="003374E8">
        <w:rPr>
          <w:rFonts w:ascii="Calibri" w:eastAsia="MinionPro-It" w:hAnsi="Calibri" w:cs="Calibri"/>
          <w:szCs w:val="20"/>
          <w:lang w:eastAsia="ar-SA"/>
        </w:rPr>
        <w:t xml:space="preserve"> é baseado na estrutura de POJOS (</w:t>
      </w:r>
      <w:r w:rsidRPr="003374E8">
        <w:rPr>
          <w:rFonts w:ascii="Calibri" w:eastAsia="MinionPro-It" w:hAnsi="Calibri" w:cs="Calibri"/>
          <w:i/>
          <w:szCs w:val="20"/>
          <w:lang w:eastAsia="ar-SA"/>
        </w:rPr>
        <w:t>Plain Old Java Object</w:t>
      </w:r>
      <w:r w:rsidRPr="003374E8">
        <w:rPr>
          <w:rFonts w:ascii="Calibri" w:eastAsia="MinionPro-It" w:hAnsi="Calibri" w:cs="Calibri"/>
          <w:szCs w:val="20"/>
          <w:lang w:eastAsia="ar-SA"/>
        </w:rPr>
        <w:t>), um objeto Java não limitado por nenhuma restrição, sem a necessidade de implementar ou estender classes pré-especificadas na estrutura. Segue o padrão de IOC (</w:t>
      </w:r>
      <w:r w:rsidRPr="003374E8">
        <w:rPr>
          <w:rFonts w:ascii="Calibri" w:eastAsia="MinionPro-It" w:hAnsi="Calibri" w:cs="Calibri"/>
          <w:i/>
          <w:szCs w:val="20"/>
          <w:lang w:eastAsia="ar-SA"/>
        </w:rPr>
        <w:t xml:space="preserve">Inversion of Control – </w:t>
      </w:r>
      <w:r w:rsidRPr="003374E8">
        <w:rPr>
          <w:rFonts w:ascii="Calibri" w:eastAsia="MinionPro-It" w:hAnsi="Calibri" w:cs="Calibri"/>
          <w:szCs w:val="20"/>
          <w:lang w:eastAsia="ar-SA"/>
        </w:rPr>
        <w:t xml:space="preserve">Inversão de Controle), um fluxo do controle do sistema é invertido, permitindo que indique outro elemento o controle do método dizendo quando deve ser executado. </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szCs w:val="20"/>
          <w:lang w:eastAsia="ar-SA"/>
        </w:rPr>
        <w:t>Para Kayal (2008, p. 23),</w:t>
      </w:r>
      <w:r>
        <w:rPr>
          <w:rFonts w:ascii="Calibri" w:eastAsia="MinionPro-It" w:hAnsi="Calibri" w:cs="Calibri"/>
          <w:szCs w:val="20"/>
          <w:lang w:eastAsia="ar-SA"/>
        </w:rPr>
        <w:t xml:space="preserve"> </w:t>
      </w:r>
      <w:r w:rsidRPr="003374E8">
        <w:rPr>
          <w:rFonts w:ascii="Calibri" w:eastAsia="MinionPro-It" w:hAnsi="Calibri" w:cs="Calibri"/>
          <w:szCs w:val="20"/>
          <w:lang w:eastAsia="ar-SA"/>
        </w:rPr>
        <w:t>“</w:t>
      </w:r>
      <w:r w:rsidRPr="003374E8">
        <w:rPr>
          <w:rFonts w:ascii="Calibri" w:hAnsi="Calibri" w:cs="Calibri"/>
          <w:szCs w:val="20"/>
          <w:lang w:eastAsia="ar-SA"/>
        </w:rPr>
        <w:t xml:space="preserve">O contêiner de Inversão de Controle de Mola (IOC) é o coração de todo o </w:t>
      </w:r>
      <w:r w:rsidRPr="003374E8">
        <w:rPr>
          <w:rFonts w:ascii="Calibri" w:hAnsi="Calibri" w:cs="Calibri"/>
          <w:i/>
          <w:szCs w:val="20"/>
          <w:lang w:eastAsia="ar-SA"/>
        </w:rPr>
        <w:t>framework</w:t>
      </w:r>
      <w:r w:rsidRPr="003374E8">
        <w:rPr>
          <w:rFonts w:ascii="Calibri" w:hAnsi="Calibri" w:cs="Calibri"/>
          <w:szCs w:val="20"/>
          <w:lang w:eastAsia="ar-SA"/>
        </w:rPr>
        <w:t>. Isso ajuda a unir as diferentes partes do aplicativo,</w:t>
      </w:r>
      <w:r>
        <w:rPr>
          <w:rFonts w:ascii="Calibri" w:hAnsi="Calibri" w:cs="Calibri"/>
          <w:szCs w:val="20"/>
          <w:lang w:eastAsia="ar-SA"/>
        </w:rPr>
        <w:t xml:space="preserve"> </w:t>
      </w:r>
      <w:r w:rsidRPr="003374E8">
        <w:rPr>
          <w:rFonts w:ascii="Calibri" w:hAnsi="Calibri" w:cs="Calibri"/>
          <w:szCs w:val="20"/>
          <w:lang w:eastAsia="ar-SA"/>
        </w:rPr>
        <w:t>formando assim uma arquitetura coerente”. U</w:t>
      </w:r>
      <w:r w:rsidRPr="003374E8">
        <w:rPr>
          <w:rFonts w:ascii="Calibri" w:eastAsia="MinionPro-It" w:hAnsi="Calibri" w:cs="Calibri"/>
          <w:szCs w:val="20"/>
          <w:lang w:eastAsia="ar-SA"/>
        </w:rPr>
        <w:t xml:space="preserve">m dos métodos utilizados pelo IOC é a injeção de dependência, no qual separa um objeto de suas dependências, deixando o foco da classe apenas nos recursos para realizar as tarefas que precisa, e decidir quais dependências serão injetadas durante o tempo de execução. Uma das características mais conhecidas quando </w:t>
      </w:r>
      <w:r>
        <w:rPr>
          <w:rFonts w:ascii="Calibri" w:eastAsia="MinionPro-It" w:hAnsi="Calibri" w:cs="Calibri"/>
          <w:szCs w:val="20"/>
          <w:lang w:eastAsia="ar-SA"/>
        </w:rPr>
        <w:t>se programa</w:t>
      </w:r>
      <w:r w:rsidRPr="003374E8">
        <w:rPr>
          <w:rFonts w:ascii="Calibri" w:eastAsia="MinionPro-It" w:hAnsi="Calibri" w:cs="Calibri"/>
          <w:szCs w:val="20"/>
          <w:lang w:eastAsia="ar-SA"/>
        </w:rPr>
        <w:t xml:space="preserve"> com </w:t>
      </w:r>
      <w:r w:rsidRPr="003374E8">
        <w:rPr>
          <w:rFonts w:ascii="Calibri" w:eastAsia="MinionPro-It" w:hAnsi="Calibri" w:cs="Calibri"/>
          <w:i/>
          <w:szCs w:val="20"/>
          <w:lang w:eastAsia="ar-SA"/>
        </w:rPr>
        <w:t>Spring</w:t>
      </w:r>
      <w:r w:rsidRPr="003374E8">
        <w:rPr>
          <w:rFonts w:ascii="Calibri" w:eastAsia="MinionPro-It" w:hAnsi="Calibri" w:cs="Calibri"/>
          <w:szCs w:val="20"/>
          <w:lang w:eastAsia="ar-SA"/>
        </w:rPr>
        <w:t>.</w:t>
      </w:r>
    </w:p>
    <w:p w:rsidR="008E2AC2"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Descrito por Hemrajani (2006, </w:t>
      </w:r>
      <w:r w:rsidRPr="000724C0">
        <w:rPr>
          <w:rFonts w:asciiTheme="minorHAnsi" w:hAnsiTheme="minorHAnsi" w:cstheme="minorHAnsi"/>
        </w:rPr>
        <w:t>p. 171</w:t>
      </w:r>
      <w:r w:rsidRPr="00DA6016">
        <w:rPr>
          <w:rFonts w:asciiTheme="minorHAnsi" w:hAnsiTheme="minorHAnsi" w:cstheme="minorHAnsi"/>
        </w:rPr>
        <w:t>) da seguinte forma:</w:t>
      </w:r>
      <w:r>
        <w:rPr>
          <w:rFonts w:asciiTheme="minorHAnsi" w:hAnsiTheme="minorHAnsi" w:cstheme="minorHAnsi"/>
        </w:rPr>
        <w:t xml:space="preserve"> “</w:t>
      </w:r>
      <w:r w:rsidRPr="00DA6016">
        <w:rPr>
          <w:rFonts w:asciiTheme="minorHAnsi" w:hAnsiTheme="minorHAnsi" w:cstheme="minorHAnsi"/>
        </w:rPr>
        <w:t xml:space="preserve">O Spring Web MVC </w:t>
      </w:r>
      <w:r w:rsidRPr="008E2AC2">
        <w:rPr>
          <w:rFonts w:asciiTheme="minorHAnsi" w:hAnsiTheme="minorHAnsi" w:cstheme="minorHAnsi"/>
          <w:i/>
        </w:rPr>
        <w:t>Framework</w:t>
      </w:r>
      <w:r w:rsidRPr="00DA6016">
        <w:rPr>
          <w:rFonts w:asciiTheme="minorHAnsi" w:hAnsiTheme="minorHAnsi" w:cstheme="minorHAnsi"/>
        </w:rPr>
        <w:t xml:space="preserve"> é uma estrutura robusta, flexível e bem projetada para aplicativos da web em rápido desenvolvimento usando o padrão de design MVC, usando este módulo </w:t>
      </w:r>
      <w:r w:rsidRPr="008E2AC2">
        <w:rPr>
          <w:rFonts w:asciiTheme="minorHAnsi" w:hAnsiTheme="minorHAnsi" w:cstheme="minorHAnsi"/>
          <w:i/>
        </w:rPr>
        <w:t>Spring</w:t>
      </w:r>
      <w:r w:rsidRPr="00DA6016">
        <w:rPr>
          <w:rFonts w:asciiTheme="minorHAnsi" w:hAnsiTheme="minorHAnsi" w:cstheme="minorHAnsi"/>
        </w:rPr>
        <w:t xml:space="preserve"> são semelhantes àqueles que </w:t>
      </w:r>
      <w:r>
        <w:rPr>
          <w:rFonts w:asciiTheme="minorHAnsi" w:hAnsiTheme="minorHAnsi" w:cstheme="minorHAnsi"/>
        </w:rPr>
        <w:t xml:space="preserve">se </w:t>
      </w:r>
      <w:r w:rsidRPr="00DA6016">
        <w:rPr>
          <w:rFonts w:asciiTheme="minorHAnsi" w:hAnsiTheme="minorHAnsi" w:cstheme="minorHAnsi"/>
        </w:rPr>
        <w:t xml:space="preserve">obtém do resto do </w:t>
      </w:r>
      <w:r w:rsidRPr="008E2AC2">
        <w:rPr>
          <w:rFonts w:asciiTheme="minorHAnsi" w:hAnsiTheme="minorHAnsi" w:cstheme="minorHAnsi"/>
          <w:i/>
        </w:rPr>
        <w:t>Spring Framework</w:t>
      </w:r>
      <w:r>
        <w:rPr>
          <w:rFonts w:asciiTheme="minorHAnsi" w:hAnsiTheme="minorHAnsi" w:cstheme="minorHAnsi"/>
        </w:rPr>
        <w:t>”.</w:t>
      </w:r>
    </w:p>
    <w:p w:rsidR="008E2AC2" w:rsidRPr="00DA6016"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r w:rsidRPr="00DA6016">
        <w:rPr>
          <w:rFonts w:asciiTheme="minorHAnsi" w:hAnsiTheme="minorHAnsi" w:cstheme="minorHAnsi"/>
          <w:i/>
        </w:rPr>
        <w:t>StackOverflow,</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w:t>
      </w:r>
      <w:r>
        <w:rPr>
          <w:rFonts w:asciiTheme="minorHAnsi" w:hAnsiTheme="minorHAnsi" w:cstheme="minorHAnsi"/>
        </w:rPr>
        <w:t xml:space="preserve">se </w:t>
      </w:r>
      <w:r w:rsidRPr="00DA6016">
        <w:rPr>
          <w:rFonts w:asciiTheme="minorHAnsi" w:hAnsiTheme="minorHAnsi" w:cstheme="minorHAnsi"/>
        </w:rPr>
        <w:t>possa ter.</w:t>
      </w:r>
    </w:p>
    <w:p w:rsidR="008E2AC2" w:rsidRDefault="008E2AC2" w:rsidP="003374E8">
      <w:pPr>
        <w:ind w:firstLine="708"/>
        <w:jc w:val="both"/>
        <w:rPr>
          <w:rFonts w:ascii="Calibri" w:eastAsia="MinionPro-It" w:hAnsi="Calibri" w:cs="Calibri"/>
          <w:szCs w:val="20"/>
          <w:lang w:eastAsia="ar-SA"/>
        </w:rPr>
      </w:pPr>
    </w:p>
    <w:p w:rsidR="003B422D" w:rsidRPr="000537B0" w:rsidRDefault="00543484">
      <w:pPr>
        <w:jc w:val="both"/>
        <w:rPr>
          <w:rFonts w:asciiTheme="minorHAnsi" w:eastAsiaTheme="minorHAnsi" w:hAnsiTheme="minorHAnsi" w:cs="Helvetica"/>
          <w:b/>
          <w:color w:val="FF0000"/>
        </w:rPr>
      </w:pPr>
      <w:r w:rsidRPr="000537B0">
        <w:rPr>
          <w:rFonts w:asciiTheme="minorHAnsi" w:eastAsiaTheme="minorHAnsi" w:hAnsiTheme="minorHAnsi" w:cs="Helvetica"/>
          <w:b/>
        </w:rPr>
        <w:t>2.</w:t>
      </w:r>
      <w:r w:rsidR="00145743">
        <w:rPr>
          <w:rFonts w:asciiTheme="minorHAnsi" w:eastAsiaTheme="minorHAnsi" w:hAnsiTheme="minorHAnsi" w:cs="Helvetica"/>
          <w:b/>
        </w:rPr>
        <w:t>4</w:t>
      </w:r>
      <w:r w:rsidRPr="000537B0">
        <w:rPr>
          <w:rFonts w:asciiTheme="minorHAnsi" w:eastAsiaTheme="minorHAnsi" w:hAnsiTheme="minorHAnsi" w:cs="Helvetica"/>
          <w:b/>
        </w:rPr>
        <w:t xml:space="preserve"> </w:t>
      </w:r>
      <w:proofErr w:type="spellStart"/>
      <w:r w:rsidR="0042156D">
        <w:rPr>
          <w:rFonts w:asciiTheme="minorHAnsi" w:eastAsiaTheme="minorHAnsi" w:hAnsiTheme="minorHAnsi" w:cs="Helvetica"/>
          <w:b/>
          <w:color w:val="000000" w:themeColor="text1"/>
        </w:rPr>
        <w:t>VRaptor</w:t>
      </w:r>
      <w:ins w:id="54" w:author="Claudinei Nuno" w:date="2019-02-16T06:45:00Z">
        <w:r w:rsidR="00576980">
          <w:rPr>
            <w:rFonts w:asciiTheme="minorHAnsi" w:eastAsiaTheme="minorHAnsi" w:hAnsiTheme="minorHAnsi" w:cs="Helvetica"/>
            <w:b/>
            <w:color w:val="000000" w:themeColor="text1"/>
          </w:rPr>
          <w:t>itálico</w:t>
        </w:r>
      </w:ins>
      <w:proofErr w:type="spellEnd"/>
    </w:p>
    <w:p w:rsidR="003B422D" w:rsidRPr="000537B0" w:rsidRDefault="003B422D">
      <w:pPr>
        <w:jc w:val="both"/>
        <w:rPr>
          <w:rFonts w:asciiTheme="minorHAnsi" w:eastAsiaTheme="minorHAnsi" w:hAnsiTheme="minorHAnsi" w:cs="Helvetica"/>
          <w:b/>
        </w:rPr>
      </w:pPr>
    </w:p>
    <w:p w:rsidR="00805C52"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Diferente de outros </w:t>
      </w:r>
      <w:r w:rsidRPr="0042156D">
        <w:rPr>
          <w:rFonts w:ascii="Calibri" w:hAnsi="Calibri" w:cs="Calibri"/>
          <w:i/>
          <w:szCs w:val="20"/>
          <w:lang w:eastAsia="ar-SA"/>
        </w:rPr>
        <w:t>frameworks</w:t>
      </w:r>
      <w:r w:rsidRPr="0042156D">
        <w:rPr>
          <w:rFonts w:ascii="Calibri" w:hAnsi="Calibri" w:cs="Calibri"/>
          <w:szCs w:val="20"/>
          <w:lang w:eastAsia="ar-SA"/>
        </w:rPr>
        <w:t xml:space="preserve">, </w:t>
      </w:r>
      <w:r w:rsidRPr="0042156D">
        <w:rPr>
          <w:rFonts w:ascii="Calibri" w:hAnsi="Calibri" w:cs="Calibri"/>
          <w:i/>
          <w:szCs w:val="20"/>
          <w:lang w:eastAsia="ar-SA"/>
        </w:rPr>
        <w:t>VRaptor</w:t>
      </w:r>
      <w:r w:rsidRPr="0042156D">
        <w:rPr>
          <w:rFonts w:ascii="Calibri" w:hAnsi="Calibri" w:cs="Calibri"/>
          <w:szCs w:val="20"/>
          <w:lang w:eastAsia="ar-SA"/>
        </w:rPr>
        <w:t>,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w:t>
      </w:r>
      <w:r>
        <w:rPr>
          <w:rFonts w:ascii="Calibri" w:hAnsi="Calibri" w:cs="Calibri"/>
          <w:szCs w:val="20"/>
          <w:lang w:eastAsia="ar-SA"/>
        </w:rPr>
        <w:t xml:space="preserve">. </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A</w:t>
      </w:r>
      <w:r w:rsidRPr="0042156D">
        <w:rPr>
          <w:rFonts w:ascii="Calibri" w:hAnsi="Calibri" w:cs="Calibri"/>
          <w:szCs w:val="20"/>
          <w:lang w:eastAsia="ar-SA"/>
        </w:rPr>
        <w:t xml:space="preserve">tualmente o </w:t>
      </w:r>
      <w:r w:rsidRPr="0042156D">
        <w:rPr>
          <w:rFonts w:ascii="Calibri" w:hAnsi="Calibri" w:cs="Calibri"/>
          <w:i/>
          <w:szCs w:val="20"/>
          <w:lang w:eastAsia="ar-SA"/>
        </w:rPr>
        <w:t>framework</w:t>
      </w:r>
      <w:r w:rsidRPr="0042156D">
        <w:rPr>
          <w:rFonts w:ascii="Calibri" w:hAnsi="Calibri" w:cs="Calibri"/>
          <w:szCs w:val="20"/>
          <w:lang w:eastAsia="ar-SA"/>
        </w:rPr>
        <w:t xml:space="preserve"> encontra-se na versão 4, trazendo total integração com </w:t>
      </w:r>
      <w:r w:rsidRPr="0042156D">
        <w:rPr>
          <w:rFonts w:ascii="Calibri" w:hAnsi="Calibri" w:cs="Calibri"/>
          <w:i/>
          <w:szCs w:val="20"/>
          <w:lang w:eastAsia="ar-SA"/>
        </w:rPr>
        <w:t>Java</w:t>
      </w:r>
      <w:r w:rsidRPr="0042156D">
        <w:rPr>
          <w:rFonts w:ascii="Calibri" w:hAnsi="Calibri" w:cs="Calibri"/>
          <w:szCs w:val="20"/>
          <w:lang w:eastAsia="ar-SA"/>
        </w:rPr>
        <w:t xml:space="preserve"> EE 7, mas sempre mantendo sua proposta. </w:t>
      </w:r>
      <w:r w:rsidRPr="0042156D">
        <w:rPr>
          <w:rFonts w:ascii="Calibri" w:hAnsi="Calibri" w:cs="Calibri"/>
          <w:i/>
          <w:szCs w:val="20"/>
          <w:lang w:eastAsia="ar-SA"/>
        </w:rPr>
        <w:t>“</w:t>
      </w:r>
      <w:r w:rsidRPr="0042156D">
        <w:rPr>
          <w:rFonts w:ascii="Calibri" w:hAnsi="Calibri" w:cs="Calibri"/>
          <w:szCs w:val="20"/>
          <w:lang w:eastAsia="ar-SA"/>
        </w:rPr>
        <w:t xml:space="preserve">O </w:t>
      </w:r>
      <w:r w:rsidRPr="0042156D">
        <w:rPr>
          <w:rFonts w:ascii="Calibri" w:hAnsi="Calibri" w:cs="Calibri"/>
          <w:i/>
          <w:szCs w:val="20"/>
          <w:lang w:eastAsia="ar-SA"/>
        </w:rPr>
        <w:t>VRaptor</w:t>
      </w:r>
      <w:r w:rsidRPr="0042156D">
        <w:rPr>
          <w:rFonts w:ascii="Calibri" w:hAnsi="Calibri" w:cs="Calibri"/>
          <w:szCs w:val="20"/>
          <w:lang w:eastAsia="ar-SA"/>
        </w:rPr>
        <w:t xml:space="preserve"> 4 traz alta produtividade para um desenvolvimento Java Web rápido e fácil com CDI</w:t>
      </w:r>
      <w:r>
        <w:rPr>
          <w:rFonts w:ascii="Calibri" w:hAnsi="Calibri" w:cs="Calibri"/>
          <w:szCs w:val="20"/>
          <w:lang w:eastAsia="ar-SA"/>
        </w:rPr>
        <w:t xml:space="preserve"> (</w:t>
      </w:r>
      <w:r w:rsidRPr="0042156D">
        <w:rPr>
          <w:rFonts w:ascii="Calibri" w:hAnsi="Calibri" w:cs="Calibri"/>
          <w:i/>
        </w:rPr>
        <w:t>Contexts and Dependency Injection</w:t>
      </w:r>
      <w:r w:rsidRPr="0042156D">
        <w:rPr>
          <w:rFonts w:ascii="Calibri" w:hAnsi="Calibri" w:cs="Calibri"/>
        </w:rPr>
        <w:t xml:space="preserve"> (Injeção de Dependência e Contextos): possui um conjunto de serviços com intuito de melhorar a estrutura do código visando a produtividade</w:t>
      </w:r>
      <w:r w:rsidRPr="0042156D">
        <w:rPr>
          <w:rFonts w:ascii="Calibri" w:hAnsi="Calibri" w:cs="Calibri"/>
          <w:sz w:val="22"/>
          <w:szCs w:val="22"/>
          <w:shd w:val="clear" w:color="auto" w:fill="FFFFFF"/>
        </w:rPr>
        <w:t>,</w:t>
      </w:r>
      <w:r w:rsidRPr="0042156D">
        <w:rPr>
          <w:rFonts w:ascii="Calibri" w:hAnsi="Calibri" w:cs="Calibri"/>
          <w:shd w:val="clear" w:color="auto" w:fill="FFFFFF"/>
        </w:rPr>
        <w:t xml:space="preserve"> fornece uma arquitetura uniforme para injeção de dependência e o gerenciamento do ciclo de vida de </w:t>
      </w:r>
      <w:r w:rsidRPr="0042156D">
        <w:rPr>
          <w:rFonts w:ascii="Calibri" w:hAnsi="Calibri" w:cs="Calibri"/>
          <w:i/>
          <w:shd w:val="clear" w:color="auto" w:fill="FFFFFF"/>
        </w:rPr>
        <w:t>beans</w:t>
      </w:r>
      <w:r w:rsidRPr="0042156D">
        <w:rPr>
          <w:rFonts w:ascii="Calibri" w:hAnsi="Calibri" w:cs="Calibri"/>
          <w:szCs w:val="20"/>
          <w:lang w:eastAsia="ar-SA"/>
        </w:rPr>
        <w:t>”</w:t>
      </w:r>
      <w:r>
        <w:rPr>
          <w:rFonts w:ascii="Calibri" w:hAnsi="Calibri" w:cs="Calibri"/>
          <w:szCs w:val="20"/>
          <w:lang w:eastAsia="ar-SA"/>
        </w:rPr>
        <w:t>,</w:t>
      </w:r>
      <w:r w:rsidRPr="0042156D">
        <w:rPr>
          <w:rFonts w:ascii="Calibri" w:hAnsi="Calibri" w:cs="Calibri"/>
          <w:szCs w:val="20"/>
          <w:lang w:eastAsia="ar-SA"/>
        </w:rPr>
        <w:t xml:space="preserve"> (VRAPTOR, 2018, p. 1).</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Além disso, o </w:t>
      </w:r>
      <w:r w:rsidRPr="0042156D">
        <w:rPr>
          <w:rFonts w:ascii="Calibri" w:hAnsi="Calibri" w:cs="Calibri"/>
          <w:i/>
          <w:szCs w:val="20"/>
          <w:lang w:eastAsia="ar-SA"/>
        </w:rPr>
        <w:t xml:space="preserve">VRaptor, </w:t>
      </w:r>
      <w:r w:rsidRPr="0042156D">
        <w:rPr>
          <w:rFonts w:ascii="Calibri" w:hAnsi="Calibri" w:cs="Calibri"/>
          <w:szCs w:val="20"/>
          <w:lang w:eastAsia="ar-SA"/>
        </w:rPr>
        <w:t>trabalha com o conceito de estrutura MVC e integra com as arquiteturas atuais como o REST</w:t>
      </w:r>
      <w:r w:rsidRPr="0042156D">
        <w:rPr>
          <w:rFonts w:ascii="Calibri" w:hAnsi="Calibri" w:cs="Calibri"/>
          <w:i/>
          <w:szCs w:val="20"/>
          <w:lang w:eastAsia="ar-SA"/>
        </w:rPr>
        <w:t xml:space="preserve"> – Representational State Transfer </w:t>
      </w:r>
      <w:r w:rsidRPr="0042156D">
        <w:rPr>
          <w:rFonts w:ascii="Calibri" w:hAnsi="Calibri" w:cs="Calibri"/>
          <w:szCs w:val="20"/>
          <w:lang w:eastAsia="ar-SA"/>
        </w:rPr>
        <w:t xml:space="preserve">(Transferência de Estado Representacional) e </w:t>
      </w:r>
      <w:r w:rsidRPr="0042156D">
        <w:rPr>
          <w:rFonts w:ascii="Calibri" w:hAnsi="Calibri" w:cs="Calibri"/>
          <w:i/>
          <w:szCs w:val="20"/>
          <w:lang w:eastAsia="ar-SA"/>
        </w:rPr>
        <w:t>Action</w:t>
      </w:r>
      <w:r>
        <w:rPr>
          <w:rFonts w:ascii="Calibri" w:hAnsi="Calibri" w:cs="Calibri"/>
          <w:i/>
          <w:szCs w:val="20"/>
          <w:lang w:eastAsia="ar-SA"/>
        </w:rPr>
        <w:t xml:space="preserve"> </w:t>
      </w:r>
      <w:r w:rsidRPr="0042156D">
        <w:rPr>
          <w:rFonts w:ascii="Calibri" w:hAnsi="Calibri" w:cs="Calibri"/>
          <w:i/>
          <w:szCs w:val="20"/>
          <w:lang w:eastAsia="ar-SA"/>
        </w:rPr>
        <w:t xml:space="preserve">Based, </w:t>
      </w:r>
      <w:r w:rsidRPr="0042156D">
        <w:rPr>
          <w:rFonts w:ascii="Calibri" w:hAnsi="Calibri" w:cs="Calibri"/>
          <w:szCs w:val="20"/>
          <w:lang w:eastAsia="ar-SA"/>
        </w:rPr>
        <w:t xml:space="preserve">trazendo consigo mais benefícios em sua utilização.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O </w:t>
      </w:r>
      <w:r w:rsidRPr="0042156D">
        <w:rPr>
          <w:rFonts w:ascii="Calibri" w:hAnsi="Calibri" w:cs="Calibri"/>
          <w:i/>
          <w:szCs w:val="20"/>
          <w:lang w:eastAsia="ar-SA"/>
        </w:rPr>
        <w:t>framework VRaptor</w:t>
      </w:r>
      <w:r w:rsidRPr="0042156D">
        <w:rPr>
          <w:rFonts w:ascii="Calibri" w:hAnsi="Calibri" w:cs="Calibri"/>
          <w:szCs w:val="20"/>
          <w:lang w:eastAsia="ar-SA"/>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Essa facilidade é descrita por Cavalcanti (2014, p. 3), mostrando a importância da seguinte forma: “Mesmo os problemas mais complexos e necessidades mais específicas dos projetos conseguiram ser resolvidos sobrescrevendo o comportamento do </w:t>
      </w:r>
      <w:r w:rsidRPr="0042156D">
        <w:rPr>
          <w:rFonts w:ascii="Calibri" w:hAnsi="Calibri" w:cs="Calibri"/>
          <w:i/>
          <w:szCs w:val="20"/>
          <w:lang w:eastAsia="ar-SA"/>
        </w:rPr>
        <w:t>VRaptor</w:t>
      </w:r>
      <w:r w:rsidRPr="0042156D">
        <w:rPr>
          <w:rFonts w:ascii="Calibri" w:hAnsi="Calibri" w:cs="Calibri"/>
          <w:szCs w:val="20"/>
          <w:lang w:eastAsia="ar-SA"/>
        </w:rPr>
        <w:t xml:space="preserve"> usando os meios normais da sua API, ou sobrescrevendo um de seus componentes”.</w:t>
      </w:r>
    </w:p>
    <w:p w:rsidR="009B6E79" w:rsidRDefault="0042156D" w:rsidP="0042156D">
      <w:pPr>
        <w:pStyle w:val="PargrafodaLista"/>
        <w:ind w:left="0" w:firstLine="708"/>
        <w:jc w:val="both"/>
        <w:rPr>
          <w:rFonts w:ascii="Calibri" w:hAnsi="Calibri" w:cs="Calibri"/>
          <w:szCs w:val="20"/>
          <w:lang w:eastAsia="ar-SA"/>
        </w:rPr>
      </w:pPr>
      <w:r w:rsidRPr="0042156D">
        <w:rPr>
          <w:rFonts w:ascii="Calibri" w:hAnsi="Calibri" w:cs="Calibri"/>
          <w:szCs w:val="20"/>
          <w:lang w:eastAsia="ar-SA"/>
        </w:rPr>
        <w:t xml:space="preserve"> </w:t>
      </w:r>
      <w:r w:rsidR="00B33409">
        <w:rPr>
          <w:rFonts w:ascii="Calibri" w:hAnsi="Calibri" w:cs="Calibri"/>
          <w:szCs w:val="20"/>
          <w:lang w:eastAsia="ar-SA"/>
        </w:rPr>
        <w:t>Citando as camadas</w:t>
      </w:r>
      <w:r w:rsidR="009F7339">
        <w:rPr>
          <w:rFonts w:ascii="Calibri" w:hAnsi="Calibri" w:cs="Calibri"/>
          <w:szCs w:val="20"/>
          <w:lang w:eastAsia="ar-SA"/>
        </w:rPr>
        <w:t xml:space="preserve"> para uma melhor explanação sobre o Vraptor e suas funcionalidades,</w:t>
      </w:r>
      <w:r w:rsidR="00B33409">
        <w:rPr>
          <w:rFonts w:ascii="Calibri" w:hAnsi="Calibri" w:cs="Calibri"/>
          <w:szCs w:val="20"/>
          <w:lang w:eastAsia="ar-SA"/>
        </w:rPr>
        <w:t xml:space="preserve"> de acordo com Cavalcanti (201</w:t>
      </w:r>
      <w:r w:rsidR="00AD19DA">
        <w:rPr>
          <w:rFonts w:ascii="Calibri" w:hAnsi="Calibri" w:cs="Calibri"/>
          <w:szCs w:val="20"/>
          <w:lang w:eastAsia="ar-SA"/>
        </w:rPr>
        <w:t>4</w:t>
      </w:r>
      <w:proofErr w:type="gramStart"/>
      <w:r w:rsidR="00B33409">
        <w:rPr>
          <w:rFonts w:ascii="Calibri" w:hAnsi="Calibri" w:cs="Calibri"/>
          <w:szCs w:val="20"/>
          <w:lang w:eastAsia="ar-SA"/>
        </w:rPr>
        <w:t>),</w:t>
      </w:r>
      <w:ins w:id="55" w:author="Claudinei Nuno" w:date="2019-02-16T06:46:00Z">
        <w:r w:rsidR="00576980">
          <w:rPr>
            <w:rFonts w:ascii="Calibri" w:hAnsi="Calibri" w:cs="Calibri"/>
            <w:szCs w:val="20"/>
            <w:lang w:eastAsia="ar-SA"/>
          </w:rPr>
          <w:t>Página</w:t>
        </w:r>
        <w:proofErr w:type="gramEnd"/>
        <w:r w:rsidR="00576980">
          <w:rPr>
            <w:rFonts w:ascii="Calibri" w:hAnsi="Calibri" w:cs="Calibri"/>
            <w:szCs w:val="20"/>
            <w:lang w:eastAsia="ar-SA"/>
          </w:rPr>
          <w:t xml:space="preserve">  ???????</w:t>
        </w:r>
      </w:ins>
      <w:r w:rsidR="00B33409">
        <w:rPr>
          <w:rFonts w:ascii="Calibri" w:hAnsi="Calibri" w:cs="Calibri"/>
          <w:szCs w:val="20"/>
          <w:lang w:eastAsia="ar-SA"/>
        </w:rPr>
        <w:t xml:space="preserve"> </w:t>
      </w:r>
      <w:proofErr w:type="gramStart"/>
      <w:r w:rsidR="00B33409">
        <w:rPr>
          <w:rFonts w:ascii="Calibri" w:hAnsi="Calibri" w:cs="Calibri"/>
          <w:szCs w:val="20"/>
          <w:lang w:eastAsia="ar-SA"/>
        </w:rPr>
        <w:t>o</w:t>
      </w:r>
      <w:proofErr w:type="gramEnd"/>
      <w:r w:rsidR="00B33409">
        <w:rPr>
          <w:rFonts w:ascii="Calibri" w:hAnsi="Calibri" w:cs="Calibri"/>
          <w:szCs w:val="20"/>
          <w:lang w:eastAsia="ar-SA"/>
        </w:rPr>
        <w:t xml:space="preserve"> </w:t>
      </w:r>
      <w:r w:rsidR="00B33409" w:rsidRPr="009B6E79">
        <w:rPr>
          <w:rFonts w:ascii="Calibri" w:hAnsi="Calibri" w:cs="Calibri"/>
          <w:i/>
          <w:szCs w:val="20"/>
          <w:lang w:eastAsia="ar-SA"/>
        </w:rPr>
        <w:t>framework</w:t>
      </w:r>
      <w:r w:rsidR="00B33409">
        <w:rPr>
          <w:rFonts w:ascii="Calibri" w:hAnsi="Calibri" w:cs="Calibri"/>
          <w:szCs w:val="20"/>
          <w:lang w:eastAsia="ar-SA"/>
        </w:rPr>
        <w:t xml:space="preserve"> </w:t>
      </w:r>
      <w:proofErr w:type="spellStart"/>
      <w:r w:rsidR="00B33409" w:rsidRPr="009B6E79">
        <w:rPr>
          <w:rFonts w:ascii="Calibri" w:hAnsi="Calibri" w:cs="Calibri"/>
          <w:i/>
          <w:szCs w:val="20"/>
          <w:lang w:eastAsia="ar-SA"/>
        </w:rPr>
        <w:t>Vraptor</w:t>
      </w:r>
      <w:proofErr w:type="spellEnd"/>
      <w:r w:rsidR="00B33409">
        <w:rPr>
          <w:rFonts w:ascii="Calibri" w:hAnsi="Calibri" w:cs="Calibri"/>
          <w:szCs w:val="20"/>
          <w:lang w:eastAsia="ar-SA"/>
        </w:rPr>
        <w:t xml:space="preserve"> disponibiliza grandes flexibilidades voltadas a tecnologias da camada de Visão. Isto ocorre devido ao baixo acoplamento através dos acopladores que proporcionam através do modelo MVC baseado em ações, que </w:t>
      </w:r>
      <w:r w:rsidR="009B6E79">
        <w:rPr>
          <w:rFonts w:ascii="Calibri" w:hAnsi="Calibri" w:cs="Calibri"/>
          <w:szCs w:val="20"/>
          <w:lang w:eastAsia="ar-SA"/>
        </w:rPr>
        <w:t>se utiliza</w:t>
      </w:r>
      <w:r w:rsidR="00B33409">
        <w:rPr>
          <w:rFonts w:ascii="Calibri" w:hAnsi="Calibri" w:cs="Calibri"/>
          <w:szCs w:val="20"/>
          <w:lang w:eastAsia="ar-SA"/>
        </w:rPr>
        <w:t xml:space="preserve"> de </w:t>
      </w:r>
      <w:r w:rsidR="00B33409" w:rsidRPr="009B6E79">
        <w:rPr>
          <w:rFonts w:ascii="Calibri" w:hAnsi="Calibri" w:cs="Calibri"/>
          <w:i/>
          <w:szCs w:val="20"/>
          <w:lang w:eastAsia="ar-SA"/>
        </w:rPr>
        <w:t>templates</w:t>
      </w:r>
      <w:r w:rsidR="00B33409">
        <w:rPr>
          <w:rFonts w:ascii="Calibri" w:hAnsi="Calibri" w:cs="Calibri"/>
          <w:szCs w:val="20"/>
          <w:lang w:eastAsia="ar-SA"/>
        </w:rPr>
        <w:t xml:space="preserve"> gerando páginas totalmente dinâmicas </w:t>
      </w:r>
      <w:r w:rsidR="00B33409">
        <w:rPr>
          <w:rFonts w:ascii="Calibri" w:hAnsi="Calibri" w:cs="Calibri"/>
          <w:szCs w:val="20"/>
          <w:lang w:eastAsia="ar-SA"/>
        </w:rPr>
        <w:lastRenderedPageBreak/>
        <w:t xml:space="preserve">(ex: JSP, </w:t>
      </w:r>
      <w:r w:rsidR="00B33409" w:rsidRPr="009B6E79">
        <w:rPr>
          <w:rFonts w:ascii="Calibri" w:hAnsi="Calibri" w:cs="Calibri"/>
          <w:i/>
          <w:szCs w:val="20"/>
          <w:lang w:eastAsia="ar-SA"/>
        </w:rPr>
        <w:t>Velocty</w:t>
      </w:r>
      <w:r w:rsidR="00B33409">
        <w:rPr>
          <w:rFonts w:ascii="Calibri" w:hAnsi="Calibri" w:cs="Calibri"/>
          <w:szCs w:val="20"/>
          <w:lang w:eastAsia="ar-SA"/>
        </w:rPr>
        <w:t xml:space="preserve">, </w:t>
      </w:r>
      <w:r w:rsidR="00B33409" w:rsidRPr="009B6E79">
        <w:rPr>
          <w:rFonts w:ascii="Calibri" w:hAnsi="Calibri" w:cs="Calibri"/>
          <w:i/>
          <w:szCs w:val="20"/>
          <w:lang w:eastAsia="ar-SA"/>
        </w:rPr>
        <w:t>Freemarker</w:t>
      </w:r>
      <w:r w:rsidR="00B33409">
        <w:rPr>
          <w:rFonts w:ascii="Calibri" w:hAnsi="Calibri" w:cs="Calibri"/>
          <w:szCs w:val="20"/>
          <w:lang w:eastAsia="ar-SA"/>
        </w:rPr>
        <w:t xml:space="preserve">), </w:t>
      </w:r>
      <w:r w:rsidR="009B6E79">
        <w:rPr>
          <w:rFonts w:ascii="Calibri" w:hAnsi="Calibri" w:cs="Calibri"/>
          <w:szCs w:val="20"/>
          <w:lang w:eastAsia="ar-SA"/>
        </w:rPr>
        <w:t xml:space="preserve">porém o autor deixa claro que é preciso que os desenvolvedores criem seus próprios componentes baseados nestes conceitos, utilizando-se de bibliotecas externas como a JQuery UI, </w:t>
      </w:r>
      <w:r w:rsidR="009B6E79" w:rsidRPr="009B6E79">
        <w:rPr>
          <w:rFonts w:ascii="Calibri" w:hAnsi="Calibri" w:cs="Calibri"/>
          <w:i/>
          <w:szCs w:val="20"/>
          <w:lang w:eastAsia="ar-SA"/>
        </w:rPr>
        <w:t>Bootstrap</w:t>
      </w:r>
      <w:r w:rsidR="009B6E79">
        <w:rPr>
          <w:rFonts w:ascii="Calibri" w:hAnsi="Calibri" w:cs="Calibri"/>
          <w:szCs w:val="20"/>
          <w:lang w:eastAsia="ar-SA"/>
        </w:rPr>
        <w:t>, ExtJS, AngularJS, entre outras.</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na camada </w:t>
      </w:r>
      <w:r w:rsidRPr="009B6E79">
        <w:rPr>
          <w:rFonts w:ascii="Calibri" w:hAnsi="Calibri" w:cs="Calibri"/>
          <w:i/>
          <w:szCs w:val="20"/>
          <w:lang w:eastAsia="ar-SA"/>
        </w:rPr>
        <w:t>Controller</w:t>
      </w:r>
      <w:r>
        <w:rPr>
          <w:rFonts w:ascii="Calibri" w:hAnsi="Calibri" w:cs="Calibri"/>
          <w:szCs w:val="20"/>
          <w:lang w:eastAsia="ar-SA"/>
        </w:rPr>
        <w:t xml:space="preserve"> do </w:t>
      </w:r>
      <w:r w:rsidRPr="009B6E79">
        <w:rPr>
          <w:rFonts w:ascii="Calibri" w:hAnsi="Calibri" w:cs="Calibri"/>
          <w:i/>
          <w:szCs w:val="20"/>
          <w:lang w:eastAsia="ar-SA"/>
        </w:rPr>
        <w:t>Vraptor</w:t>
      </w:r>
      <w:r>
        <w:rPr>
          <w:rFonts w:ascii="Calibri" w:hAnsi="Calibri" w:cs="Calibri"/>
          <w:szCs w:val="20"/>
          <w:lang w:eastAsia="ar-SA"/>
        </w:rPr>
        <w:t>, é representado segundo Cavalcanti (</w:t>
      </w:r>
      <w:proofErr w:type="gramStart"/>
      <w:r>
        <w:rPr>
          <w:rFonts w:ascii="Calibri" w:hAnsi="Calibri" w:cs="Calibri"/>
          <w:szCs w:val="20"/>
          <w:lang w:eastAsia="ar-SA"/>
        </w:rPr>
        <w:t>201</w:t>
      </w:r>
      <w:r w:rsidR="00AD19DA">
        <w:rPr>
          <w:rFonts w:ascii="Calibri" w:hAnsi="Calibri" w:cs="Calibri"/>
          <w:szCs w:val="20"/>
          <w:lang w:eastAsia="ar-SA"/>
        </w:rPr>
        <w:t>4</w:t>
      </w:r>
      <w:r>
        <w:rPr>
          <w:rFonts w:ascii="Calibri" w:hAnsi="Calibri" w:cs="Calibri"/>
          <w:szCs w:val="20"/>
          <w:lang w:eastAsia="ar-SA"/>
        </w:rPr>
        <w:t>)</w:t>
      </w:r>
      <w:ins w:id="56" w:author="Claudinei Nuno" w:date="2019-02-16T06:46:00Z">
        <w:r w:rsidR="00576980">
          <w:rPr>
            <w:rFonts w:ascii="Calibri" w:hAnsi="Calibri" w:cs="Calibri"/>
            <w:szCs w:val="20"/>
            <w:lang w:eastAsia="ar-SA"/>
          </w:rPr>
          <w:t>página</w:t>
        </w:r>
        <w:proofErr w:type="gramEnd"/>
        <w:r w:rsidR="00576980">
          <w:rPr>
            <w:rFonts w:ascii="Calibri" w:hAnsi="Calibri" w:cs="Calibri"/>
            <w:szCs w:val="20"/>
            <w:lang w:eastAsia="ar-SA"/>
          </w:rPr>
          <w:t>???????????</w:t>
        </w:r>
      </w:ins>
      <w:r>
        <w:rPr>
          <w:rFonts w:ascii="Calibri" w:hAnsi="Calibri" w:cs="Calibri"/>
          <w:szCs w:val="20"/>
          <w:lang w:eastAsia="ar-SA"/>
        </w:rPr>
        <w:t>, pela classe Java que é totalmente responsável pelo recebimento das requisições HTTP. Responsável por controlar o modelo MVC que é baseado em ações, ela fica responsável pela intermediação entre as camadas Visão e Modelo, dando definições sobre a visão que será utilizada em uma resposta da requisição HTTP.</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A camada REST é responsável por fazer integrações entre as aplicações MVC. Sabe-se que mediante as exigências de mercado e as tecnologias dispostas para tais atualizações, é praticamente impossível ter uma aplicação que não faça interação com outras aplicações WEB, e para isto a integração destes sistemas distribuídos sobre a camada REST vem ganhando destaque</w:t>
      </w:r>
      <w:r w:rsidR="004118E4">
        <w:rPr>
          <w:rFonts w:ascii="Calibri" w:hAnsi="Calibri" w:cs="Calibri"/>
          <w:szCs w:val="20"/>
          <w:lang w:eastAsia="ar-SA"/>
        </w:rPr>
        <w:t xml:space="preserve"> sobre o protocolo HTTP nos últimos anos (SILVEIRA, et. al, 2012).</w:t>
      </w:r>
    </w:p>
    <w:p w:rsidR="00E036F3" w:rsidRDefault="00E036F3"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w:t>
      </w:r>
      <w:proofErr w:type="spellStart"/>
      <w:r>
        <w:rPr>
          <w:rFonts w:ascii="Calibri" w:hAnsi="Calibri" w:cs="Calibri"/>
          <w:szCs w:val="20"/>
          <w:lang w:eastAsia="ar-SA"/>
        </w:rPr>
        <w:t>Saudate</w:t>
      </w:r>
      <w:proofErr w:type="spellEnd"/>
      <w:r>
        <w:rPr>
          <w:rFonts w:ascii="Calibri" w:hAnsi="Calibri" w:cs="Calibri"/>
          <w:szCs w:val="20"/>
          <w:lang w:eastAsia="ar-SA"/>
        </w:rPr>
        <w:t xml:space="preserve"> (2013) </w:t>
      </w:r>
      <w:proofErr w:type="spellStart"/>
      <w:ins w:id="57" w:author="Claudinei Nuno" w:date="2019-02-16T06:46:00Z">
        <w:r w:rsidR="00576980">
          <w:rPr>
            <w:rFonts w:ascii="Calibri" w:hAnsi="Calibri" w:cs="Calibri"/>
            <w:szCs w:val="20"/>
            <w:lang w:eastAsia="ar-SA"/>
          </w:rPr>
          <w:t>Pa´gina</w:t>
        </w:r>
        <w:proofErr w:type="spellEnd"/>
        <w:r w:rsidR="00576980">
          <w:rPr>
            <w:rFonts w:ascii="Calibri" w:hAnsi="Calibri" w:cs="Calibri"/>
            <w:szCs w:val="20"/>
            <w:lang w:eastAsia="ar-SA"/>
          </w:rPr>
          <w:t>?????????????????</w:t>
        </w:r>
      </w:ins>
      <w:r>
        <w:rPr>
          <w:rFonts w:ascii="Calibri" w:hAnsi="Calibri" w:cs="Calibri"/>
          <w:szCs w:val="20"/>
          <w:lang w:eastAsia="ar-SA"/>
        </w:rPr>
        <w:t>menciona que existem boas práticas</w:t>
      </w:r>
      <w:r w:rsidR="00963E56">
        <w:rPr>
          <w:rFonts w:ascii="Calibri" w:hAnsi="Calibri" w:cs="Calibri"/>
          <w:szCs w:val="20"/>
          <w:lang w:eastAsia="ar-SA"/>
        </w:rPr>
        <w:t xml:space="preserve"> baseadas em REST que implicam diretamente em usos adequados relacionando-se com o método HTTP como por exemplo (GET, POST, PUT, DELETE) além de mencionar também a adequação baseada nas URLs, códigos de status padronizados representando o sucesso ou a falha do código.</w:t>
      </w:r>
    </w:p>
    <w:p w:rsidR="000C1F6E" w:rsidRDefault="00AD19DA"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Na camada de Injeção de Dependências Cavalcanti (2014) </w:t>
      </w:r>
      <w:ins w:id="58" w:author="Claudinei Nuno" w:date="2019-02-16T06:46:00Z">
        <w:r w:rsidR="00576980">
          <w:rPr>
            <w:rFonts w:ascii="Calibri" w:hAnsi="Calibri" w:cs="Calibri"/>
            <w:szCs w:val="20"/>
            <w:lang w:eastAsia="ar-SA"/>
          </w:rPr>
          <w:t>Página????????????????</w:t>
        </w:r>
      </w:ins>
      <w:r>
        <w:rPr>
          <w:rFonts w:ascii="Calibri" w:hAnsi="Calibri" w:cs="Calibri"/>
          <w:szCs w:val="20"/>
          <w:lang w:eastAsia="ar-SA"/>
        </w:rPr>
        <w:t xml:space="preserve">menciona que o </w:t>
      </w:r>
      <w:proofErr w:type="spellStart"/>
      <w:r w:rsidRPr="00AD19DA">
        <w:rPr>
          <w:rFonts w:ascii="Calibri" w:hAnsi="Calibri" w:cs="Calibri"/>
          <w:i/>
          <w:szCs w:val="20"/>
          <w:lang w:eastAsia="ar-SA"/>
        </w:rPr>
        <w:t>Vraptor</w:t>
      </w:r>
      <w:proofErr w:type="spellEnd"/>
      <w:r>
        <w:rPr>
          <w:rFonts w:ascii="Calibri" w:hAnsi="Calibri" w:cs="Calibri"/>
          <w:szCs w:val="20"/>
          <w:lang w:eastAsia="ar-SA"/>
        </w:rPr>
        <w:t xml:space="preserve"> possui um </w:t>
      </w:r>
      <w:r w:rsidRPr="00AD19DA">
        <w:rPr>
          <w:rFonts w:ascii="Calibri" w:hAnsi="Calibri" w:cs="Calibri"/>
          <w:i/>
          <w:szCs w:val="20"/>
          <w:lang w:eastAsia="ar-SA"/>
        </w:rPr>
        <w:t>framework</w:t>
      </w:r>
      <w:r>
        <w:rPr>
          <w:rFonts w:ascii="Calibri" w:hAnsi="Calibri" w:cs="Calibri"/>
          <w:szCs w:val="20"/>
          <w:lang w:eastAsia="ar-SA"/>
        </w:rPr>
        <w:t xml:space="preserve"> responsável por realizar o controle da injeção de dependências dos seus componentes dimensionando assim o ciclo de vida dos mesmos.</w:t>
      </w:r>
      <w:r w:rsidR="000C1F6E">
        <w:rPr>
          <w:rFonts w:ascii="Calibri" w:hAnsi="Calibri" w:cs="Calibri"/>
          <w:szCs w:val="20"/>
          <w:lang w:eastAsia="ar-SA"/>
        </w:rPr>
        <w:t xml:space="preserve"> Após a versão </w:t>
      </w:r>
      <w:r w:rsidR="000C1F6E" w:rsidRPr="000C1F6E">
        <w:rPr>
          <w:rFonts w:ascii="Calibri" w:hAnsi="Calibri" w:cs="Calibri"/>
          <w:i/>
          <w:szCs w:val="20"/>
          <w:lang w:eastAsia="ar-SA"/>
        </w:rPr>
        <w:t xml:space="preserve">Vraptor </w:t>
      </w:r>
      <w:r w:rsidR="000C1F6E">
        <w:rPr>
          <w:rFonts w:ascii="Calibri" w:hAnsi="Calibri" w:cs="Calibri"/>
          <w:szCs w:val="20"/>
          <w:lang w:eastAsia="ar-SA"/>
        </w:rPr>
        <w:t xml:space="preserve">4 (que faz a utilização das funcionalidades do CDI), faz com que o </w:t>
      </w:r>
      <w:r w:rsidR="000C1F6E" w:rsidRPr="000C1F6E">
        <w:rPr>
          <w:rFonts w:ascii="Calibri" w:hAnsi="Calibri" w:cs="Calibri"/>
          <w:i/>
          <w:szCs w:val="20"/>
          <w:lang w:eastAsia="ar-SA"/>
        </w:rPr>
        <w:t>framework</w:t>
      </w:r>
      <w:r w:rsidR="000C1F6E">
        <w:rPr>
          <w:rFonts w:ascii="Calibri" w:hAnsi="Calibri" w:cs="Calibri"/>
          <w:szCs w:val="20"/>
          <w:lang w:eastAsia="ar-SA"/>
        </w:rPr>
        <w:t xml:space="preserve"> seja totalmente extensível, possibilitando assim uma total integração com todos os recursos nativos do servidor de aplicação.</w:t>
      </w:r>
    </w:p>
    <w:p w:rsidR="00576980" w:rsidRDefault="00576980" w:rsidP="0042156D">
      <w:pPr>
        <w:pStyle w:val="PargrafodaLista"/>
        <w:ind w:left="0" w:firstLine="708"/>
        <w:jc w:val="both"/>
        <w:rPr>
          <w:ins w:id="59" w:author="Claudinei Nuno" w:date="2019-02-16T06:47:00Z"/>
          <w:rFonts w:ascii="Calibri" w:hAnsi="Calibri" w:cs="Calibri"/>
          <w:szCs w:val="20"/>
          <w:lang w:eastAsia="ar-SA"/>
        </w:rPr>
      </w:pPr>
    </w:p>
    <w:p w:rsidR="00576980" w:rsidRDefault="00576980" w:rsidP="0042156D">
      <w:pPr>
        <w:pStyle w:val="PargrafodaLista"/>
        <w:ind w:left="0" w:firstLine="708"/>
        <w:jc w:val="both"/>
        <w:rPr>
          <w:ins w:id="60" w:author="Claudinei Nuno" w:date="2019-02-16T06:47:00Z"/>
          <w:rFonts w:ascii="Calibri" w:hAnsi="Calibri" w:cs="Calibri"/>
          <w:szCs w:val="20"/>
          <w:lang w:eastAsia="ar-SA"/>
        </w:rPr>
      </w:pPr>
      <w:ins w:id="61" w:author="Claudinei Nuno" w:date="2019-02-16T06:47:00Z">
        <w:r>
          <w:rPr>
            <w:rFonts w:ascii="Calibri" w:hAnsi="Calibri" w:cs="Calibri"/>
            <w:szCs w:val="20"/>
            <w:lang w:eastAsia="ar-SA"/>
          </w:rPr>
          <w:t>Não repita várias vezes o mesmo autor. Diversifique o autor. Substitua as referências abaixo.</w:t>
        </w:r>
      </w:ins>
    </w:p>
    <w:p w:rsidR="00576980" w:rsidRDefault="00576980" w:rsidP="0042156D">
      <w:pPr>
        <w:pStyle w:val="PargrafodaLista"/>
        <w:ind w:left="0" w:firstLine="708"/>
        <w:jc w:val="both"/>
        <w:rPr>
          <w:ins w:id="62" w:author="Claudinei Nuno" w:date="2019-02-16T06:47:00Z"/>
          <w:rFonts w:ascii="Calibri" w:hAnsi="Calibri" w:cs="Calibri"/>
          <w:szCs w:val="20"/>
          <w:lang w:eastAsia="ar-SA"/>
        </w:rPr>
      </w:pPr>
    </w:p>
    <w:p w:rsidR="006674CD" w:rsidRDefault="000C1F6E"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Cavalcanti (2013) menciona que na camada de conversores as requisições do servidor passar por eles, que ficam responsáveis em transformar os conjuntos de </w:t>
      </w:r>
      <w:r w:rsidRPr="006674CD">
        <w:rPr>
          <w:rFonts w:ascii="Calibri" w:hAnsi="Calibri" w:cs="Calibri"/>
          <w:i/>
          <w:szCs w:val="20"/>
          <w:lang w:eastAsia="ar-SA"/>
        </w:rPr>
        <w:t>Strings</w:t>
      </w:r>
      <w:r>
        <w:rPr>
          <w:rFonts w:ascii="Calibri" w:hAnsi="Calibri" w:cs="Calibri"/>
          <w:szCs w:val="20"/>
          <w:lang w:eastAsia="ar-SA"/>
        </w:rPr>
        <w:t xml:space="preserve"> que são recebidas através dos tipos de objetos</w:t>
      </w:r>
      <w:r w:rsidR="006674CD">
        <w:rPr>
          <w:rFonts w:ascii="Calibri" w:hAnsi="Calibri" w:cs="Calibri"/>
          <w:szCs w:val="20"/>
          <w:lang w:eastAsia="ar-SA"/>
        </w:rPr>
        <w:t>, permitindo assim o perfeito armazenamento. O Vraptor já possui através das suas bibliotecas um conjunto de conversores implementados para as requisições mais simplificadas do Java como números, caracteres (</w:t>
      </w:r>
      <w:r w:rsidR="006674CD" w:rsidRPr="006674CD">
        <w:rPr>
          <w:rFonts w:ascii="Calibri" w:hAnsi="Calibri" w:cs="Calibri"/>
          <w:i/>
          <w:szCs w:val="20"/>
          <w:lang w:eastAsia="ar-SA"/>
        </w:rPr>
        <w:t>Strings</w:t>
      </w:r>
      <w:r w:rsidR="006674CD">
        <w:rPr>
          <w:rFonts w:ascii="Calibri" w:hAnsi="Calibri" w:cs="Calibri"/>
          <w:szCs w:val="20"/>
          <w:lang w:eastAsia="ar-SA"/>
        </w:rPr>
        <w:t xml:space="preserve">), datas, </w:t>
      </w:r>
      <w:r w:rsidR="006674CD" w:rsidRPr="006674CD">
        <w:rPr>
          <w:rFonts w:ascii="Calibri" w:hAnsi="Calibri" w:cs="Calibri"/>
          <w:i/>
          <w:szCs w:val="20"/>
          <w:lang w:eastAsia="ar-SA"/>
        </w:rPr>
        <w:t>boolean</w:t>
      </w:r>
      <w:r w:rsidR="006674CD">
        <w:rPr>
          <w:rFonts w:ascii="Calibri" w:hAnsi="Calibri" w:cs="Calibri"/>
          <w:szCs w:val="20"/>
          <w:lang w:eastAsia="ar-SA"/>
        </w:rPr>
        <w:t>, entre outros.</w:t>
      </w:r>
    </w:p>
    <w:p w:rsidR="006674CD" w:rsidRDefault="006674CD"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na camada Validadores, Cavalcanti (2013) destaca a especificação das validações baseadas em </w:t>
      </w:r>
      <w:r w:rsidRPr="006674CD">
        <w:rPr>
          <w:rFonts w:ascii="Calibri" w:hAnsi="Calibri" w:cs="Calibri"/>
          <w:i/>
          <w:szCs w:val="20"/>
          <w:lang w:eastAsia="ar-SA"/>
        </w:rPr>
        <w:t>Bean Validation</w:t>
      </w:r>
      <w:r>
        <w:rPr>
          <w:rFonts w:ascii="Calibri" w:hAnsi="Calibri" w:cs="Calibri"/>
          <w:szCs w:val="20"/>
          <w:lang w:eastAsia="ar-SA"/>
        </w:rPr>
        <w:t>. Destaca-se também que o Vraptor possui uma API que possibilita as validações de forma simples, determinando as ações de quando uma restrição de validação é violada, retornando assim mensagens de erro.</w:t>
      </w:r>
    </w:p>
    <w:p w:rsidR="00667312" w:rsidRDefault="006674CD"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Outra camada importante são os Interceptadores, funcionando como um “análogo” ao clássico sistema de filtro da </w:t>
      </w:r>
      <w:r w:rsidRPr="006674CD">
        <w:rPr>
          <w:rFonts w:ascii="Calibri" w:hAnsi="Calibri" w:cs="Calibri"/>
          <w:i/>
          <w:szCs w:val="20"/>
          <w:lang w:eastAsia="ar-SA"/>
        </w:rPr>
        <w:t>Servlet</w:t>
      </w:r>
      <w:r>
        <w:rPr>
          <w:rFonts w:ascii="Calibri" w:hAnsi="Calibri" w:cs="Calibri"/>
          <w:szCs w:val="20"/>
          <w:lang w:eastAsia="ar-SA"/>
        </w:rPr>
        <w:t xml:space="preserve">, porém no </w:t>
      </w:r>
      <w:r w:rsidRPr="006674CD">
        <w:rPr>
          <w:rFonts w:ascii="Calibri" w:hAnsi="Calibri" w:cs="Calibri"/>
          <w:i/>
          <w:szCs w:val="20"/>
          <w:lang w:eastAsia="ar-SA"/>
        </w:rPr>
        <w:t>Vraptor</w:t>
      </w:r>
      <w:r>
        <w:rPr>
          <w:rFonts w:ascii="Calibri" w:hAnsi="Calibri" w:cs="Calibri"/>
          <w:szCs w:val="20"/>
          <w:lang w:eastAsia="ar-SA"/>
        </w:rPr>
        <w:t xml:space="preserve"> já integrado no sistema de dependências. Baseando-se nos controles de acesso das aplicações, controle de transação, logs, funcionalidades, onde geralmente este sistema de controle é acionado, a implementação desta camada facilita muito os processos voltados a manutenção, podendo o desenvolvedor restringir as funções de </w:t>
      </w:r>
      <w:r w:rsidRPr="006674CD">
        <w:rPr>
          <w:rFonts w:ascii="Calibri" w:hAnsi="Calibri" w:cs="Calibri"/>
          <w:i/>
          <w:szCs w:val="20"/>
          <w:lang w:eastAsia="ar-SA"/>
        </w:rPr>
        <w:t>call-back</w:t>
      </w:r>
      <w:r>
        <w:rPr>
          <w:rFonts w:ascii="Calibri" w:hAnsi="Calibri" w:cs="Calibri"/>
          <w:szCs w:val="20"/>
          <w:lang w:eastAsia="ar-SA"/>
        </w:rPr>
        <w:t xml:space="preserve"> ante e depois das funções de execução de cada sistema de </w:t>
      </w:r>
      <w:r w:rsidRPr="006674CD">
        <w:rPr>
          <w:rFonts w:ascii="Calibri" w:hAnsi="Calibri" w:cs="Calibri"/>
          <w:i/>
          <w:szCs w:val="20"/>
          <w:lang w:eastAsia="ar-SA"/>
        </w:rPr>
        <w:t>Controller</w:t>
      </w:r>
      <w:r>
        <w:rPr>
          <w:rFonts w:ascii="Calibri" w:hAnsi="Calibri" w:cs="Calibri"/>
          <w:szCs w:val="20"/>
          <w:lang w:eastAsia="ar-SA"/>
        </w:rPr>
        <w:t xml:space="preserve"> (CAVALCANTI, 2013).</w:t>
      </w:r>
    </w:p>
    <w:p w:rsidR="00AD19DA" w:rsidRDefault="00667312"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Na última camada, Plugin, Cavalcanti (2013), menciona que ao atingir um certo nível de maturidade e após conquistar destaque dentro das comunidades de desenvolvimento, vários desenvolvedores começaram a criar </w:t>
      </w:r>
      <w:r w:rsidRPr="00667312">
        <w:rPr>
          <w:rFonts w:ascii="Calibri" w:hAnsi="Calibri" w:cs="Calibri"/>
          <w:i/>
          <w:szCs w:val="20"/>
          <w:lang w:eastAsia="ar-SA"/>
        </w:rPr>
        <w:t>plugins</w:t>
      </w:r>
      <w:r>
        <w:rPr>
          <w:rFonts w:ascii="Calibri" w:hAnsi="Calibri" w:cs="Calibri"/>
          <w:szCs w:val="20"/>
          <w:lang w:eastAsia="ar-SA"/>
        </w:rPr>
        <w:t xml:space="preserve"> baseados na arquitetura de </w:t>
      </w:r>
      <w:r w:rsidRPr="00667312">
        <w:rPr>
          <w:rFonts w:ascii="Calibri" w:hAnsi="Calibri" w:cs="Calibri"/>
          <w:i/>
          <w:szCs w:val="20"/>
          <w:lang w:eastAsia="ar-SA"/>
        </w:rPr>
        <w:t>Vraptor</w:t>
      </w:r>
      <w:r>
        <w:rPr>
          <w:rFonts w:ascii="Calibri" w:hAnsi="Calibri" w:cs="Calibri"/>
          <w:szCs w:val="20"/>
          <w:lang w:eastAsia="ar-SA"/>
        </w:rPr>
        <w:t xml:space="preserve">. Estes </w:t>
      </w:r>
      <w:r w:rsidRPr="00667312">
        <w:rPr>
          <w:rFonts w:ascii="Calibri" w:hAnsi="Calibri" w:cs="Calibri"/>
          <w:i/>
          <w:szCs w:val="20"/>
          <w:lang w:eastAsia="ar-SA"/>
        </w:rPr>
        <w:t>plugins</w:t>
      </w:r>
      <w:r>
        <w:rPr>
          <w:rFonts w:ascii="Calibri" w:hAnsi="Calibri" w:cs="Calibri"/>
          <w:szCs w:val="20"/>
          <w:lang w:eastAsia="ar-SA"/>
        </w:rPr>
        <w:t xml:space="preserve">, facilitam os processos de criação dos componentes que são totalmente reusáveis </w:t>
      </w:r>
      <w:r>
        <w:rPr>
          <w:rFonts w:ascii="Calibri" w:hAnsi="Calibri" w:cs="Calibri"/>
          <w:szCs w:val="20"/>
          <w:lang w:eastAsia="ar-SA"/>
        </w:rPr>
        <w:lastRenderedPageBreak/>
        <w:t xml:space="preserve">prometendo resolver problemas comuns e decorrentes que podem ser totalmente aplicados durante qualquer instanciação dos objetos da aplicação. </w:t>
      </w:r>
      <w:r w:rsidR="006674CD">
        <w:rPr>
          <w:rFonts w:ascii="Calibri" w:hAnsi="Calibri" w:cs="Calibri"/>
          <w:szCs w:val="20"/>
          <w:lang w:eastAsia="ar-SA"/>
        </w:rPr>
        <w:t xml:space="preserve">   </w:t>
      </w:r>
      <w:r w:rsidR="000C1F6E">
        <w:rPr>
          <w:rFonts w:ascii="Calibri" w:hAnsi="Calibri" w:cs="Calibri"/>
          <w:szCs w:val="20"/>
          <w:lang w:eastAsia="ar-SA"/>
        </w:rPr>
        <w:t xml:space="preserve">  </w:t>
      </w:r>
      <w:r w:rsidR="00AD19DA">
        <w:rPr>
          <w:rFonts w:ascii="Calibri" w:hAnsi="Calibri" w:cs="Calibri"/>
          <w:szCs w:val="20"/>
          <w:lang w:eastAsia="ar-SA"/>
        </w:rPr>
        <w:t xml:space="preserve">  </w:t>
      </w:r>
    </w:p>
    <w:p w:rsidR="00E036F3" w:rsidRDefault="00E036F3" w:rsidP="0042156D">
      <w:pPr>
        <w:pStyle w:val="PargrafodaLista"/>
        <w:ind w:left="0" w:firstLine="708"/>
        <w:jc w:val="both"/>
        <w:rPr>
          <w:rFonts w:ascii="Calibri" w:hAnsi="Calibri" w:cs="Calibri"/>
          <w:szCs w:val="20"/>
          <w:lang w:eastAsia="ar-SA"/>
        </w:rPr>
      </w:pPr>
    </w:p>
    <w:p w:rsidR="00B33409" w:rsidRPr="000537B0" w:rsidRDefault="009B6E79" w:rsidP="0042156D">
      <w:pPr>
        <w:pStyle w:val="PargrafodaLista"/>
        <w:ind w:left="0" w:firstLine="708"/>
        <w:jc w:val="both"/>
        <w:rPr>
          <w:rFonts w:asciiTheme="minorHAnsi" w:eastAsiaTheme="minorHAnsi" w:hAnsiTheme="minorHAnsi" w:cs="Helvetica-Bold"/>
          <w:bCs/>
        </w:rPr>
      </w:pPr>
      <w:r>
        <w:rPr>
          <w:rFonts w:ascii="Calibri" w:hAnsi="Calibri" w:cs="Calibri"/>
          <w:szCs w:val="20"/>
          <w:lang w:eastAsia="ar-SA"/>
        </w:rPr>
        <w:t xml:space="preserve">  </w:t>
      </w:r>
      <w:r w:rsidRPr="0042156D">
        <w:rPr>
          <w:rFonts w:ascii="Calibri" w:hAnsi="Calibri" w:cs="Calibri"/>
          <w:szCs w:val="20"/>
          <w:lang w:eastAsia="ar-SA"/>
        </w:rPr>
        <w:t xml:space="preserve">Finalizando, o </w:t>
      </w:r>
      <w:r w:rsidRPr="0042156D">
        <w:rPr>
          <w:rFonts w:ascii="Calibri" w:hAnsi="Calibri" w:cs="Calibri"/>
          <w:i/>
          <w:szCs w:val="20"/>
          <w:lang w:eastAsia="ar-SA"/>
        </w:rPr>
        <w:t xml:space="preserve">VRaptor </w:t>
      </w:r>
      <w:r w:rsidRPr="0042156D">
        <w:rPr>
          <w:rFonts w:ascii="Calibri" w:hAnsi="Calibri" w:cs="Calibri"/>
          <w:szCs w:val="20"/>
          <w:lang w:eastAsia="ar-SA"/>
        </w:rPr>
        <w:t>tem se empenhado em atrair e conquistar desenvolvedores, através dos conceitos citado</w:t>
      </w:r>
      <w:r>
        <w:rPr>
          <w:rFonts w:ascii="Calibri" w:hAnsi="Calibri" w:cs="Calibri"/>
          <w:szCs w:val="20"/>
          <w:lang w:eastAsia="ar-SA"/>
        </w:rPr>
        <w:t>s</w:t>
      </w:r>
      <w:r w:rsidRPr="0042156D">
        <w:rPr>
          <w:rFonts w:ascii="Calibri" w:hAnsi="Calibri" w:cs="Calibri"/>
          <w:szCs w:val="20"/>
          <w:lang w:eastAsia="ar-SA"/>
        </w:rPr>
        <w:t xml:space="preserve"> acima, </w:t>
      </w:r>
      <w:r>
        <w:rPr>
          <w:rFonts w:ascii="Calibri" w:hAnsi="Calibri" w:cs="Calibri"/>
          <w:szCs w:val="20"/>
          <w:lang w:eastAsia="ar-SA"/>
        </w:rPr>
        <w:t xml:space="preserve">se </w:t>
      </w:r>
      <w:r w:rsidRPr="0042156D">
        <w:rPr>
          <w:rFonts w:ascii="Calibri" w:hAnsi="Calibri" w:cs="Calibri"/>
          <w:szCs w:val="20"/>
          <w:lang w:eastAsia="ar-SA"/>
        </w:rPr>
        <w:t xml:space="preserve">mantendo sempre </w:t>
      </w:r>
      <w:r>
        <w:rPr>
          <w:rFonts w:ascii="Calibri" w:hAnsi="Calibri" w:cs="Calibri"/>
          <w:szCs w:val="20"/>
          <w:lang w:eastAsia="ar-SA"/>
        </w:rPr>
        <w:t>o</w:t>
      </w:r>
      <w:r w:rsidRPr="0042156D">
        <w:rPr>
          <w:rFonts w:ascii="Calibri" w:hAnsi="Calibri" w:cs="Calibri"/>
          <w:szCs w:val="20"/>
          <w:lang w:eastAsia="ar-SA"/>
        </w:rPr>
        <w:t xml:space="preserve"> foco de extensibilidade e desenvolvimento de aplicações o mais fácil e produtivo.</w:t>
      </w:r>
      <w:r w:rsidR="00B33409">
        <w:rPr>
          <w:rFonts w:ascii="Calibri" w:hAnsi="Calibri" w:cs="Calibri"/>
          <w:szCs w:val="20"/>
          <w:lang w:eastAsia="ar-SA"/>
        </w:rPr>
        <w:t xml:space="preserve"> </w:t>
      </w:r>
    </w:p>
    <w:p w:rsidR="003B422D" w:rsidRPr="000537B0" w:rsidRDefault="003B422D">
      <w:pPr>
        <w:jc w:val="both"/>
        <w:rPr>
          <w:rFonts w:asciiTheme="minorHAnsi" w:hAnsiTheme="minorHAnsi"/>
        </w:rPr>
      </w:pPr>
    </w:p>
    <w:p w:rsidR="003B422D" w:rsidRPr="00A52781" w:rsidRDefault="00A52781" w:rsidP="00A52781">
      <w:pPr>
        <w:rPr>
          <w:rFonts w:asciiTheme="minorHAnsi" w:hAnsiTheme="minorHAnsi"/>
          <w:b/>
        </w:rPr>
      </w:pPr>
      <w:r>
        <w:rPr>
          <w:rFonts w:asciiTheme="minorHAnsi" w:hAnsiTheme="minorHAnsi"/>
          <w:b/>
        </w:rPr>
        <w:t xml:space="preserve">3 </w:t>
      </w:r>
      <w:r w:rsidR="00543484" w:rsidRPr="00A52781">
        <w:rPr>
          <w:rFonts w:asciiTheme="minorHAnsi" w:hAnsiTheme="minorHAnsi"/>
          <w:b/>
        </w:rPr>
        <w:t xml:space="preserve">Materiais e Métodos </w:t>
      </w:r>
      <w:ins w:id="63" w:author="Claudinei Nuno" w:date="2019-02-16T06:47:00Z">
        <w:r w:rsidR="00576980">
          <w:rPr>
            <w:rFonts w:asciiTheme="minorHAnsi" w:hAnsiTheme="minorHAnsi"/>
            <w:b/>
          </w:rPr>
          <w:t>Padronize a formataç</w:t>
        </w:r>
      </w:ins>
      <w:ins w:id="64" w:author="Claudinei Nuno" w:date="2019-02-16T06:48:00Z">
        <w:r w:rsidR="00576980">
          <w:rPr>
            <w:rFonts w:asciiTheme="minorHAnsi" w:hAnsiTheme="minorHAnsi"/>
            <w:b/>
          </w:rPr>
          <w:t>ão dos títulos. Veja o título da seção 2.</w:t>
        </w:r>
      </w:ins>
    </w:p>
    <w:p w:rsidR="003B422D" w:rsidRPr="000537B0" w:rsidRDefault="003B422D">
      <w:pPr>
        <w:pStyle w:val="PargrafodaLista"/>
        <w:ind w:left="360"/>
        <w:jc w:val="both"/>
        <w:rPr>
          <w:rFonts w:asciiTheme="minorHAnsi" w:hAnsiTheme="minorHAnsi"/>
          <w:b/>
        </w:rPr>
      </w:pP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hAnsi="Calibri" w:cs="Calibri"/>
          <w:szCs w:val="20"/>
          <w:lang w:eastAsia="ar-SA"/>
        </w:rPr>
        <w:t xml:space="preserve">Para avaliação e levantamento de critérios de comparação entre os </w:t>
      </w:r>
      <w:r w:rsidRPr="00A52781">
        <w:rPr>
          <w:rFonts w:ascii="Calibri" w:hAnsi="Calibri" w:cs="Calibri"/>
          <w:i/>
          <w:iCs/>
          <w:szCs w:val="20"/>
          <w:lang w:eastAsia="ar-SA"/>
        </w:rPr>
        <w:t>frameworks</w:t>
      </w:r>
      <w:r w:rsidRPr="00A52781">
        <w:rPr>
          <w:rFonts w:ascii="Calibri" w:hAnsi="Calibri" w:cs="Calibri"/>
          <w:szCs w:val="20"/>
          <w:lang w:eastAsia="ar-SA"/>
        </w:rPr>
        <w:t xml:space="preserve"> foi desenvolvido um protótipo</w:t>
      </w:r>
      <w:ins w:id="65" w:author="Claudinei Nuno" w:date="2019-02-16T06:48:00Z">
        <w:r w:rsidR="005A1E16">
          <w:rPr>
            <w:rFonts w:ascii="Calibri" w:hAnsi="Calibri" w:cs="Calibri"/>
            <w:szCs w:val="20"/>
            <w:lang w:eastAsia="ar-SA"/>
          </w:rPr>
          <w:t>?????????????????</w:t>
        </w:r>
      </w:ins>
      <w:r w:rsidRPr="00A52781">
        <w:rPr>
          <w:rFonts w:ascii="Calibri" w:hAnsi="Calibri" w:cs="Calibri"/>
          <w:szCs w:val="20"/>
          <w:lang w:eastAsia="ar-SA"/>
        </w:rPr>
        <w:t xml:space="preserve"> com cada ferramenta estudada. A camada de negócio da aplicação foi desenvolvida e usada da mesma forma para os dois </w:t>
      </w:r>
      <w:r w:rsidRPr="00A52781">
        <w:rPr>
          <w:rFonts w:ascii="Calibri" w:hAnsi="Calibri" w:cs="Calibri"/>
          <w:i/>
          <w:iCs/>
          <w:szCs w:val="20"/>
          <w:lang w:eastAsia="ar-SA"/>
        </w:rPr>
        <w:t>frameworks</w:t>
      </w:r>
      <w:r w:rsidRPr="00A52781">
        <w:rPr>
          <w:rFonts w:ascii="Calibri" w:hAnsi="Calibri" w:cs="Calibri"/>
          <w:szCs w:val="20"/>
          <w:lang w:eastAsia="ar-SA"/>
        </w:rPr>
        <w:t>.</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 xml:space="preserve">3.1 </w:t>
      </w:r>
      <w:r w:rsidR="00A52781">
        <w:rPr>
          <w:rFonts w:asciiTheme="minorHAnsi" w:eastAsiaTheme="minorHAnsi" w:hAnsiTheme="minorHAnsi" w:cs="Helvetica"/>
          <w:b/>
        </w:rPr>
        <w:t>Ferramentas Utilizadas no Desenvolvimento do Sistema</w:t>
      </w: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ab/>
      </w: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eastAsia="Calibri" w:hAnsi="Calibri" w:cs="Calibri"/>
          <w:szCs w:val="20"/>
          <w:lang w:eastAsia="ar-SA"/>
        </w:rPr>
        <w:t xml:space="preserve">Para o desenvolvimento do sistema, foi utilizado o sistema operacional Linux na distribuição Debian na versão 3.16.51 (8 </w:t>
      </w:r>
      <w:proofErr w:type="spellStart"/>
      <w:r w:rsidRPr="00A52781">
        <w:rPr>
          <w:rFonts w:ascii="Calibri" w:eastAsia="Calibri" w:hAnsi="Calibri" w:cs="Calibri"/>
          <w:szCs w:val="20"/>
          <w:lang w:eastAsia="ar-SA"/>
        </w:rPr>
        <w:t>jessie</w:t>
      </w:r>
      <w:proofErr w:type="spellEnd"/>
      <w:r w:rsidRPr="00A52781">
        <w:rPr>
          <w:rFonts w:ascii="Calibri" w:eastAsia="Calibri" w:hAnsi="Calibri" w:cs="Calibri"/>
          <w:szCs w:val="20"/>
          <w:lang w:eastAsia="ar-SA"/>
        </w:rPr>
        <w:t>)</w:t>
      </w:r>
      <w:r w:rsidRPr="00A52781">
        <w:rPr>
          <w:rFonts w:ascii="Calibri" w:eastAsia="Calibri" w:hAnsi="Calibri" w:cs="Calibri"/>
          <w:sz w:val="21"/>
          <w:szCs w:val="20"/>
          <w:lang w:eastAsia="ar-SA"/>
        </w:rPr>
        <w:t>,</w:t>
      </w:r>
      <w:r w:rsidRPr="00A52781">
        <w:rPr>
          <w:rFonts w:ascii="Calibri" w:eastAsia="Calibri" w:hAnsi="Calibri" w:cs="Calibri"/>
          <w:szCs w:val="20"/>
          <w:lang w:eastAsia="ar-SA"/>
        </w:rPr>
        <w:t xml:space="preserve"> a IDE </w:t>
      </w:r>
      <w:r w:rsidRPr="00A52781">
        <w:rPr>
          <w:rFonts w:ascii="Calibri" w:eastAsia="Calibri" w:hAnsi="Calibri" w:cs="Calibri"/>
          <w:iCs/>
          <w:szCs w:val="20"/>
          <w:lang w:eastAsia="ar-SA"/>
        </w:rPr>
        <w:t>JAVA</w:t>
      </w:r>
      <w:r w:rsidRPr="00A52781">
        <w:rPr>
          <w:rFonts w:ascii="Calibri" w:eastAsia="Calibri" w:hAnsi="Calibri" w:cs="Calibri"/>
          <w:i/>
          <w:iCs/>
          <w:szCs w:val="20"/>
          <w:lang w:eastAsia="ar-SA"/>
        </w:rPr>
        <w:t xml:space="preserve"> </w:t>
      </w:r>
      <w:r w:rsidRPr="00A52781">
        <w:rPr>
          <w:rFonts w:ascii="Calibri" w:eastAsia="Calibri" w:hAnsi="Calibri" w:cs="Calibri"/>
          <w:szCs w:val="20"/>
          <w:lang w:eastAsia="ar-SA"/>
        </w:rPr>
        <w:t>(</w:t>
      </w:r>
      <w:proofErr w:type="spellStart"/>
      <w:r w:rsidRPr="00A52781">
        <w:rPr>
          <w:rFonts w:ascii="Calibri" w:eastAsia="Calibri" w:hAnsi="Calibri" w:cs="Calibri"/>
          <w:i/>
          <w:iCs/>
          <w:szCs w:val="20"/>
          <w:lang w:eastAsia="ar-SA"/>
        </w:rPr>
        <w:t>Integrated</w:t>
      </w:r>
      <w:proofErr w:type="spellEnd"/>
      <w:r w:rsidRPr="00A52781">
        <w:rPr>
          <w:rFonts w:ascii="Calibri" w:eastAsia="Calibri" w:hAnsi="Calibri" w:cs="Calibri"/>
          <w:i/>
          <w:iCs/>
          <w:szCs w:val="20"/>
          <w:lang w:eastAsia="ar-SA"/>
        </w:rPr>
        <w:t xml:space="preserve"> Development </w:t>
      </w:r>
      <w:proofErr w:type="spellStart"/>
      <w:r w:rsidRPr="00A52781">
        <w:rPr>
          <w:rFonts w:ascii="Calibri" w:eastAsia="Calibri" w:hAnsi="Calibri" w:cs="Calibri"/>
          <w:i/>
          <w:iCs/>
          <w:szCs w:val="20"/>
          <w:lang w:eastAsia="ar-SA"/>
        </w:rPr>
        <w:t>Environment</w:t>
      </w:r>
      <w:proofErr w:type="spellEnd"/>
      <w:r w:rsidRPr="00A52781">
        <w:rPr>
          <w:rFonts w:ascii="Calibri" w:eastAsia="Calibri" w:hAnsi="Calibri" w:cs="Calibri"/>
          <w:i/>
          <w:iCs/>
          <w:szCs w:val="20"/>
          <w:lang w:eastAsia="ar-SA"/>
        </w:rPr>
        <w:t>)</w:t>
      </w:r>
      <w:r w:rsidRPr="00A52781">
        <w:rPr>
          <w:rFonts w:ascii="Calibri" w:eastAsia="Calibri" w:hAnsi="Calibri" w:cs="Calibri"/>
          <w:szCs w:val="20"/>
          <w:lang w:eastAsia="ar-SA"/>
        </w:rPr>
        <w:t xml:space="preserve"> ou Ambiente de Desenvolvimento Integrado utilizado foi o </w:t>
      </w:r>
      <w:r w:rsidRPr="00A52781">
        <w:rPr>
          <w:rFonts w:ascii="Calibri" w:eastAsia="Calibri" w:hAnsi="Calibri" w:cs="Calibri"/>
          <w:i/>
          <w:iCs/>
          <w:szCs w:val="20"/>
          <w:lang w:eastAsia="ar-SA"/>
        </w:rPr>
        <w:t>Eclipse</w:t>
      </w:r>
      <w:r w:rsidRPr="00A52781">
        <w:rPr>
          <w:rFonts w:ascii="Calibri" w:eastAsia="Calibri" w:hAnsi="Calibri" w:cs="Calibri"/>
          <w:szCs w:val="20"/>
          <w:lang w:eastAsia="ar-SA"/>
        </w:rPr>
        <w:t xml:space="preserve"> versão </w:t>
      </w:r>
      <w:r w:rsidRPr="00A52781">
        <w:rPr>
          <w:rFonts w:ascii="Calibri" w:eastAsia="Calibri" w:hAnsi="Calibri" w:cs="Calibri"/>
          <w:i/>
          <w:iCs/>
          <w:szCs w:val="20"/>
          <w:lang w:eastAsia="ar-SA"/>
        </w:rPr>
        <w:t>Oxygen</w:t>
      </w:r>
      <w:r w:rsidRPr="00A52781">
        <w:rPr>
          <w:rFonts w:ascii="Calibri" w:eastAsia="Calibri" w:hAnsi="Calibri" w:cs="Calibri"/>
          <w:szCs w:val="20"/>
          <w:lang w:eastAsia="ar-SA"/>
        </w:rPr>
        <w:t xml:space="preserve">.3a, para o servidor de banco de dados o MySql 5.5.62-0 e para o servidor de aplicação o </w:t>
      </w:r>
      <w:r w:rsidRPr="00A52781">
        <w:rPr>
          <w:rFonts w:ascii="Calibri" w:eastAsia="Calibri" w:hAnsi="Calibri" w:cs="Calibri"/>
          <w:i/>
          <w:iCs/>
          <w:szCs w:val="20"/>
          <w:lang w:eastAsia="ar-SA"/>
        </w:rPr>
        <w:t xml:space="preserve">Apache Tomcat </w:t>
      </w:r>
      <w:r w:rsidRPr="00A52781">
        <w:rPr>
          <w:rFonts w:ascii="Calibri" w:eastAsia="Calibri" w:hAnsi="Calibri" w:cs="Calibri"/>
          <w:szCs w:val="20"/>
          <w:lang w:eastAsia="ar-SA"/>
        </w:rPr>
        <w:t>7.0.90.</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3.2 </w:t>
      </w:r>
      <w:r w:rsidR="00432242">
        <w:rPr>
          <w:rFonts w:asciiTheme="minorHAnsi" w:eastAsiaTheme="minorHAnsi" w:hAnsiTheme="minorHAnsi" w:cs="TimesNewRomanPSMT"/>
          <w:b/>
        </w:rPr>
        <w:t>Tecnologias Utilizadas no Desenvolvimento</w:t>
      </w:r>
    </w:p>
    <w:p w:rsidR="003B422D" w:rsidRPr="000537B0" w:rsidRDefault="003B422D">
      <w:pPr>
        <w:jc w:val="both"/>
        <w:rPr>
          <w:rFonts w:asciiTheme="minorHAnsi" w:eastAsiaTheme="minorHAnsi" w:hAnsiTheme="minorHAnsi" w:cs="TimesNewRomanPSMT"/>
          <w:b/>
        </w:rPr>
      </w:pP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O sistema desenvolvido foi baseado na arquitetura MVC, e os </w:t>
      </w:r>
      <w:r w:rsidRPr="00432242">
        <w:rPr>
          <w:rFonts w:ascii="Calibri" w:eastAsia="Calibri" w:hAnsi="Calibri" w:cs="Calibri"/>
          <w:i/>
          <w:iCs/>
          <w:szCs w:val="20"/>
          <w:lang w:eastAsia="ar-SA"/>
        </w:rPr>
        <w:t xml:space="preserve">frameworks </w:t>
      </w:r>
      <w:r w:rsidRPr="00432242">
        <w:rPr>
          <w:rFonts w:ascii="Calibri" w:eastAsia="Calibri" w:hAnsi="Calibri" w:cs="Calibri"/>
          <w:szCs w:val="20"/>
          <w:lang w:eastAsia="ar-SA"/>
        </w:rPr>
        <w:t>referente</w:t>
      </w:r>
      <w:r>
        <w:rPr>
          <w:rFonts w:ascii="Calibri" w:eastAsia="Calibri" w:hAnsi="Calibri" w:cs="Calibri"/>
          <w:szCs w:val="20"/>
          <w:lang w:eastAsia="ar-SA"/>
        </w:rPr>
        <w:t>s</w:t>
      </w:r>
      <w:r w:rsidRPr="00432242">
        <w:rPr>
          <w:rFonts w:ascii="Calibri" w:eastAsia="Calibri" w:hAnsi="Calibri" w:cs="Calibri"/>
          <w:szCs w:val="20"/>
          <w:lang w:eastAsia="ar-SA"/>
        </w:rPr>
        <w:t xml:space="preserve"> ao estudo trabalham na camada </w:t>
      </w:r>
      <w:r w:rsidRPr="00432242">
        <w:rPr>
          <w:rFonts w:ascii="Calibri" w:eastAsia="Calibri" w:hAnsi="Calibri" w:cs="Calibri"/>
          <w:i/>
          <w:iCs/>
          <w:szCs w:val="20"/>
          <w:lang w:eastAsia="ar-SA"/>
        </w:rPr>
        <w:t>Controller</w:t>
      </w:r>
      <w:r w:rsidRPr="00432242">
        <w:rPr>
          <w:rFonts w:ascii="Calibri" w:eastAsia="Calibri" w:hAnsi="Calibri" w:cs="Calibri"/>
          <w:szCs w:val="20"/>
          <w:lang w:eastAsia="ar-SA"/>
        </w:rPr>
        <w:t xml:space="preserve">, para as camadas de </w:t>
      </w:r>
      <w:r w:rsidRPr="00432242">
        <w:rPr>
          <w:rFonts w:ascii="Calibri" w:eastAsia="Calibri" w:hAnsi="Calibri" w:cs="Calibri"/>
          <w:i/>
          <w:iCs/>
          <w:szCs w:val="20"/>
          <w:lang w:eastAsia="ar-SA"/>
        </w:rPr>
        <w:t xml:space="preserve">Models </w:t>
      </w:r>
      <w:r w:rsidRPr="00432242">
        <w:rPr>
          <w:rFonts w:ascii="Calibri" w:eastAsia="Calibri" w:hAnsi="Calibri" w:cs="Calibri"/>
          <w:szCs w:val="20"/>
          <w:lang w:eastAsia="ar-SA"/>
        </w:rPr>
        <w:t xml:space="preserve">e </w:t>
      </w:r>
      <w:r w:rsidRPr="00432242">
        <w:rPr>
          <w:rFonts w:ascii="Calibri" w:eastAsia="Calibri" w:hAnsi="Calibri" w:cs="Calibri"/>
          <w:i/>
          <w:iCs/>
          <w:szCs w:val="20"/>
          <w:lang w:eastAsia="ar-SA"/>
        </w:rPr>
        <w:t xml:space="preserve">Views </w:t>
      </w:r>
      <w:r w:rsidRPr="00432242">
        <w:rPr>
          <w:rFonts w:ascii="Calibri" w:eastAsia="Calibri" w:hAnsi="Calibri" w:cs="Calibri"/>
          <w:szCs w:val="20"/>
          <w:lang w:eastAsia="ar-SA"/>
        </w:rPr>
        <w:t>foram utilizadas as mesmas tecnologias.</w:t>
      </w: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A camada </w:t>
      </w:r>
      <w:r w:rsidRPr="00432242">
        <w:rPr>
          <w:rFonts w:ascii="Calibri" w:eastAsia="Calibri" w:hAnsi="Calibri" w:cs="Calibri"/>
          <w:i/>
          <w:iCs/>
          <w:szCs w:val="20"/>
          <w:lang w:eastAsia="ar-SA"/>
        </w:rPr>
        <w:t xml:space="preserve">Models, </w:t>
      </w:r>
      <w:r w:rsidRPr="00432242">
        <w:rPr>
          <w:rFonts w:ascii="Calibri" w:eastAsia="Calibri" w:hAnsi="Calibri" w:cs="Calibri"/>
          <w:szCs w:val="20"/>
          <w:lang w:eastAsia="ar-SA"/>
        </w:rPr>
        <w:t xml:space="preserve">responsável pelo gerenciamento e persistência das informações no banco de dados e execução das regras de negócios, foi utilizado o </w:t>
      </w:r>
      <w:r w:rsidRPr="00432242">
        <w:rPr>
          <w:rFonts w:ascii="Calibri" w:eastAsia="Calibri" w:hAnsi="Calibri" w:cs="Calibri"/>
          <w:i/>
          <w:iCs/>
          <w:szCs w:val="20"/>
          <w:lang w:eastAsia="ar-SA"/>
        </w:rPr>
        <w:t xml:space="preserve">framework </w:t>
      </w:r>
      <w:r w:rsidRPr="00432242">
        <w:rPr>
          <w:rFonts w:ascii="Calibri" w:eastAsia="Calibri" w:hAnsi="Calibri" w:cs="Calibri"/>
          <w:i/>
          <w:szCs w:val="20"/>
          <w:lang w:eastAsia="ar-SA"/>
        </w:rPr>
        <w:t>Hibernate</w:t>
      </w:r>
      <w:r w:rsidRPr="00432242">
        <w:rPr>
          <w:rFonts w:ascii="Calibri" w:eastAsia="Calibri" w:hAnsi="Calibri" w:cs="Calibri"/>
          <w:szCs w:val="20"/>
          <w:lang w:eastAsia="ar-SA"/>
        </w:rPr>
        <w:t xml:space="preserve"> na versão 5.3.7.</w:t>
      </w:r>
    </w:p>
    <w:p w:rsidR="00E036F3" w:rsidRDefault="00432242" w:rsidP="00473E70">
      <w:pPr>
        <w:ind w:firstLine="720"/>
        <w:jc w:val="both"/>
        <w:rPr>
          <w:rFonts w:ascii="Calibri" w:eastAsia="Calibri" w:hAnsi="Calibri" w:cs="Calibri"/>
          <w:szCs w:val="20"/>
          <w:lang w:eastAsia="ar-SA"/>
        </w:rPr>
      </w:pPr>
      <w:r w:rsidRPr="00432242">
        <w:rPr>
          <w:rFonts w:ascii="Calibri" w:eastAsia="Calibri" w:hAnsi="Calibri" w:cs="Calibri"/>
          <w:szCs w:val="20"/>
          <w:lang w:eastAsia="ar-SA"/>
        </w:rPr>
        <w:t xml:space="preserve">A camada </w:t>
      </w:r>
      <w:r w:rsidRPr="00432242">
        <w:rPr>
          <w:rFonts w:ascii="Calibri" w:eastAsia="Calibri" w:hAnsi="Calibri" w:cs="Calibri"/>
          <w:i/>
          <w:szCs w:val="20"/>
          <w:lang w:eastAsia="ar-SA"/>
        </w:rPr>
        <w:t>Views</w:t>
      </w:r>
      <w:r w:rsidRPr="00432242">
        <w:rPr>
          <w:rFonts w:ascii="Calibri" w:eastAsia="Calibri" w:hAnsi="Calibri" w:cs="Calibri"/>
          <w:szCs w:val="20"/>
          <w:lang w:eastAsia="ar-SA"/>
        </w:rPr>
        <w:t>, responsável pela</w:t>
      </w:r>
      <w:r w:rsidRPr="00432242">
        <w:rPr>
          <w:rFonts w:ascii="Calibri" w:hAnsi="Calibri" w:cs="Calibri"/>
          <w:szCs w:val="20"/>
          <w:lang w:eastAsia="ar-SA"/>
        </w:rPr>
        <w:t xml:space="preserve"> apresentação com o usuário, e a interface que proporcionará à entrada de dados e a visualização de </w:t>
      </w:r>
      <w:r w:rsidRPr="00432242">
        <w:rPr>
          <w:rFonts w:ascii="Calibri" w:eastAsia="Calibri" w:hAnsi="Calibri" w:cs="Calibri"/>
          <w:szCs w:val="20"/>
          <w:lang w:eastAsia="ar-SA"/>
        </w:rPr>
        <w:t>respostas geradas, nas aplicações web. Foram utilizadas as seguintes tecnologias: JSP (</w:t>
      </w:r>
      <w:r w:rsidRPr="00432242">
        <w:rPr>
          <w:rFonts w:ascii="Calibri" w:eastAsia="Calibri" w:hAnsi="Calibri" w:cs="Calibri"/>
          <w:i/>
          <w:szCs w:val="20"/>
          <w:lang w:eastAsia="ar-SA"/>
        </w:rPr>
        <w:t>Java Server Pages</w:t>
      </w:r>
      <w:r w:rsidRPr="00432242">
        <w:rPr>
          <w:rFonts w:ascii="Calibri" w:eastAsia="Calibri" w:hAnsi="Calibri" w:cs="Calibri"/>
          <w:szCs w:val="20"/>
          <w:lang w:eastAsia="ar-SA"/>
        </w:rPr>
        <w:t>); JSTL, estendendo a especificação JSP adicionando uma biblioteca de tags para tarefas comuns; JQuery (1.12-4) e Bootstrap (3.3.7).</w:t>
      </w:r>
      <w:r w:rsidR="00473E70">
        <w:rPr>
          <w:rFonts w:ascii="Calibri" w:eastAsia="Calibri" w:hAnsi="Calibri" w:cs="Calibri"/>
          <w:szCs w:val="20"/>
          <w:lang w:eastAsia="ar-SA"/>
        </w:rPr>
        <w:t xml:space="preserve"> </w:t>
      </w:r>
    </w:p>
    <w:p w:rsidR="00473E70" w:rsidRDefault="00473E70" w:rsidP="00473E70">
      <w:pPr>
        <w:ind w:firstLine="720"/>
        <w:jc w:val="both"/>
        <w:rPr>
          <w:rFonts w:asciiTheme="minorHAnsi" w:eastAsiaTheme="minorHAnsi" w:hAnsiTheme="minorHAnsi" w:cs="TimesNewRomanPSMT"/>
          <w:b/>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3.3 </w:t>
      </w:r>
      <w:r w:rsidR="008E07D0">
        <w:rPr>
          <w:rFonts w:asciiTheme="minorHAnsi" w:eastAsiaTheme="minorHAnsi" w:hAnsiTheme="minorHAnsi" w:cs="TimesNewRomanPSMT"/>
          <w:b/>
        </w:rPr>
        <w:t>Descrição do Desenvolvimento das Funcionalidades do Sistema</w:t>
      </w:r>
    </w:p>
    <w:p w:rsidR="003B422D" w:rsidRPr="000537B0" w:rsidRDefault="003B422D">
      <w:pPr>
        <w:jc w:val="both"/>
        <w:rPr>
          <w:rFonts w:asciiTheme="minorHAnsi" w:eastAsiaTheme="minorHAnsi" w:hAnsiTheme="minorHAnsi" w:cs="TimesNewRomanPSMT"/>
          <w:b/>
        </w:rPr>
      </w:pPr>
    </w:p>
    <w:p w:rsidR="008E07D0" w:rsidRPr="008E07D0" w:rsidRDefault="008E07D0" w:rsidP="008E07D0">
      <w:pPr>
        <w:widowControl w:val="0"/>
        <w:tabs>
          <w:tab w:val="left" w:pos="1701"/>
        </w:tabs>
        <w:suppressAutoHyphens/>
        <w:ind w:firstLine="709"/>
        <w:jc w:val="both"/>
        <w:rPr>
          <w:rFonts w:ascii="Calibri" w:hAnsi="Calibri" w:cs="Calibri"/>
          <w:szCs w:val="20"/>
          <w:lang w:eastAsia="ar-SA"/>
        </w:rPr>
      </w:pPr>
      <w:r w:rsidRPr="008E07D0">
        <w:rPr>
          <w:rFonts w:ascii="Calibri" w:eastAsia="Calibri" w:hAnsi="Calibri" w:cs="Calibri"/>
          <w:szCs w:val="20"/>
          <w:lang w:eastAsia="ar-SA"/>
        </w:rPr>
        <w:t xml:space="preserve">Neste </w:t>
      </w:r>
      <w:del w:id="66" w:author="Claudinei Nuno" w:date="2019-02-16T06:48:00Z">
        <w:r w:rsidRPr="008E07D0" w:rsidDel="005A1E16">
          <w:rPr>
            <w:rFonts w:ascii="Calibri" w:eastAsia="Calibri" w:hAnsi="Calibri" w:cs="Calibri"/>
            <w:szCs w:val="20"/>
            <w:lang w:eastAsia="ar-SA"/>
          </w:rPr>
          <w:delText>capitulo</w:delText>
        </w:r>
      </w:del>
      <w:ins w:id="67" w:author="Claudinei Nuno" w:date="2019-02-16T06:48:00Z">
        <w:r w:rsidR="005A1E16">
          <w:rPr>
            <w:rFonts w:ascii="Calibri" w:eastAsia="Calibri" w:hAnsi="Calibri" w:cs="Calibri"/>
            <w:szCs w:val="20"/>
            <w:lang w:eastAsia="ar-SA"/>
          </w:rPr>
          <w:t>subseção</w:t>
        </w:r>
      </w:ins>
      <w:r w:rsidRPr="008E07D0">
        <w:rPr>
          <w:rFonts w:ascii="Calibri" w:eastAsia="Calibri" w:hAnsi="Calibri" w:cs="Calibri"/>
          <w:szCs w:val="20"/>
          <w:lang w:eastAsia="ar-SA"/>
        </w:rPr>
        <w:t xml:space="preserve"> é apresentado a implementação do sistema proposto, um sistema de gestão predial para gestão de pagamentos dos moradores de um prédio e o controle de cadastro de todos residentes e condômino, suas funcionalidades e estrutura a ser desenvolvid</w:t>
      </w:r>
      <w:r>
        <w:rPr>
          <w:rFonts w:ascii="Calibri" w:eastAsia="Calibri" w:hAnsi="Calibri" w:cs="Calibri"/>
          <w:szCs w:val="20"/>
          <w:lang w:eastAsia="ar-SA"/>
        </w:rPr>
        <w:t>a</w:t>
      </w:r>
      <w:r w:rsidRPr="008E07D0">
        <w:rPr>
          <w:rFonts w:ascii="Calibri" w:eastAsia="Calibri" w:hAnsi="Calibri" w:cs="Calibri"/>
          <w:szCs w:val="20"/>
          <w:lang w:eastAsia="ar-SA"/>
        </w:rPr>
        <w:t xml:space="preserve">, suas telas e principais códigos utilizando os </w:t>
      </w:r>
      <w:r w:rsidRPr="008E07D0">
        <w:rPr>
          <w:rFonts w:ascii="Calibri" w:eastAsia="Calibri" w:hAnsi="Calibri" w:cs="Calibri"/>
          <w:i/>
          <w:iCs/>
          <w:szCs w:val="20"/>
          <w:lang w:eastAsia="ar-SA"/>
        </w:rPr>
        <w:t>frameworks</w:t>
      </w:r>
      <w:r w:rsidRPr="008E07D0">
        <w:rPr>
          <w:rFonts w:ascii="Calibri" w:eastAsia="Calibri" w:hAnsi="Calibri" w:cs="Calibri"/>
          <w:szCs w:val="20"/>
          <w:lang w:eastAsia="ar-SA"/>
        </w:rPr>
        <w:t xml:space="preserve"> referente ao estudo, </w:t>
      </w:r>
      <w:r w:rsidRPr="008E07D0">
        <w:rPr>
          <w:rFonts w:ascii="Calibri" w:eastAsia="Calibri" w:hAnsi="Calibri" w:cs="Calibri"/>
          <w:i/>
          <w:iCs/>
          <w:szCs w:val="20"/>
          <w:lang w:eastAsia="ar-SA"/>
        </w:rPr>
        <w:t>Spring MVC</w:t>
      </w:r>
      <w:r w:rsidRPr="008E07D0">
        <w:rPr>
          <w:rFonts w:ascii="Calibri" w:eastAsia="Calibri" w:hAnsi="Calibri" w:cs="Calibri"/>
          <w:szCs w:val="20"/>
          <w:lang w:eastAsia="ar-SA"/>
        </w:rPr>
        <w:t xml:space="preserve"> e </w:t>
      </w:r>
      <w:r w:rsidRPr="008E07D0">
        <w:rPr>
          <w:rFonts w:ascii="Calibri" w:eastAsia="Calibri" w:hAnsi="Calibri" w:cs="Calibri"/>
          <w:i/>
          <w:iCs/>
          <w:szCs w:val="20"/>
          <w:lang w:eastAsia="ar-SA"/>
        </w:rPr>
        <w:t xml:space="preserve">Vraptor, </w:t>
      </w:r>
      <w:r w:rsidRPr="008E07D0">
        <w:rPr>
          <w:rFonts w:ascii="Calibri" w:eastAsia="Calibri" w:hAnsi="Calibri" w:cs="Calibri"/>
          <w:szCs w:val="20"/>
          <w:lang w:eastAsia="ar-SA"/>
        </w:rPr>
        <w:t xml:space="preserve">no qual, mencionado anteriormente, trabalham na camada </w:t>
      </w:r>
      <w:r w:rsidRPr="008E07D0">
        <w:rPr>
          <w:rFonts w:ascii="Calibri" w:eastAsia="Calibri" w:hAnsi="Calibri" w:cs="Calibri"/>
          <w:i/>
          <w:iCs/>
          <w:szCs w:val="20"/>
          <w:lang w:eastAsia="ar-SA"/>
        </w:rPr>
        <w:t>Controller</w:t>
      </w:r>
      <w:r w:rsidRPr="008E07D0">
        <w:rPr>
          <w:rFonts w:ascii="Calibri" w:eastAsia="Calibri" w:hAnsi="Calibri" w:cs="Calibri"/>
          <w:szCs w:val="20"/>
          <w:lang w:eastAsia="ar-SA"/>
        </w:rPr>
        <w:t>, que</w:t>
      </w:r>
      <w:r w:rsidRPr="008E07D0">
        <w:rPr>
          <w:rFonts w:ascii="Calibri" w:eastAsia="Calibri" w:hAnsi="Calibri" w:cs="Calibri"/>
          <w:i/>
          <w:iCs/>
          <w:szCs w:val="20"/>
          <w:lang w:eastAsia="ar-SA"/>
        </w:rPr>
        <w:t xml:space="preserve"> </w:t>
      </w:r>
      <w:r w:rsidRPr="008E07D0">
        <w:rPr>
          <w:rFonts w:ascii="Calibri" w:hAnsi="Calibri" w:cs="Calibri"/>
          <w:szCs w:val="20"/>
          <w:lang w:eastAsia="ar-SA"/>
        </w:rPr>
        <w:t xml:space="preserve">funciona de intermediário entre a camada de apresentação e a camada de negócios, sua função como já diz é controlar e coordenar o envio de requisições feitas entre a </w:t>
      </w:r>
      <w:r w:rsidRPr="008E07D0">
        <w:rPr>
          <w:rFonts w:ascii="Calibri" w:hAnsi="Calibri" w:cs="Calibri"/>
          <w:i/>
          <w:iCs/>
          <w:szCs w:val="20"/>
          <w:lang w:eastAsia="ar-SA"/>
        </w:rPr>
        <w:t>View</w:t>
      </w:r>
      <w:r w:rsidRPr="008E07D0">
        <w:rPr>
          <w:rFonts w:ascii="Calibri" w:hAnsi="Calibri" w:cs="Calibri"/>
          <w:szCs w:val="20"/>
          <w:lang w:eastAsia="ar-SA"/>
        </w:rPr>
        <w:t xml:space="preserve"> e o </w:t>
      </w:r>
      <w:r w:rsidRPr="008E07D0">
        <w:rPr>
          <w:rFonts w:ascii="Calibri" w:hAnsi="Calibri" w:cs="Calibri"/>
          <w:i/>
          <w:iCs/>
          <w:szCs w:val="20"/>
          <w:lang w:eastAsia="ar-SA"/>
        </w:rPr>
        <w:t>Model</w:t>
      </w:r>
      <w:r w:rsidRPr="008E07D0">
        <w:rPr>
          <w:rFonts w:ascii="Calibri" w:hAnsi="Calibri" w:cs="Calibri"/>
          <w:szCs w:val="20"/>
          <w:lang w:eastAsia="ar-SA"/>
        </w:rPr>
        <w:t>.</w:t>
      </w:r>
    </w:p>
    <w:p w:rsidR="003B422D" w:rsidRPr="000537B0" w:rsidRDefault="003B422D">
      <w:pPr>
        <w:ind w:firstLine="709"/>
        <w:jc w:val="both"/>
        <w:rPr>
          <w:rFonts w:asciiTheme="minorHAnsi" w:eastAsiaTheme="minorHAnsi" w:hAnsiTheme="minorHAnsi" w:cs="TimesNewRomanPSMT"/>
          <w:color w:val="000000" w:themeColor="text1"/>
        </w:rPr>
      </w:pPr>
    </w:p>
    <w:p w:rsidR="00473E70" w:rsidRDefault="00473E70">
      <w:pPr>
        <w:rPr>
          <w:rFonts w:asciiTheme="minorHAnsi" w:hAnsiTheme="minorHAnsi" w:cs="Lucida Sans Unicode"/>
          <w:b/>
          <w:color w:val="000000"/>
        </w:rPr>
      </w:pPr>
      <w:r>
        <w:rPr>
          <w:rFonts w:asciiTheme="minorHAnsi" w:hAnsiTheme="minorHAnsi" w:cs="Lucida Sans Unicode"/>
          <w:b/>
          <w:color w:val="000000"/>
        </w:rPr>
        <w:br w:type="page"/>
      </w:r>
    </w:p>
    <w:p w:rsidR="003B422D" w:rsidRDefault="00543484">
      <w:pPr>
        <w:pStyle w:val="PargrafodaLista"/>
        <w:ind w:left="0"/>
        <w:jc w:val="both"/>
        <w:rPr>
          <w:rFonts w:asciiTheme="minorHAnsi" w:hAnsiTheme="minorHAnsi" w:cs="Lucida Sans Unicode"/>
          <w:b/>
          <w:color w:val="000000"/>
        </w:rPr>
      </w:pPr>
      <w:r w:rsidRPr="000537B0">
        <w:rPr>
          <w:rFonts w:asciiTheme="minorHAnsi" w:hAnsiTheme="minorHAnsi" w:cs="Lucida Sans Unicode"/>
          <w:b/>
          <w:color w:val="000000"/>
        </w:rPr>
        <w:lastRenderedPageBreak/>
        <w:t xml:space="preserve">3.4 </w:t>
      </w:r>
      <w:r w:rsidR="00C25484">
        <w:rPr>
          <w:rFonts w:asciiTheme="minorHAnsi" w:hAnsiTheme="minorHAnsi" w:cs="Lucida Sans Unicode"/>
          <w:b/>
          <w:color w:val="000000"/>
        </w:rPr>
        <w:t>Telas de Cadastro, Listagem e Edição</w:t>
      </w:r>
    </w:p>
    <w:p w:rsidR="008C3B79" w:rsidRPr="000537B0" w:rsidRDefault="008C3B79">
      <w:pPr>
        <w:pStyle w:val="PargrafodaLista"/>
        <w:ind w:left="0"/>
        <w:jc w:val="both"/>
        <w:rPr>
          <w:rFonts w:asciiTheme="minorHAnsi" w:hAnsiTheme="minorHAnsi" w:cs="Lucida Sans Unicode"/>
          <w:b/>
          <w:color w:val="000000"/>
        </w:rPr>
      </w:pPr>
    </w:p>
    <w:p w:rsidR="00C25484" w:rsidRDefault="00C25484" w:rsidP="00C25484">
      <w:pPr>
        <w:ind w:firstLine="708"/>
        <w:jc w:val="both"/>
        <w:rPr>
          <w:ins w:id="68" w:author="Claudinei Nuno" w:date="2019-02-16T06:49:00Z"/>
          <w:rFonts w:asciiTheme="minorHAnsi" w:hAnsiTheme="minorHAnsi" w:cstheme="minorHAnsi"/>
        </w:rPr>
      </w:pPr>
      <w:r w:rsidRPr="00DA6016">
        <w:rPr>
          <w:rFonts w:asciiTheme="minorHAnsi" w:eastAsia="Calibri" w:hAnsiTheme="minorHAnsi" w:cstheme="minorHAnsi"/>
        </w:rPr>
        <w:t xml:space="preserve">Neste </w:t>
      </w:r>
      <w:proofErr w:type="gramStart"/>
      <w:r w:rsidRPr="00DA6016">
        <w:rPr>
          <w:rFonts w:asciiTheme="minorHAnsi" w:eastAsia="Calibri" w:hAnsiTheme="minorHAnsi" w:cstheme="minorHAnsi"/>
        </w:rPr>
        <w:t>item</w:t>
      </w:r>
      <w:proofErr w:type="gramEnd"/>
      <w:r w:rsidRPr="00DA6016">
        <w:rPr>
          <w:rFonts w:asciiTheme="minorHAnsi" w:eastAsia="Calibri" w:hAnsiTheme="minorHAnsi" w:cstheme="minorHAnsi"/>
        </w:rPr>
        <w:t xml:space="preserve"> </w:t>
      </w:r>
      <w:ins w:id="69" w:author="Claudinei Nuno" w:date="2019-02-16T06:49:00Z">
        <w:r w:rsidR="005A1E16">
          <w:rPr>
            <w:rFonts w:asciiTheme="minorHAnsi" w:eastAsia="Calibri" w:hAnsiTheme="minorHAnsi" w:cstheme="minorHAnsi"/>
          </w:rPr>
          <w:t>item?????</w:t>
        </w:r>
      </w:ins>
      <w:proofErr w:type="spellStart"/>
      <w:r w:rsidRPr="00DA6016">
        <w:rPr>
          <w:rFonts w:asciiTheme="minorHAnsi" w:eastAsia="Calibri" w:hAnsiTheme="minorHAnsi" w:cstheme="minorHAnsi"/>
        </w:rPr>
        <w:t>é</w:t>
      </w:r>
      <w:proofErr w:type="spellEnd"/>
      <w:r w:rsidRPr="00DA6016">
        <w:rPr>
          <w:rFonts w:asciiTheme="minorHAnsi" w:eastAsia="Calibri" w:hAnsiTheme="minorHAnsi" w:cstheme="minorHAnsi"/>
        </w:rPr>
        <w:t xml:space="preserve"> demostrada a implementação de uma tela de cadastro e consulta do </w:t>
      </w:r>
      <w:r w:rsidRPr="00DA6016">
        <w:rPr>
          <w:rFonts w:asciiTheme="minorHAnsi" w:hAnsiTheme="minorHAnsi" w:cstheme="minorHAnsi"/>
        </w:rPr>
        <w:t xml:space="preserve">protótipo 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5A1E16" w:rsidRDefault="005A1E16" w:rsidP="00C25484">
      <w:pPr>
        <w:ind w:firstLine="708"/>
        <w:jc w:val="both"/>
        <w:rPr>
          <w:rFonts w:asciiTheme="minorHAnsi" w:hAnsiTheme="minorHAnsi" w:cstheme="minorHAnsi"/>
        </w:rPr>
      </w:pPr>
    </w:p>
    <w:p w:rsidR="00C25484" w:rsidRDefault="00C47C4F" w:rsidP="00C25484">
      <w:pPr>
        <w:pStyle w:val="Legenda"/>
        <w:jc w:val="center"/>
        <w:rPr>
          <w:rFonts w:asciiTheme="minorHAnsi" w:hAnsiTheme="minorHAnsi"/>
          <w:color w:val="auto"/>
          <w:sz w:val="24"/>
          <w:szCs w:val="24"/>
        </w:rPr>
      </w:pPr>
      <w:r>
        <w:rPr>
          <w:rFonts w:asciiTheme="minorHAnsi" w:hAnsiTheme="minorHAnsi"/>
          <w:i w:val="0"/>
          <w:color w:val="auto"/>
          <w:sz w:val="24"/>
          <w:szCs w:val="24"/>
        </w:rPr>
        <w:t>Quadro</w:t>
      </w:r>
      <w:r w:rsidR="00C25484" w:rsidRPr="00C25484">
        <w:rPr>
          <w:rFonts w:asciiTheme="minorHAnsi" w:hAnsiTheme="minorHAnsi"/>
          <w:i w:val="0"/>
          <w:color w:val="auto"/>
          <w:sz w:val="24"/>
          <w:szCs w:val="24"/>
        </w:rPr>
        <w:t xml:space="preserve"> </w:t>
      </w:r>
      <w:r w:rsidR="00C25484" w:rsidRPr="00C25484">
        <w:rPr>
          <w:rFonts w:asciiTheme="minorHAnsi" w:hAnsiTheme="minorHAnsi"/>
          <w:i w:val="0"/>
          <w:color w:val="auto"/>
          <w:sz w:val="24"/>
          <w:szCs w:val="24"/>
        </w:rPr>
        <w:fldChar w:fldCharType="begin"/>
      </w:r>
      <w:r w:rsidR="00C25484" w:rsidRPr="00C25484">
        <w:rPr>
          <w:rFonts w:asciiTheme="minorHAnsi" w:hAnsiTheme="minorHAnsi"/>
          <w:i w:val="0"/>
          <w:color w:val="auto"/>
          <w:sz w:val="24"/>
          <w:szCs w:val="24"/>
        </w:rPr>
        <w:instrText xml:space="preserve"> SEQ Figura \* ARABIC </w:instrText>
      </w:r>
      <w:r w:rsidR="00C25484" w:rsidRPr="00C25484">
        <w:rPr>
          <w:rFonts w:asciiTheme="minorHAnsi" w:hAnsiTheme="minorHAnsi"/>
          <w:i w:val="0"/>
          <w:color w:val="auto"/>
          <w:sz w:val="24"/>
          <w:szCs w:val="24"/>
        </w:rPr>
        <w:fldChar w:fldCharType="separate"/>
      </w:r>
      <w:r w:rsidR="00C25484" w:rsidRPr="00C25484">
        <w:rPr>
          <w:rFonts w:asciiTheme="minorHAnsi" w:hAnsiTheme="minorHAnsi"/>
          <w:i w:val="0"/>
          <w:noProof/>
          <w:color w:val="auto"/>
          <w:sz w:val="24"/>
          <w:szCs w:val="24"/>
        </w:rPr>
        <w:t>1</w:t>
      </w:r>
      <w:r w:rsidR="00C25484" w:rsidRPr="00C25484">
        <w:rPr>
          <w:rFonts w:asciiTheme="minorHAnsi" w:hAnsiTheme="minorHAnsi"/>
          <w:i w:val="0"/>
          <w:color w:val="auto"/>
          <w:sz w:val="24"/>
          <w:szCs w:val="24"/>
        </w:rPr>
        <w:fldChar w:fldCharType="end"/>
      </w:r>
      <w:r w:rsidR="00C25484" w:rsidRPr="00C25484">
        <w:rPr>
          <w:rFonts w:asciiTheme="minorHAnsi" w:hAnsiTheme="minorHAnsi"/>
          <w:i w:val="0"/>
          <w:color w:val="auto"/>
          <w:sz w:val="24"/>
          <w:szCs w:val="24"/>
        </w:rPr>
        <w:t xml:space="preserve"> - Criação da classe </w:t>
      </w:r>
      <w:proofErr w:type="spellStart"/>
      <w:r w:rsidR="00C25484" w:rsidRPr="003B4A49">
        <w:rPr>
          <w:rFonts w:asciiTheme="minorHAnsi" w:hAnsiTheme="minorHAnsi"/>
          <w:color w:val="auto"/>
          <w:sz w:val="24"/>
          <w:szCs w:val="24"/>
        </w:rPr>
        <w:t>PerfilController</w:t>
      </w:r>
      <w:ins w:id="70" w:author="Claudinei Nuno" w:date="2019-02-16T06:49:00Z">
        <w:r w:rsidR="005A1E16">
          <w:rPr>
            <w:rFonts w:asciiTheme="minorHAnsi" w:hAnsiTheme="minorHAnsi"/>
            <w:color w:val="auto"/>
            <w:sz w:val="24"/>
            <w:szCs w:val="24"/>
          </w:rPr>
          <w:t>espaçamento</w:t>
        </w:r>
        <w:proofErr w:type="spellEnd"/>
        <w:r w:rsidR="005A1E16">
          <w:rPr>
            <w:rFonts w:asciiTheme="minorHAnsi" w:hAnsiTheme="minorHAnsi"/>
            <w:color w:val="auto"/>
            <w:sz w:val="24"/>
            <w:szCs w:val="24"/>
          </w:rPr>
          <w:t xml:space="preserve"> simples código em itálico</w:t>
        </w:r>
      </w:ins>
    </w:p>
    <w:tbl>
      <w:tblPr>
        <w:tblStyle w:val="Tabelacomgrade"/>
        <w:tblW w:w="0" w:type="auto"/>
        <w:tblLook w:val="04A0" w:firstRow="1" w:lastRow="0" w:firstColumn="1" w:lastColumn="0" w:noHBand="0" w:noVBand="1"/>
      </w:tblPr>
      <w:tblGrid>
        <w:gridCol w:w="5263"/>
        <w:gridCol w:w="3797"/>
      </w:tblGrid>
      <w:tr w:rsidR="003F1F23" w:rsidTr="003F1F23">
        <w:tc>
          <w:tcPr>
            <w:tcW w:w="5263" w:type="dxa"/>
          </w:tcPr>
          <w:p w:rsidR="003F1F23" w:rsidRPr="003F1F23" w:rsidRDefault="003F1F23" w:rsidP="003F1F23">
            <w:pPr>
              <w:rPr>
                <w:rFonts w:asciiTheme="minorHAnsi" w:hAnsiTheme="minorHAnsi"/>
                <w:lang w:val="en-US"/>
              </w:rPr>
            </w:pPr>
            <w:r w:rsidRPr="003F1F23">
              <w:rPr>
                <w:rFonts w:asciiTheme="minorHAnsi" w:hAnsiTheme="minorHAnsi"/>
                <w:lang w:val="en-US"/>
              </w:rPr>
              <w:t>/** VRaptor **/</w:t>
            </w:r>
          </w:p>
          <w:p w:rsidR="003F1F23" w:rsidRPr="003F1F23" w:rsidRDefault="003F1F23" w:rsidP="003F1F23">
            <w:pPr>
              <w:rPr>
                <w:rFonts w:asciiTheme="minorHAnsi" w:hAnsiTheme="minorHAnsi"/>
                <w:lang w:val="en-US"/>
              </w:rPr>
            </w:pPr>
          </w:p>
          <w:p w:rsidR="003F1F23" w:rsidRPr="003F1F23" w:rsidRDefault="003F1F23" w:rsidP="003F1F23">
            <w:pPr>
              <w:rPr>
                <w:rFonts w:asciiTheme="minorHAnsi" w:hAnsiTheme="minorHAnsi"/>
                <w:lang w:val="en-US"/>
              </w:rPr>
            </w:pPr>
            <w:r w:rsidRPr="003F1F23">
              <w:rPr>
                <w:rFonts w:asciiTheme="minorHAnsi" w:hAnsiTheme="minorHAnsi"/>
                <w:lang w:val="en-US"/>
              </w:rPr>
              <w:t>@Controller</w:t>
            </w:r>
          </w:p>
          <w:p w:rsidR="003F1F23" w:rsidRPr="003F1F23" w:rsidRDefault="003F1F23" w:rsidP="003F1F23">
            <w:pPr>
              <w:rPr>
                <w:rFonts w:asciiTheme="minorHAnsi" w:hAnsiTheme="minorHAnsi"/>
                <w:lang w:val="en-US"/>
              </w:rPr>
            </w:pPr>
            <w:r w:rsidRPr="003F1F23">
              <w:rPr>
                <w:rFonts w:asciiTheme="minorHAnsi" w:hAnsiTheme="minorHAnsi"/>
                <w:lang w:val="en-US"/>
              </w:rPr>
              <w:t>public class PerfilController {</w:t>
            </w:r>
          </w:p>
          <w:p w:rsidR="003F1F23" w:rsidRPr="003F1F23" w:rsidRDefault="003F1F23" w:rsidP="003F1F23">
            <w:pPr>
              <w:rPr>
                <w:rFonts w:asciiTheme="minorHAnsi" w:hAnsiTheme="minorHAnsi"/>
              </w:rPr>
            </w:pPr>
            <w:proofErr w:type="gramStart"/>
            <w:r w:rsidRPr="003F1F23">
              <w:rPr>
                <w:rFonts w:asciiTheme="minorHAnsi" w:hAnsiTheme="minorHAnsi"/>
              </w:rPr>
              <w:t>private</w:t>
            </w:r>
            <w:proofErr w:type="gram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w:t>
            </w:r>
          </w:p>
          <w:p w:rsidR="003F1F23" w:rsidRPr="003F1F23" w:rsidRDefault="003F1F23" w:rsidP="003F1F23">
            <w:pPr>
              <w:rPr>
                <w:rFonts w:asciiTheme="minorHAnsi" w:hAnsiTheme="minorHAnsi"/>
              </w:rPr>
            </w:pPr>
            <w:r w:rsidRPr="003F1F23">
              <w:rPr>
                <w:rFonts w:asciiTheme="minorHAnsi" w:hAnsiTheme="minorHAnsi"/>
              </w:rPr>
              <w:t>@Inject</w:t>
            </w:r>
          </w:p>
          <w:p w:rsidR="003F1F23" w:rsidRPr="003F1F23" w:rsidRDefault="003F1F23" w:rsidP="003F1F23">
            <w:pPr>
              <w:rPr>
                <w:rFonts w:asciiTheme="minorHAnsi" w:hAnsiTheme="minorHAnsi"/>
              </w:rPr>
            </w:pPr>
            <w:proofErr w:type="gramStart"/>
            <w:r w:rsidRPr="003F1F23">
              <w:rPr>
                <w:rFonts w:asciiTheme="minorHAnsi" w:hAnsiTheme="minorHAnsi"/>
              </w:rPr>
              <w:t>public</w:t>
            </w:r>
            <w:proofErr w:type="gramEnd"/>
            <w:r w:rsidRPr="003F1F23">
              <w:rPr>
                <w:rFonts w:asciiTheme="minorHAnsi" w:hAnsiTheme="minorHAnsi"/>
              </w:rPr>
              <w:t xml:space="preserve"> </w:t>
            </w:r>
            <w:proofErr w:type="spellStart"/>
            <w:r w:rsidRPr="003F1F23">
              <w:rPr>
                <w:rFonts w:asciiTheme="minorHAnsi" w:hAnsiTheme="minorHAnsi"/>
              </w:rPr>
              <w:t>PerfilController</w:t>
            </w:r>
            <w:proofErr w:type="spellEnd"/>
            <w:r w:rsidRPr="003F1F23">
              <w:rPr>
                <w:rFonts w:asciiTheme="minorHAnsi" w:hAnsiTheme="minorHAnsi"/>
              </w:rPr>
              <w:t>(</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w:t>
            </w:r>
          </w:p>
          <w:p w:rsidR="003F1F23" w:rsidRPr="00FA7133" w:rsidRDefault="003F1F23" w:rsidP="003F1F23">
            <w:pPr>
              <w:rPr>
                <w:rFonts w:asciiTheme="minorHAnsi" w:hAnsiTheme="minorHAnsi"/>
              </w:rPr>
            </w:pPr>
            <w:r w:rsidRPr="003F1F23">
              <w:rPr>
                <w:rFonts w:asciiTheme="minorHAnsi" w:hAnsiTheme="minorHAnsi"/>
              </w:rPr>
              <w:t xml:space="preserve">    </w:t>
            </w:r>
            <w:r w:rsidRPr="00FA7133">
              <w:rPr>
                <w:rFonts w:asciiTheme="minorHAnsi" w:hAnsiTheme="minorHAnsi"/>
              </w:rPr>
              <w:t>this.perfilDao = perfilDao;</w:t>
            </w:r>
            <w:r w:rsidRPr="00FA7133">
              <w:rPr>
                <w:rFonts w:asciiTheme="minorHAnsi" w:hAnsiTheme="minorHAnsi"/>
              </w:rPr>
              <w:tab/>
            </w:r>
            <w:r w:rsidRPr="00FA7133">
              <w:rPr>
                <w:rFonts w:asciiTheme="minorHAnsi" w:hAnsiTheme="minorHAnsi"/>
              </w:rPr>
              <w:tab/>
            </w:r>
            <w:r w:rsidRPr="00FA7133">
              <w:rPr>
                <w:rFonts w:asciiTheme="minorHAnsi" w:hAnsiTheme="minorHAnsi"/>
              </w:rPr>
              <w:tab/>
            </w:r>
            <w:r w:rsidRPr="00FA7133">
              <w:rPr>
                <w:rFonts w:asciiTheme="minorHAnsi" w:hAnsiTheme="minorHAnsi"/>
              </w:rPr>
              <w:tab/>
            </w:r>
          </w:p>
          <w:p w:rsidR="003F1F23" w:rsidRPr="003F1F23" w:rsidRDefault="003F1F23" w:rsidP="003F1F23">
            <w:pPr>
              <w:rPr>
                <w:rFonts w:asciiTheme="minorHAnsi" w:hAnsiTheme="minorHAnsi"/>
                <w:lang w:val="en-US"/>
              </w:rPr>
            </w:pPr>
            <w:r w:rsidRPr="003F1F23">
              <w:rPr>
                <w:rFonts w:asciiTheme="minorHAnsi" w:hAnsiTheme="minorHAnsi"/>
                <w:lang w:val="en-US"/>
              </w:rPr>
              <w:t>}</w:t>
            </w:r>
          </w:p>
          <w:p w:rsidR="003F1F23" w:rsidRPr="003F1F23" w:rsidRDefault="003F1F23" w:rsidP="003F1F23">
            <w:pPr>
              <w:rPr>
                <w:rFonts w:asciiTheme="minorHAnsi" w:hAnsiTheme="minorHAnsi"/>
                <w:lang w:val="en-US"/>
              </w:rPr>
            </w:pPr>
            <w:r w:rsidRPr="003F1F23">
              <w:rPr>
                <w:rFonts w:asciiTheme="minorHAnsi" w:hAnsiTheme="minorHAnsi"/>
                <w:lang w:val="en-US"/>
              </w:rPr>
              <w:t>@Deprecated</w:t>
            </w:r>
          </w:p>
          <w:p w:rsidR="003F1F23" w:rsidRPr="003F1F23" w:rsidRDefault="003F1F23" w:rsidP="003F1F23">
            <w:pPr>
              <w:rPr>
                <w:rFonts w:asciiTheme="minorHAnsi" w:hAnsiTheme="minorHAnsi"/>
                <w:lang w:val="en-US"/>
              </w:rPr>
            </w:pPr>
            <w:r w:rsidRPr="003F1F23">
              <w:rPr>
                <w:rFonts w:asciiTheme="minorHAnsi" w:hAnsiTheme="minorHAnsi"/>
                <w:lang w:val="en-US"/>
              </w:rPr>
              <w:t xml:space="preserve">public PerfilController() {} </w:t>
            </w:r>
          </w:p>
          <w:p w:rsidR="003F1F23" w:rsidRDefault="003F1F23" w:rsidP="003F1F23"/>
        </w:tc>
        <w:tc>
          <w:tcPr>
            <w:tcW w:w="3797" w:type="dxa"/>
          </w:tcPr>
          <w:p w:rsidR="003F1F23" w:rsidRPr="003F1F23" w:rsidRDefault="003F1F23" w:rsidP="003F1F23">
            <w:pPr>
              <w:rPr>
                <w:rFonts w:asciiTheme="minorHAnsi" w:hAnsiTheme="minorHAnsi"/>
                <w:lang w:val="en-US"/>
              </w:rPr>
            </w:pPr>
            <w:r w:rsidRPr="003F1F23">
              <w:rPr>
                <w:rFonts w:asciiTheme="minorHAnsi" w:hAnsiTheme="minorHAnsi"/>
                <w:lang w:val="en-US"/>
              </w:rPr>
              <w:t>/** Spring MVC **/</w:t>
            </w:r>
          </w:p>
          <w:p w:rsidR="003F1F23" w:rsidRPr="003F1F23" w:rsidRDefault="003F1F23" w:rsidP="003F1F23">
            <w:pPr>
              <w:rPr>
                <w:rFonts w:asciiTheme="minorHAnsi" w:hAnsiTheme="minorHAnsi"/>
                <w:lang w:val="en-US"/>
              </w:rPr>
            </w:pPr>
            <w:r w:rsidRPr="003F1F23">
              <w:rPr>
                <w:rFonts w:asciiTheme="minorHAnsi" w:hAnsiTheme="minorHAnsi"/>
                <w:lang w:val="en-US"/>
              </w:rPr>
              <w:t xml:space="preserve">    </w:t>
            </w:r>
          </w:p>
          <w:p w:rsidR="003F1F23" w:rsidRPr="003F1F23" w:rsidRDefault="003F1F23" w:rsidP="003F1F23">
            <w:pPr>
              <w:rPr>
                <w:rFonts w:asciiTheme="minorHAnsi" w:hAnsiTheme="minorHAnsi"/>
                <w:lang w:val="en-US"/>
              </w:rPr>
            </w:pPr>
            <w:r w:rsidRPr="003F1F23">
              <w:rPr>
                <w:rFonts w:asciiTheme="minorHAnsi" w:hAnsiTheme="minorHAnsi"/>
                <w:lang w:val="en-US"/>
              </w:rPr>
              <w:t>@Controller</w:t>
            </w:r>
          </w:p>
          <w:p w:rsidR="003F1F23" w:rsidRPr="003F1F23" w:rsidRDefault="003F1F23" w:rsidP="003F1F23">
            <w:pPr>
              <w:rPr>
                <w:rFonts w:asciiTheme="minorHAnsi" w:hAnsiTheme="minorHAnsi"/>
                <w:lang w:val="en-US"/>
              </w:rPr>
            </w:pPr>
            <w:r w:rsidRPr="003F1F23">
              <w:rPr>
                <w:rFonts w:asciiTheme="minorHAnsi" w:hAnsiTheme="minorHAnsi"/>
                <w:lang w:val="en-US"/>
              </w:rPr>
              <w:t>public class PerfilController {</w:t>
            </w:r>
          </w:p>
          <w:p w:rsidR="003F1F23" w:rsidRPr="003F1F23" w:rsidRDefault="003F1F23" w:rsidP="003F1F23">
            <w:pPr>
              <w:rPr>
                <w:rFonts w:asciiTheme="minorHAnsi" w:hAnsiTheme="minorHAnsi"/>
              </w:rPr>
            </w:pPr>
            <w:r w:rsidRPr="003F1F23">
              <w:rPr>
                <w:rFonts w:asciiTheme="minorHAnsi" w:hAnsiTheme="minorHAnsi"/>
              </w:rPr>
              <w:t>@Autowired</w:t>
            </w:r>
          </w:p>
          <w:p w:rsidR="003F1F23" w:rsidRPr="003F1F23" w:rsidRDefault="003F1F23" w:rsidP="003F1F23">
            <w:pPr>
              <w:rPr>
                <w:rFonts w:asciiTheme="minorHAnsi" w:hAnsiTheme="minorHAnsi"/>
                <w:lang w:val="en-US"/>
              </w:rPr>
            </w:pPr>
            <w:r w:rsidRPr="003F1F23">
              <w:rPr>
                <w:rFonts w:asciiTheme="minorHAnsi" w:hAnsiTheme="minorHAnsi"/>
              </w:rPr>
              <w:t xml:space="preserve">private </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w:t>
            </w:r>
          </w:p>
        </w:tc>
      </w:tr>
    </w:tbl>
    <w:p w:rsidR="003F1F23" w:rsidRPr="003F1F23" w:rsidDel="005A1E16" w:rsidRDefault="005A1E16" w:rsidP="003F1F23">
      <w:pPr>
        <w:rPr>
          <w:del w:id="71" w:author="Claudinei Nuno" w:date="2019-02-16T06:49:00Z"/>
        </w:rPr>
      </w:pPr>
      <w:ins w:id="72" w:author="Claudinei Nuno" w:date="2019-02-16T06:49:00Z">
        <w:r>
          <w:t xml:space="preserve">Retire linha em </w:t>
        </w:r>
        <w:proofErr w:type="spellStart"/>
        <w:r>
          <w:t>branco</w:t>
        </w:r>
      </w:ins>
    </w:p>
    <w:p w:rsidR="00C25484" w:rsidRDefault="00C25484" w:rsidP="00C25484">
      <w:pPr>
        <w:jc w:val="center"/>
        <w:rPr>
          <w:rFonts w:asciiTheme="minorHAnsi" w:hAnsiTheme="minorHAnsi" w:cstheme="minorHAnsi"/>
          <w:color w:val="FF0000"/>
        </w:rPr>
      </w:pPr>
      <w:r>
        <w:rPr>
          <w:rFonts w:asciiTheme="minorHAnsi" w:hAnsiTheme="minorHAnsi" w:cstheme="minorHAnsi"/>
        </w:rPr>
        <w:t>Fonte</w:t>
      </w:r>
      <w:proofErr w:type="spellEnd"/>
      <w:r>
        <w:rPr>
          <w:rFonts w:asciiTheme="minorHAnsi" w:hAnsiTheme="minorHAnsi" w:cstheme="minorHAnsi"/>
        </w:rPr>
        <w:t>: Autoria Própria</w:t>
      </w:r>
    </w:p>
    <w:p w:rsidR="00C25484" w:rsidRDefault="00C25484" w:rsidP="00C25484">
      <w:pPr>
        <w:jc w:val="both"/>
        <w:rPr>
          <w:rFonts w:asciiTheme="minorHAnsi" w:hAnsiTheme="minorHAnsi" w:cstheme="minorHAnsi"/>
          <w:color w:val="FF0000"/>
        </w:rPr>
      </w:pPr>
    </w:p>
    <w:p w:rsidR="00C25484" w:rsidRPr="00DA6016" w:rsidRDefault="00C25484" w:rsidP="00C25484">
      <w:pPr>
        <w:ind w:firstLine="708"/>
        <w:jc w:val="both"/>
        <w:rPr>
          <w:rFonts w:asciiTheme="minorHAnsi" w:hAnsiTheme="minorHAnsi" w:cstheme="minorHAnsi"/>
        </w:rPr>
      </w:pPr>
      <w:r w:rsidRPr="00DA6016">
        <w:rPr>
          <w:rFonts w:asciiTheme="minorHAnsi" w:hAnsiTheme="minorHAnsi" w:cstheme="minorHAnsi"/>
        </w:rPr>
        <w:t>N</w:t>
      </w:r>
      <w:r w:rsidR="00C47C4F">
        <w:rPr>
          <w:rFonts w:asciiTheme="minorHAnsi" w:hAnsiTheme="minorHAnsi" w:cstheme="minorHAnsi"/>
        </w:rPr>
        <w:t xml:space="preserve">o Quadro </w:t>
      </w:r>
      <w:r w:rsidRPr="00DA6016">
        <w:rPr>
          <w:rFonts w:asciiTheme="minorHAnsi" w:hAnsiTheme="minorHAnsi" w:cstheme="minorHAnsi"/>
        </w:rPr>
        <w:t xml:space="preserve">1 </w:t>
      </w:r>
      <w:del w:id="73" w:author="Claudinei Nuno" w:date="2019-02-16T06:49:00Z">
        <w:r w:rsidRPr="00DA6016" w:rsidDel="005A1E16">
          <w:rPr>
            <w:rFonts w:asciiTheme="minorHAnsi" w:hAnsiTheme="minorHAnsi" w:cstheme="minorHAnsi"/>
          </w:rPr>
          <w:delText>mostra</w:delText>
        </w:r>
      </w:del>
      <w:ins w:id="74" w:author="Claudinei Nuno" w:date="2019-02-16T06:49:00Z">
        <w:r w:rsidR="005A1E16">
          <w:rPr>
            <w:rFonts w:asciiTheme="minorHAnsi" w:hAnsiTheme="minorHAnsi" w:cstheme="minorHAnsi"/>
          </w:rPr>
          <w:t>a</w:t>
        </w:r>
      </w:ins>
      <w:ins w:id="75" w:author="Claudinei Nuno" w:date="2019-02-16T06:50:00Z">
        <w:r w:rsidR="005A1E16">
          <w:rPr>
            <w:rFonts w:asciiTheme="minorHAnsi" w:hAnsiTheme="minorHAnsi" w:cstheme="minorHAnsi"/>
          </w:rPr>
          <w:t>p</w:t>
        </w:r>
      </w:ins>
      <w:ins w:id="76" w:author="Claudinei Nuno" w:date="2019-02-16T06:49:00Z">
        <w:r w:rsidR="005A1E16">
          <w:rPr>
            <w:rFonts w:asciiTheme="minorHAnsi" w:hAnsiTheme="minorHAnsi" w:cstheme="minorHAnsi"/>
          </w:rPr>
          <w:t>resenta</w:t>
        </w:r>
      </w:ins>
      <w:r w:rsidRPr="00DA6016">
        <w:rPr>
          <w:rFonts w:asciiTheme="minorHAnsi" w:hAnsiTheme="minorHAnsi" w:cstheme="minorHAnsi"/>
        </w:rPr>
        <w:t xml:space="preserve"> o início da criação da classe responsável pelas ações que serão executadas, nota-se que ambos frameworks utilizam a anotação </w:t>
      </w:r>
      <w:r w:rsidRPr="00DA6016">
        <w:rPr>
          <w:rFonts w:asciiTheme="minorHAnsi" w:hAnsiTheme="minorHAnsi" w:cstheme="minorHAnsi"/>
          <w:i/>
          <w:iCs/>
        </w:rPr>
        <w:t xml:space="preserve">@Controller </w:t>
      </w:r>
      <w:r w:rsidRPr="00DA6016">
        <w:rPr>
          <w:rFonts w:asciiTheme="minorHAnsi" w:hAnsiTheme="minorHAnsi" w:cstheme="minorHAnsi"/>
        </w:rPr>
        <w:t xml:space="preserve">para dizer que a classe </w:t>
      </w:r>
      <w:r w:rsidRPr="00DA6016">
        <w:rPr>
          <w:rFonts w:asciiTheme="minorHAnsi" w:hAnsiTheme="minorHAnsi" w:cstheme="minorHAnsi"/>
          <w:i/>
          <w:iCs/>
        </w:rPr>
        <w:t xml:space="preserve">PerfilController </w:t>
      </w:r>
      <w:r w:rsidRPr="00DA6016">
        <w:rPr>
          <w:rFonts w:asciiTheme="minorHAnsi" w:hAnsiTheme="minorHAnsi" w:cstheme="minorHAnsi"/>
        </w:rPr>
        <w:t>e seus métodos públicos, ficarão disponíveis para receber requisições web.</w:t>
      </w:r>
    </w:p>
    <w:p w:rsidR="00C25484" w:rsidRDefault="00C25484" w:rsidP="00C25484">
      <w:pPr>
        <w:ind w:firstLine="708"/>
        <w:jc w:val="both"/>
        <w:rPr>
          <w:rFonts w:asciiTheme="minorHAnsi" w:hAnsiTheme="minorHAnsi" w:cstheme="minorHAnsi"/>
        </w:rPr>
      </w:pPr>
      <w:r w:rsidRPr="00DA6016">
        <w:rPr>
          <w:rFonts w:asciiTheme="minorHAnsi" w:hAnsiTheme="minorHAnsi" w:cstheme="minorHAnsi"/>
        </w:rPr>
        <w:t xml:space="preserve">Após a criação da classe, o </w:t>
      </w:r>
      <w:r w:rsidRPr="00C25484">
        <w:rPr>
          <w:rFonts w:asciiTheme="minorHAnsi" w:hAnsiTheme="minorHAnsi" w:cstheme="minorHAnsi"/>
          <w:i/>
        </w:rPr>
        <w:t>Vraptor</w:t>
      </w:r>
      <w:r w:rsidRPr="00DA6016">
        <w:rPr>
          <w:rFonts w:asciiTheme="minorHAnsi" w:hAnsiTheme="minorHAnsi" w:cstheme="minorHAnsi"/>
        </w:rPr>
        <w:t xml:space="preserve"> utiliza a anotação </w:t>
      </w:r>
      <w:r w:rsidRPr="00C25484">
        <w:rPr>
          <w:rFonts w:asciiTheme="minorHAnsi" w:hAnsiTheme="minorHAnsi" w:cstheme="minorHAnsi"/>
          <w:i/>
        </w:rPr>
        <w:t>@Inject</w:t>
      </w:r>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 xml:space="preserve">@Autowired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3C3583" w:rsidRPr="00DA6016" w:rsidRDefault="003C3583" w:rsidP="00C25484">
      <w:pPr>
        <w:ind w:firstLine="708"/>
        <w:jc w:val="both"/>
        <w:rPr>
          <w:rFonts w:asciiTheme="minorHAnsi" w:hAnsiTheme="minorHAnsi" w:cstheme="minorHAnsi"/>
        </w:rPr>
      </w:pPr>
    </w:p>
    <w:p w:rsidR="005A1E16" w:rsidRDefault="00C47C4F" w:rsidP="005A1E16">
      <w:pPr>
        <w:pStyle w:val="Legenda"/>
        <w:jc w:val="center"/>
        <w:rPr>
          <w:ins w:id="77" w:author="Claudinei Nuno" w:date="2019-02-16T06:50:00Z"/>
          <w:rFonts w:asciiTheme="minorHAnsi" w:hAnsiTheme="minorHAnsi"/>
          <w:i w:val="0"/>
          <w:color w:val="auto"/>
          <w:sz w:val="24"/>
          <w:szCs w:val="24"/>
        </w:rPr>
        <w:pPrChange w:id="78" w:author="Claudinei Nuno" w:date="2019-02-16T06:50:00Z">
          <w:pPr>
            <w:pStyle w:val="Legenda"/>
            <w:jc w:val="center"/>
          </w:pPr>
        </w:pPrChange>
      </w:pPr>
      <w:r>
        <w:rPr>
          <w:rFonts w:asciiTheme="minorHAnsi" w:hAnsiTheme="minorHAnsi"/>
          <w:i w:val="0"/>
          <w:color w:val="auto"/>
          <w:sz w:val="24"/>
          <w:szCs w:val="24"/>
        </w:rPr>
        <w:t>Quadro</w:t>
      </w:r>
      <w:r w:rsidR="003B4A49" w:rsidRPr="00C25484">
        <w:rPr>
          <w:rFonts w:asciiTheme="minorHAnsi" w:hAnsiTheme="minorHAnsi"/>
          <w:i w:val="0"/>
          <w:color w:val="auto"/>
          <w:sz w:val="24"/>
          <w:szCs w:val="24"/>
        </w:rPr>
        <w:t xml:space="preserve"> </w:t>
      </w:r>
      <w:r w:rsidR="003B4A49" w:rsidRPr="00C25484">
        <w:rPr>
          <w:rFonts w:asciiTheme="minorHAnsi" w:hAnsiTheme="minorHAnsi"/>
          <w:i w:val="0"/>
          <w:color w:val="auto"/>
          <w:sz w:val="24"/>
          <w:szCs w:val="24"/>
        </w:rPr>
        <w:fldChar w:fldCharType="begin"/>
      </w:r>
      <w:r w:rsidR="003B4A49" w:rsidRPr="00C25484">
        <w:rPr>
          <w:rFonts w:asciiTheme="minorHAnsi" w:hAnsiTheme="minorHAnsi"/>
          <w:i w:val="0"/>
          <w:color w:val="auto"/>
          <w:sz w:val="24"/>
          <w:szCs w:val="24"/>
        </w:rPr>
        <w:instrText xml:space="preserve"> SEQ Figura \* ARABIC </w:instrText>
      </w:r>
      <w:r w:rsidR="003B4A49" w:rsidRPr="00C25484">
        <w:rPr>
          <w:rFonts w:asciiTheme="minorHAnsi" w:hAnsiTheme="minorHAnsi"/>
          <w:i w:val="0"/>
          <w:color w:val="auto"/>
          <w:sz w:val="24"/>
          <w:szCs w:val="24"/>
        </w:rPr>
        <w:fldChar w:fldCharType="separate"/>
      </w:r>
      <w:r w:rsidR="003B4A49">
        <w:rPr>
          <w:rFonts w:asciiTheme="minorHAnsi" w:hAnsiTheme="minorHAnsi"/>
          <w:i w:val="0"/>
          <w:noProof/>
          <w:color w:val="auto"/>
          <w:sz w:val="24"/>
          <w:szCs w:val="24"/>
        </w:rPr>
        <w:t>2</w:t>
      </w:r>
      <w:r w:rsidR="003B4A49" w:rsidRPr="00C25484">
        <w:rPr>
          <w:rFonts w:asciiTheme="minorHAnsi" w:hAnsiTheme="minorHAnsi"/>
          <w:i w:val="0"/>
          <w:color w:val="auto"/>
          <w:sz w:val="24"/>
          <w:szCs w:val="24"/>
        </w:rPr>
        <w:fldChar w:fldCharType="end"/>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w:t>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 xml:space="preserve">Funções Adiciona, Remove e </w:t>
      </w:r>
      <w:proofErr w:type="spellStart"/>
      <w:r w:rsidR="003B4A49">
        <w:rPr>
          <w:rFonts w:asciiTheme="minorHAnsi" w:hAnsiTheme="minorHAnsi"/>
          <w:i w:val="0"/>
          <w:color w:val="auto"/>
          <w:sz w:val="24"/>
          <w:szCs w:val="24"/>
        </w:rPr>
        <w:t>Edita</w:t>
      </w:r>
      <w:ins w:id="79" w:author="Claudinei Nuno" w:date="2019-02-16T06:50:00Z">
        <w:r w:rsidR="005A1E16">
          <w:rPr>
            <w:rFonts w:asciiTheme="minorHAnsi" w:hAnsiTheme="minorHAnsi"/>
            <w:i w:val="0"/>
            <w:color w:val="auto"/>
            <w:sz w:val="24"/>
            <w:szCs w:val="24"/>
          </w:rPr>
          <w:t>idem</w:t>
        </w:r>
        <w:proofErr w:type="spellEnd"/>
      </w:ins>
    </w:p>
    <w:p w:rsidR="005A1E16" w:rsidRDefault="005A1E16" w:rsidP="005A1E16">
      <w:pPr>
        <w:rPr>
          <w:ins w:id="80" w:author="Claudinei Nuno" w:date="2019-02-16T06:50:00Z"/>
        </w:rPr>
        <w:pPrChange w:id="81" w:author="Claudinei Nuno" w:date="2019-02-16T06:50:00Z">
          <w:pPr>
            <w:pStyle w:val="Legenda"/>
            <w:jc w:val="center"/>
          </w:pPr>
        </w:pPrChange>
      </w:pPr>
    </w:p>
    <w:p w:rsidR="005A1E16" w:rsidRPr="005A1E16" w:rsidRDefault="005A1E16" w:rsidP="005A1E16">
      <w:pPr>
        <w:rPr>
          <w:ins w:id="82" w:author="Claudinei Nuno" w:date="2019-02-16T06:50:00Z"/>
          <w:rPrChange w:id="83" w:author="Claudinei Nuno" w:date="2019-02-16T06:50:00Z">
            <w:rPr>
              <w:ins w:id="84" w:author="Claudinei Nuno" w:date="2019-02-16T06:50:00Z"/>
            </w:rPr>
          </w:rPrChange>
        </w:rPr>
        <w:pPrChange w:id="85" w:author="Claudinei Nuno" w:date="2019-02-16T06:50:00Z">
          <w:pPr>
            <w:pStyle w:val="Legenda"/>
            <w:jc w:val="center"/>
          </w:pPr>
        </w:pPrChange>
      </w:pPr>
      <w:ins w:id="86" w:author="Claudinei Nuno" w:date="2019-02-16T06:50:00Z">
        <w:r>
          <w:t>Preste atenção! Olha a fonte!</w:t>
        </w:r>
      </w:ins>
    </w:p>
    <w:p w:rsidR="005A1E16" w:rsidRPr="005A1E16" w:rsidRDefault="005A1E16" w:rsidP="005A1E16">
      <w:pPr>
        <w:rPr>
          <w:rPrChange w:id="87" w:author="Claudinei Nuno" w:date="2019-02-16T06:50:00Z">
            <w:rPr>
              <w:rFonts w:asciiTheme="minorHAnsi" w:hAnsiTheme="minorHAnsi"/>
              <w:i w:val="0"/>
              <w:color w:val="auto"/>
              <w:sz w:val="24"/>
              <w:szCs w:val="24"/>
            </w:rPr>
          </w:rPrChange>
        </w:rPr>
        <w:pPrChange w:id="88" w:author="Claudinei Nuno" w:date="2019-02-16T06:50:00Z">
          <w:pPr>
            <w:pStyle w:val="Legenda"/>
            <w:jc w:val="center"/>
          </w:pPr>
        </w:pPrChange>
      </w:pPr>
    </w:p>
    <w:tbl>
      <w:tblPr>
        <w:tblStyle w:val="Tabelacomgrade"/>
        <w:tblW w:w="9067" w:type="dxa"/>
        <w:tblLook w:val="04A0" w:firstRow="1" w:lastRow="0" w:firstColumn="1" w:lastColumn="0" w:noHBand="0" w:noVBand="1"/>
      </w:tblPr>
      <w:tblGrid>
        <w:gridCol w:w="9067"/>
      </w:tblGrid>
      <w:tr w:rsidR="00ED3CB1" w:rsidTr="00ED3CB1">
        <w:tc>
          <w:tcPr>
            <w:tcW w:w="9067" w:type="dxa"/>
          </w:tcPr>
          <w:p w:rsidR="00ED3CB1" w:rsidRDefault="00ED3CB1" w:rsidP="00ED3CB1">
            <w:r>
              <w:t xml:space="preserve">/** </w:t>
            </w:r>
            <w:proofErr w:type="spellStart"/>
            <w:r>
              <w:t>VRaptor</w:t>
            </w:r>
            <w:proofErr w:type="spellEnd"/>
            <w:r>
              <w:t xml:space="preserve"> **/</w:t>
            </w:r>
            <w:ins w:id="89" w:author="Claudinei Nuno" w:date="2019-02-16T06:50:00Z">
              <w:r w:rsidR="005A1E16">
                <w:t xml:space="preserve">fonte </w:t>
              </w:r>
              <w:proofErr w:type="spellStart"/>
              <w:r w:rsidR="005A1E16">
                <w:t>calibri</w:t>
              </w:r>
              <w:proofErr w:type="spellEnd"/>
              <w:r w:rsidR="005A1E16">
                <w:t xml:space="preserve"> itálico</w:t>
              </w:r>
            </w:ins>
          </w:p>
          <w:p w:rsidR="00ED3CB1" w:rsidRDefault="00ED3CB1" w:rsidP="00ED3CB1"/>
          <w:p w:rsidR="00ED3CB1" w:rsidRDefault="00ED3CB1" w:rsidP="00ED3CB1">
            <w:r>
              <w:t>@Post("perfil/adiciona")</w:t>
            </w:r>
          </w:p>
          <w:p w:rsidR="00ED3CB1" w:rsidRDefault="00ED3CB1" w:rsidP="00ED3CB1">
            <w:r>
              <w:t>@</w:t>
            </w:r>
            <w:proofErr w:type="spellStart"/>
            <w:r>
              <w:t>IncludeParameters</w:t>
            </w:r>
            <w:proofErr w:type="spellEnd"/>
          </w:p>
          <w:p w:rsidR="00ED3CB1" w:rsidRPr="008834D0" w:rsidRDefault="00ED3CB1" w:rsidP="00ED3CB1">
            <w:pPr>
              <w:rPr>
                <w:lang w:val="en-US"/>
              </w:rPr>
            </w:pPr>
            <w:r w:rsidRPr="008834D0">
              <w:rPr>
                <w:lang w:val="en-US"/>
              </w:rPr>
              <w:t xml:space="preserve">public void </w:t>
            </w:r>
            <w:proofErr w:type="spellStart"/>
            <w:r w:rsidRPr="008834D0">
              <w:rPr>
                <w:lang w:val="en-US"/>
              </w:rPr>
              <w:t>adiciona</w:t>
            </w:r>
            <w:proofErr w:type="spellEnd"/>
            <w:r w:rsidRPr="008834D0">
              <w:rPr>
                <w:lang w:val="en-US"/>
              </w:rPr>
              <w:t xml:space="preserve">(@Valid </w:t>
            </w:r>
            <w:proofErr w:type="spellStart"/>
            <w:r w:rsidRPr="008834D0">
              <w:rPr>
                <w:lang w:val="en-US"/>
              </w:rPr>
              <w:t>Perfil</w:t>
            </w:r>
            <w:proofErr w:type="spellEnd"/>
            <w:r w:rsidRPr="008834D0">
              <w:rPr>
                <w:lang w:val="en-US"/>
              </w:rPr>
              <w:t xml:space="preserve"> </w:t>
            </w:r>
            <w:proofErr w:type="spellStart"/>
            <w:r w:rsidRPr="008834D0">
              <w:rPr>
                <w:lang w:val="en-US"/>
              </w:rPr>
              <w:t>perfil</w:t>
            </w:r>
            <w:proofErr w:type="spellEnd"/>
            <w:r w:rsidRPr="008834D0">
              <w:rPr>
                <w:lang w:val="en-US"/>
              </w:rPr>
              <w:t>) {</w:t>
            </w:r>
          </w:p>
          <w:p w:rsidR="00ED3CB1" w:rsidRPr="008834D0" w:rsidRDefault="00ED3CB1" w:rsidP="00ED3CB1">
            <w:pPr>
              <w:rPr>
                <w:lang w:val="en-US"/>
              </w:rPr>
            </w:pPr>
            <w:r w:rsidRPr="008834D0">
              <w:rPr>
                <w:lang w:val="en-US"/>
              </w:rPr>
              <w:t xml:space="preserve">    </w:t>
            </w:r>
            <w:proofErr w:type="spellStart"/>
            <w:r w:rsidRPr="008834D0">
              <w:rPr>
                <w:lang w:val="en-US"/>
              </w:rPr>
              <w:t>validator.onErrorForwardTo</w:t>
            </w:r>
            <w:proofErr w:type="spellEnd"/>
            <w:r w:rsidRPr="008834D0">
              <w:rPr>
                <w:lang w:val="en-US"/>
              </w:rPr>
              <w:t>(this).form();</w:t>
            </w:r>
          </w:p>
          <w:p w:rsidR="00ED3CB1" w:rsidRDefault="00ED3CB1" w:rsidP="00ED3CB1">
            <w:r w:rsidRPr="008834D0">
              <w:rPr>
                <w:lang w:val="en-US"/>
              </w:rPr>
              <w:t xml:space="preserve">    </w:t>
            </w:r>
            <w:proofErr w:type="spellStart"/>
            <w:r>
              <w:t>perfilDao.adiciona</w:t>
            </w:r>
            <w:proofErr w:type="spellEnd"/>
            <w:r>
              <w:t>(perfil);</w:t>
            </w:r>
          </w:p>
          <w:p w:rsidR="00ED3CB1" w:rsidRDefault="00ED3CB1" w:rsidP="00ED3CB1">
            <w:r>
              <w:t xml:space="preserve">    </w:t>
            </w:r>
            <w:proofErr w:type="spellStart"/>
            <w:r>
              <w:t>result.include</w:t>
            </w:r>
            <w:proofErr w:type="spellEnd"/>
            <w:r>
              <w:t>("</w:t>
            </w:r>
            <w:proofErr w:type="spellStart"/>
            <w:r>
              <w:t>mensagem","Perfil</w:t>
            </w:r>
            <w:proofErr w:type="spellEnd"/>
            <w:r>
              <w:t xml:space="preserve"> cadastrado com sucesso!");</w:t>
            </w:r>
          </w:p>
          <w:p w:rsidR="00ED3CB1" w:rsidRDefault="00ED3CB1" w:rsidP="00ED3CB1">
            <w:r>
              <w:t xml:space="preserve">    </w:t>
            </w:r>
            <w:proofErr w:type="spellStart"/>
            <w:proofErr w:type="gramStart"/>
            <w:r>
              <w:t>result.redirectTo</w:t>
            </w:r>
            <w:proofErr w:type="spellEnd"/>
            <w:proofErr w:type="gramEnd"/>
            <w:r>
              <w:t>(</w:t>
            </w:r>
            <w:proofErr w:type="spellStart"/>
            <w:r>
              <w:t>this</w:t>
            </w:r>
            <w:proofErr w:type="spellEnd"/>
            <w:r>
              <w:t>).lista();</w:t>
            </w:r>
          </w:p>
          <w:p w:rsidR="00ED3CB1" w:rsidRDefault="00ED3CB1" w:rsidP="00ED3CB1">
            <w:r>
              <w:t>}</w:t>
            </w:r>
          </w:p>
          <w:p w:rsidR="00ED3CB1" w:rsidRDefault="00ED3CB1" w:rsidP="00ED3CB1">
            <w:r>
              <w:t>@Delete("/perfil/remove")</w:t>
            </w:r>
          </w:p>
          <w:p w:rsidR="00ED3CB1" w:rsidRDefault="00ED3CB1" w:rsidP="00ED3CB1">
            <w:proofErr w:type="gramStart"/>
            <w:r>
              <w:t>public</w:t>
            </w:r>
            <w:proofErr w:type="gramEnd"/>
            <w:r>
              <w:t xml:space="preserve"> void remove(Perfil </w:t>
            </w:r>
            <w:proofErr w:type="spellStart"/>
            <w:r>
              <w:t>perfil</w:t>
            </w:r>
            <w:proofErr w:type="spellEnd"/>
            <w:r>
              <w:t>) {</w:t>
            </w:r>
          </w:p>
          <w:p w:rsidR="00ED3CB1" w:rsidRDefault="00ED3CB1" w:rsidP="00ED3CB1">
            <w:r>
              <w:t xml:space="preserve">    </w:t>
            </w:r>
            <w:proofErr w:type="spellStart"/>
            <w:r>
              <w:t>perfilDao.remove</w:t>
            </w:r>
            <w:proofErr w:type="spellEnd"/>
            <w:r>
              <w:t>(perfil);</w:t>
            </w:r>
          </w:p>
          <w:p w:rsidR="00ED3CB1" w:rsidRDefault="00ED3CB1" w:rsidP="00ED3CB1">
            <w:r>
              <w:lastRenderedPageBreak/>
              <w:t xml:space="preserve">    </w:t>
            </w:r>
            <w:proofErr w:type="spellStart"/>
            <w:r>
              <w:t>result.include</w:t>
            </w:r>
            <w:proofErr w:type="spellEnd"/>
            <w:r>
              <w:t>("</w:t>
            </w:r>
            <w:proofErr w:type="spellStart"/>
            <w:r>
              <w:t>mensagem","Perfil</w:t>
            </w:r>
            <w:proofErr w:type="spellEnd"/>
            <w:r>
              <w:t xml:space="preserve"> removido com sucesso!");</w:t>
            </w:r>
          </w:p>
          <w:p w:rsidR="00ED3CB1" w:rsidRDefault="00ED3CB1" w:rsidP="00ED3CB1">
            <w:r>
              <w:t xml:space="preserve">    </w:t>
            </w:r>
            <w:proofErr w:type="spellStart"/>
            <w:proofErr w:type="gramStart"/>
            <w:r>
              <w:t>result.redirectTo</w:t>
            </w:r>
            <w:proofErr w:type="spellEnd"/>
            <w:proofErr w:type="gramEnd"/>
            <w:r>
              <w:t>(</w:t>
            </w:r>
            <w:proofErr w:type="spellStart"/>
            <w:r>
              <w:t>this</w:t>
            </w:r>
            <w:proofErr w:type="spellEnd"/>
            <w:r>
              <w:t>).lista();</w:t>
            </w:r>
          </w:p>
          <w:p w:rsidR="00ED3CB1" w:rsidRDefault="00ED3CB1" w:rsidP="00ED3CB1">
            <w:r>
              <w:t>}</w:t>
            </w:r>
          </w:p>
          <w:p w:rsidR="00ED3CB1" w:rsidRDefault="00ED3CB1" w:rsidP="00ED3CB1">
            <w:r>
              <w:t>@</w:t>
            </w:r>
            <w:proofErr w:type="spellStart"/>
            <w:r>
              <w:t>Put</w:t>
            </w:r>
            <w:proofErr w:type="spellEnd"/>
            <w:r>
              <w:t>("/perfil/edita")</w:t>
            </w:r>
          </w:p>
          <w:p w:rsidR="00ED3CB1" w:rsidRDefault="00ED3CB1" w:rsidP="00ED3CB1">
            <w:proofErr w:type="gramStart"/>
            <w:r>
              <w:t>public</w:t>
            </w:r>
            <w:proofErr w:type="gramEnd"/>
            <w:r>
              <w:t xml:space="preserve"> void edita(Perfil </w:t>
            </w:r>
            <w:proofErr w:type="spellStart"/>
            <w:r>
              <w:t>perfil</w:t>
            </w:r>
            <w:proofErr w:type="spellEnd"/>
            <w:r>
              <w:t>){</w:t>
            </w:r>
          </w:p>
          <w:p w:rsidR="00ED3CB1" w:rsidRDefault="00ED3CB1" w:rsidP="00ED3CB1">
            <w:r>
              <w:t xml:space="preserve">    </w:t>
            </w:r>
            <w:proofErr w:type="spellStart"/>
            <w:r>
              <w:t>result.include</w:t>
            </w:r>
            <w:proofErr w:type="spellEnd"/>
            <w:r>
              <w:t>(</w:t>
            </w:r>
            <w:proofErr w:type="spellStart"/>
            <w:r>
              <w:t>perfilDao.busca</w:t>
            </w:r>
            <w:proofErr w:type="spellEnd"/>
            <w:r>
              <w:t>(perfil));</w:t>
            </w:r>
          </w:p>
          <w:p w:rsidR="00ED3CB1" w:rsidRDefault="00ED3CB1" w:rsidP="00ED3CB1">
            <w:r>
              <w:t xml:space="preserve">    </w:t>
            </w:r>
            <w:proofErr w:type="spellStart"/>
            <w:proofErr w:type="gramStart"/>
            <w:r>
              <w:t>result.redirectTo</w:t>
            </w:r>
            <w:proofErr w:type="spellEnd"/>
            <w:proofErr w:type="gramEnd"/>
            <w:r>
              <w:t>(</w:t>
            </w:r>
            <w:proofErr w:type="spellStart"/>
            <w:r>
              <w:t>this</w:t>
            </w:r>
            <w:proofErr w:type="spellEnd"/>
            <w:r>
              <w:t>).</w:t>
            </w:r>
            <w:proofErr w:type="spellStart"/>
            <w:r>
              <w:t>form</w:t>
            </w:r>
            <w:proofErr w:type="spellEnd"/>
            <w:r>
              <w:t>();</w:t>
            </w:r>
          </w:p>
          <w:p w:rsidR="00ED3CB1" w:rsidRDefault="00ED3CB1" w:rsidP="00ED3CB1">
            <w:r>
              <w:t>}</w:t>
            </w:r>
          </w:p>
          <w:p w:rsidR="00ED3CB1" w:rsidRDefault="00ED3CB1" w:rsidP="00ED3CB1">
            <w:r>
              <w:t>@</w:t>
            </w:r>
            <w:proofErr w:type="spellStart"/>
            <w:r>
              <w:t>Get</w:t>
            </w:r>
            <w:proofErr w:type="spellEnd"/>
            <w:r>
              <w:t>("perfil/lista")</w:t>
            </w:r>
          </w:p>
          <w:p w:rsidR="00ED3CB1" w:rsidRDefault="00ED3CB1" w:rsidP="00ED3CB1">
            <w:proofErr w:type="gramStart"/>
            <w:r>
              <w:t>public</w:t>
            </w:r>
            <w:proofErr w:type="gramEnd"/>
            <w:r>
              <w:t xml:space="preserve"> void lista() {</w:t>
            </w:r>
          </w:p>
          <w:p w:rsidR="00ED3CB1" w:rsidRDefault="00ED3CB1" w:rsidP="00ED3CB1">
            <w:r>
              <w:t xml:space="preserve">    </w:t>
            </w:r>
            <w:proofErr w:type="spellStart"/>
            <w:proofErr w:type="gramStart"/>
            <w:r>
              <w:t>result.include</w:t>
            </w:r>
            <w:proofErr w:type="spellEnd"/>
            <w:proofErr w:type="gramEnd"/>
            <w:r>
              <w:t>("perfil",</w:t>
            </w:r>
            <w:proofErr w:type="spellStart"/>
            <w:r>
              <w:t>perfilDao.lista</w:t>
            </w:r>
            <w:proofErr w:type="spellEnd"/>
            <w:r>
              <w:t>());</w:t>
            </w:r>
          </w:p>
          <w:p w:rsidR="00ED3CB1" w:rsidRDefault="00ED3CB1" w:rsidP="00ED3CB1">
            <w:r>
              <w:t>}</w:t>
            </w:r>
          </w:p>
        </w:tc>
      </w:tr>
      <w:tr w:rsidR="00ED3CB1" w:rsidTr="00ED3CB1">
        <w:tc>
          <w:tcPr>
            <w:tcW w:w="9067" w:type="dxa"/>
          </w:tcPr>
          <w:p w:rsidR="00ED3CB1" w:rsidRPr="00ED3CB1" w:rsidRDefault="00ED3CB1" w:rsidP="00ED3CB1">
            <w:pPr>
              <w:rPr>
                <w:lang w:val="en-US"/>
              </w:rPr>
            </w:pPr>
            <w:r w:rsidRPr="00ED3CB1">
              <w:rPr>
                <w:lang w:val="en-US"/>
              </w:rPr>
              <w:lastRenderedPageBreak/>
              <w:t>/** Spring MVC **/</w:t>
            </w:r>
          </w:p>
          <w:p w:rsidR="00ED3CB1" w:rsidRPr="00ED3CB1" w:rsidRDefault="00ED3CB1" w:rsidP="00ED3CB1">
            <w:pPr>
              <w:rPr>
                <w:lang w:val="en-US"/>
              </w:rPr>
            </w:pPr>
            <w:r w:rsidRPr="00ED3CB1">
              <w:rPr>
                <w:lang w:val="en-US"/>
              </w:rPr>
              <w:t xml:space="preserve">    </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 method = </w:t>
            </w:r>
            <w:proofErr w:type="spellStart"/>
            <w:r w:rsidRPr="00ED3CB1">
              <w:rPr>
                <w:lang w:val="en-US"/>
              </w:rPr>
              <w:t>RequestMethod.POST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adiciona</w:t>
            </w:r>
            <w:proofErr w:type="spellEnd"/>
            <w:r w:rsidRPr="00ED3CB1">
              <w:rPr>
                <w:lang w:val="en-US"/>
              </w:rPr>
              <w:t>(@Valid @</w:t>
            </w:r>
            <w:proofErr w:type="spellStart"/>
            <w:r w:rsidRPr="00ED3CB1">
              <w:rPr>
                <w:lang w:val="en-US"/>
              </w:rPr>
              <w:t>ModelAttribute</w:t>
            </w:r>
            <w:proofErr w:type="spellEnd"/>
            <w:r w:rsidRPr="00ED3CB1">
              <w:rPr>
                <w:lang w:val="en-US"/>
              </w:rPr>
              <w:t>("</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xml:space="preserve"> </w:t>
            </w:r>
            <w:proofErr w:type="spellStart"/>
            <w:r w:rsidRPr="00ED3CB1">
              <w:rPr>
                <w:lang w:val="en-US"/>
              </w:rPr>
              <w:t>perfil,BindingResult</w:t>
            </w:r>
            <w:proofErr w:type="spellEnd"/>
            <w:r w:rsidRPr="00ED3CB1">
              <w:rPr>
                <w:lang w:val="en-US"/>
              </w:rPr>
              <w:t xml:space="preserve"> result) {</w:t>
            </w:r>
          </w:p>
          <w:p w:rsidR="00ED3CB1" w:rsidRPr="00ED3CB1" w:rsidRDefault="00ED3CB1" w:rsidP="00ED3CB1">
            <w:pPr>
              <w:rPr>
                <w:lang w:val="en-US"/>
              </w:rPr>
            </w:pPr>
            <w:r w:rsidRPr="00ED3CB1">
              <w:rPr>
                <w:lang w:val="en-US"/>
              </w:rPr>
              <w:t xml:space="preserve">    if(</w:t>
            </w:r>
            <w:proofErr w:type="spellStart"/>
            <w:r w:rsidRPr="00ED3CB1">
              <w:rPr>
                <w:lang w:val="en-US"/>
              </w:rPr>
              <w:t>result.hasErrors</w:t>
            </w:r>
            <w:proofErr w:type="spellEnd"/>
            <w:r w:rsidRPr="00ED3CB1">
              <w:rPr>
                <w:lang w:val="en-US"/>
              </w:rPr>
              <w:t>()) {</w:t>
            </w:r>
          </w:p>
          <w:p w:rsidR="00ED3CB1" w:rsidRPr="00ED3CB1" w:rsidRDefault="00ED3CB1" w:rsidP="00ED3CB1">
            <w:pPr>
              <w:rPr>
                <w:lang w:val="en-US"/>
              </w:rPr>
            </w:pPr>
            <w:r w:rsidRPr="00ED3CB1">
              <w:rPr>
                <w:lang w:val="en-US"/>
              </w:rPr>
              <w:t xml:space="preserve">      return "</w:t>
            </w:r>
            <w:proofErr w:type="spellStart"/>
            <w:r w:rsidRPr="00ED3CB1">
              <w:rPr>
                <w:lang w:val="en-US"/>
              </w:rPr>
              <w:t>perfil</w:t>
            </w:r>
            <w:proofErr w:type="spellEnd"/>
            <w:r w:rsidRPr="00ED3CB1">
              <w:rPr>
                <w:lang w:val="en-US"/>
              </w:rPr>
              <w:t>/</w:t>
            </w:r>
            <w:proofErr w:type="spellStart"/>
            <w:r w:rsidRPr="00ED3CB1">
              <w:rPr>
                <w:lang w:val="en-US"/>
              </w:rPr>
              <w:t>formulario</w:t>
            </w:r>
            <w:proofErr w:type="spellEnd"/>
            <w:r w:rsidRPr="00ED3CB1">
              <w:rPr>
                <w:lang w:val="en-US"/>
              </w:rPr>
              <w:t>";</w:t>
            </w:r>
          </w:p>
          <w:p w:rsidR="00ED3CB1" w:rsidRPr="00ED3CB1" w:rsidRDefault="00ED3CB1" w:rsidP="00ED3CB1">
            <w:pPr>
              <w:rPr>
                <w:lang w:val="en-US"/>
              </w:rPr>
            </w:pPr>
            <w:r w:rsidRPr="00ED3CB1">
              <w:rPr>
                <w:lang w:val="en-US"/>
              </w:rPr>
              <w:t xml:space="preserve">    }</w:t>
            </w:r>
          </w:p>
          <w:p w:rsidR="00ED3CB1" w:rsidRPr="00ED3CB1" w:rsidRDefault="00ED3CB1" w:rsidP="00ED3CB1">
            <w:pPr>
              <w:rPr>
                <w:lang w:val="en-US"/>
              </w:rPr>
            </w:pPr>
            <w:r w:rsidRPr="00ED3CB1">
              <w:rPr>
                <w:lang w:val="en-US"/>
              </w:rPr>
              <w:t xml:space="preserve">    </w:t>
            </w:r>
            <w:proofErr w:type="spellStart"/>
            <w:r w:rsidRPr="00ED3CB1">
              <w:rPr>
                <w:lang w:val="en-US"/>
              </w:rPr>
              <w:t>perfilDao.persist</w:t>
            </w:r>
            <w:proofErr w:type="spellEnd"/>
            <w:r w:rsidRPr="00ED3CB1">
              <w:rPr>
                <w:lang w:val="en-US"/>
              </w:rPr>
              <w: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/{id}", method = </w:t>
            </w:r>
            <w:proofErr w:type="spellStart"/>
            <w:r w:rsidRPr="00ED3CB1">
              <w:rPr>
                <w:lang w:val="en-US"/>
              </w:rPr>
              <w:t>RequestMethod.DELETE</w:t>
            </w:r>
            <w:proofErr w:type="spellEnd"/>
            <w:r w:rsidRPr="00ED3CB1">
              <w:rPr>
                <w:lang w:val="en-US"/>
              </w:rPr>
              <w:t>)</w:t>
            </w:r>
          </w:p>
          <w:p w:rsidR="00ED3CB1" w:rsidRPr="00ED3CB1" w:rsidRDefault="00ED3CB1" w:rsidP="00ED3CB1">
            <w:pPr>
              <w:rPr>
                <w:lang w:val="en-US"/>
              </w:rPr>
            </w:pPr>
            <w:r w:rsidRPr="00ED3CB1">
              <w:rPr>
                <w:lang w:val="en-US"/>
              </w:rPr>
              <w:t>public String remove(@</w:t>
            </w:r>
            <w:proofErr w:type="spellStart"/>
            <w:r w:rsidRPr="00ED3CB1">
              <w:rPr>
                <w:lang w:val="en-US"/>
              </w:rPr>
              <w:t>PathVariable</w:t>
            </w:r>
            <w:proofErr w:type="spellEnd"/>
            <w:r w:rsidRPr="00ED3CB1">
              <w:rPr>
                <w:lang w:val="en-US"/>
              </w:rPr>
              <w:t xml:space="preserve">("id") </w:t>
            </w:r>
            <w:proofErr w:type="spellStart"/>
            <w:r w:rsidRPr="00ED3CB1">
              <w:rPr>
                <w:lang w:val="en-US"/>
              </w:rPr>
              <w:t>int</w:t>
            </w:r>
            <w:proofErr w:type="spellEnd"/>
            <w:r w:rsidRPr="00ED3CB1">
              <w:rPr>
                <w:lang w:val="en-US"/>
              </w:rPr>
              <w:t xml:space="preserve"> id) {</w:t>
            </w:r>
          </w:p>
          <w:p w:rsidR="00ED3CB1" w:rsidRPr="00ED3CB1" w:rsidRDefault="00ED3CB1" w:rsidP="00ED3CB1">
            <w:pPr>
              <w:rPr>
                <w:lang w:val="en-US"/>
              </w:rPr>
            </w:pPr>
            <w:r w:rsidRPr="00ED3CB1">
              <w:rPr>
                <w:lang w:val="en-US"/>
              </w:rPr>
              <w:t xml:space="preserve">    </w:t>
            </w:r>
            <w:proofErr w:type="spellStart"/>
            <w:r w:rsidRPr="00ED3CB1">
              <w:rPr>
                <w:lang w:val="en-US"/>
              </w:rPr>
              <w:t>perfilDao.remove</w:t>
            </w:r>
            <w:proofErr w:type="spellEnd"/>
            <w:r w:rsidRPr="00ED3CB1">
              <w:rPr>
                <w:lang w:val="en-US"/>
              </w:rPr>
              <w:t>(</w:t>
            </w:r>
            <w:proofErr w:type="spellStart"/>
            <w:r w:rsidRPr="00ED3CB1">
              <w:rPr>
                <w:lang w:val="en-US"/>
              </w:rPr>
              <w:t>perfilDao.find</w:t>
            </w:r>
            <w:proofErr w:type="spellEnd"/>
            <w:r w:rsidRPr="00ED3CB1">
              <w:rPr>
                <w:lang w:val="en-US"/>
              </w:rPr>
              <w:t>(id));</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 xml:space="preserve">"; </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 xml:space="preserve">(method = </w:t>
            </w:r>
            <w:proofErr w:type="spellStart"/>
            <w:r w:rsidRPr="00ED3CB1">
              <w:rPr>
                <w:lang w:val="en-US"/>
              </w:rPr>
              <w:t>RequestMethod.PUT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edita</w:t>
            </w:r>
            <w:proofErr w:type="spellEnd"/>
            <w:r w:rsidRPr="00ED3CB1">
              <w:rPr>
                <w:lang w:val="en-US"/>
              </w:rPr>
              <w:t>(@</w:t>
            </w:r>
            <w:proofErr w:type="spellStart"/>
            <w:r w:rsidRPr="00ED3CB1">
              <w:rPr>
                <w:lang w:val="en-US"/>
              </w:rPr>
              <w:t>ModelAttribute</w:t>
            </w:r>
            <w:proofErr w:type="spellEnd"/>
            <w:r w:rsidRPr="00ED3CB1">
              <w:rPr>
                <w:lang w:val="en-US"/>
              </w:rPr>
              <w:t>("</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w:t>
            </w:r>
          </w:p>
          <w:p w:rsidR="00ED3CB1" w:rsidRPr="00ED3CB1" w:rsidRDefault="00ED3CB1" w:rsidP="00ED3CB1">
            <w:pPr>
              <w:rPr>
                <w:lang w:val="en-US"/>
              </w:rPr>
            </w:pPr>
            <w:r w:rsidRPr="00ED3CB1">
              <w:rPr>
                <w:lang w:val="en-US"/>
              </w:rPr>
              <w:t xml:space="preserve">    </w:t>
            </w:r>
            <w:proofErr w:type="spellStart"/>
            <w:r w:rsidRPr="00ED3CB1">
              <w:rPr>
                <w:lang w:val="en-US"/>
              </w:rPr>
              <w:t>perfilDao.merge</w:t>
            </w:r>
            <w:proofErr w:type="spellEnd"/>
            <w:r w:rsidRPr="00ED3CB1">
              <w:rPr>
                <w:lang w:val="en-US"/>
              </w:rPr>
              <w: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 method = </w:t>
            </w:r>
            <w:proofErr w:type="spellStart"/>
            <w:r w:rsidRPr="00ED3CB1">
              <w:rPr>
                <w:lang w:val="en-US"/>
              </w:rPr>
              <w:t>RequestMethod.GET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lista</w:t>
            </w:r>
            <w:proofErr w:type="spellEnd"/>
            <w:r w:rsidRPr="00ED3CB1">
              <w:rPr>
                <w:lang w:val="en-US"/>
              </w:rPr>
              <w:t>(</w:t>
            </w:r>
            <w:proofErr w:type="spellStart"/>
            <w:r w:rsidRPr="00ED3CB1">
              <w:rPr>
                <w:lang w:val="en-US"/>
              </w:rPr>
              <w:t>ModelMap</w:t>
            </w:r>
            <w:proofErr w:type="spellEnd"/>
            <w:r w:rsidRPr="00ED3CB1">
              <w:rPr>
                <w:lang w:val="en-US"/>
              </w:rPr>
              <w:t xml:space="preserve"> </w:t>
            </w:r>
            <w:proofErr w:type="spellStart"/>
            <w:r w:rsidRPr="00ED3CB1">
              <w:rPr>
                <w:lang w:val="en-US"/>
              </w:rPr>
              <w:t>modelMap</w:t>
            </w:r>
            <w:proofErr w:type="spellEnd"/>
            <w:r w:rsidRPr="00ED3CB1">
              <w:rPr>
                <w:lang w:val="en-US"/>
              </w:rPr>
              <w:t>) {</w:t>
            </w:r>
          </w:p>
          <w:p w:rsidR="00ED3CB1" w:rsidRDefault="00ED3CB1" w:rsidP="00ED3CB1">
            <w:r w:rsidRPr="00ED3CB1">
              <w:rPr>
                <w:lang w:val="en-US"/>
              </w:rPr>
              <w:t xml:space="preserve">    </w:t>
            </w:r>
            <w:proofErr w:type="spellStart"/>
            <w:r>
              <w:t>modelMap.addAttribute</w:t>
            </w:r>
            <w:proofErr w:type="spellEnd"/>
            <w:r>
              <w:t xml:space="preserve">("Perfil", </w:t>
            </w:r>
            <w:proofErr w:type="spellStart"/>
            <w:r>
              <w:t>perfilDao.findAll</w:t>
            </w:r>
            <w:proofErr w:type="spellEnd"/>
            <w:r>
              <w:t>());</w:t>
            </w:r>
          </w:p>
          <w:p w:rsidR="00ED3CB1" w:rsidRDefault="00ED3CB1" w:rsidP="00ED3CB1">
            <w:r>
              <w:t xml:space="preserve">    </w:t>
            </w:r>
            <w:proofErr w:type="spellStart"/>
            <w:proofErr w:type="gramStart"/>
            <w:r>
              <w:t>return</w:t>
            </w:r>
            <w:proofErr w:type="spellEnd"/>
            <w:proofErr w:type="gramEnd"/>
            <w:r>
              <w:t xml:space="preserve"> "perfil/lista";</w:t>
            </w:r>
          </w:p>
          <w:p w:rsidR="00ED3CB1" w:rsidRDefault="00ED3CB1" w:rsidP="00ED3CB1">
            <w:r>
              <w:t>}</w:t>
            </w:r>
          </w:p>
        </w:tc>
      </w:tr>
    </w:tbl>
    <w:p w:rsidR="00ED3CB1" w:rsidRPr="00ED3CB1" w:rsidRDefault="005A1E16" w:rsidP="00ED3CB1">
      <w:ins w:id="90" w:author="Claudinei Nuno" w:date="2019-02-16T06:51:00Z">
        <w:r>
          <w:t>Retire linha em branco</w:t>
        </w:r>
      </w:ins>
    </w:p>
    <w:p w:rsidR="003B4A49" w:rsidRDefault="003B4A49" w:rsidP="003B4A49">
      <w:pPr>
        <w:jc w:val="center"/>
        <w:rPr>
          <w:rFonts w:asciiTheme="minorHAnsi" w:hAnsiTheme="minorHAnsi" w:cstheme="minorHAnsi"/>
          <w:color w:val="FF0000"/>
        </w:rPr>
      </w:pPr>
      <w:r>
        <w:rPr>
          <w:rFonts w:asciiTheme="minorHAnsi" w:hAnsiTheme="minorHAnsi" w:cstheme="minorHAnsi"/>
        </w:rPr>
        <w:t>Fonte: Autoria Própria</w:t>
      </w:r>
    </w:p>
    <w:p w:rsidR="00C25484" w:rsidRPr="00C25484" w:rsidRDefault="00C25484" w:rsidP="00C25484">
      <w:pPr>
        <w:jc w:val="both"/>
        <w:rPr>
          <w:rFonts w:asciiTheme="minorHAnsi" w:hAnsiTheme="minorHAnsi" w:cstheme="minorHAnsi"/>
          <w:color w:val="FF0000"/>
        </w:rPr>
      </w:pPr>
    </w:p>
    <w:p w:rsidR="003C0145" w:rsidRDefault="003B4A49" w:rsidP="003B4A49">
      <w:pPr>
        <w:widowControl w:val="0"/>
        <w:tabs>
          <w:tab w:val="left" w:pos="1701"/>
        </w:tabs>
        <w:suppressAutoHyphens/>
        <w:ind w:firstLine="709"/>
        <w:jc w:val="both"/>
        <w:rPr>
          <w:rFonts w:ascii="Calibri" w:eastAsia="Calibri" w:hAnsi="Calibri" w:cs="Calibri"/>
          <w:szCs w:val="20"/>
          <w:lang w:eastAsia="pt-BR"/>
        </w:rPr>
      </w:pPr>
      <w:r w:rsidRPr="003B4A49">
        <w:rPr>
          <w:rFonts w:ascii="Calibri" w:eastAsia="Calibri" w:hAnsi="Calibri" w:cs="Calibri"/>
          <w:szCs w:val="20"/>
          <w:lang w:eastAsia="ar-SA"/>
        </w:rPr>
        <w:t>Por seguinte</w:t>
      </w:r>
      <w:ins w:id="91" w:author="Claudinei Nuno" w:date="2019-02-16T06:51:00Z">
        <w:r w:rsidR="005A1E16">
          <w:rPr>
            <w:rFonts w:ascii="Calibri" w:eastAsia="Calibri" w:hAnsi="Calibri" w:cs="Calibri"/>
            <w:szCs w:val="20"/>
            <w:lang w:eastAsia="ar-SA"/>
          </w:rPr>
          <w:t>??????????</w:t>
        </w:r>
      </w:ins>
      <w:r w:rsidRPr="003B4A49">
        <w:rPr>
          <w:rFonts w:ascii="Calibri" w:eastAsia="Calibri" w:hAnsi="Calibri" w:cs="Calibri"/>
          <w:szCs w:val="20"/>
          <w:lang w:eastAsia="ar-SA"/>
        </w:rPr>
        <w:t xml:space="preserve">, </w:t>
      </w:r>
      <w:r w:rsidR="00C47C4F">
        <w:rPr>
          <w:rFonts w:ascii="Calibri" w:eastAsia="Calibri" w:hAnsi="Calibri" w:cs="Calibri"/>
          <w:szCs w:val="20"/>
          <w:lang w:eastAsia="ar-SA"/>
        </w:rPr>
        <w:t xml:space="preserve">o Quadro </w:t>
      </w:r>
      <w:r w:rsidRPr="003B4A49">
        <w:rPr>
          <w:rFonts w:ascii="Calibri" w:eastAsia="Calibri" w:hAnsi="Calibri" w:cs="Calibri"/>
          <w:szCs w:val="20"/>
          <w:lang w:eastAsia="ar-SA"/>
        </w:rPr>
        <w:t xml:space="preserve">2 </w:t>
      </w:r>
      <w:del w:id="92" w:author="Claudinei Nuno" w:date="2019-02-16T06:51:00Z">
        <w:r w:rsidRPr="003B4A49" w:rsidDel="005A1E16">
          <w:rPr>
            <w:rFonts w:ascii="Calibri" w:eastAsia="Calibri" w:hAnsi="Calibri" w:cs="Calibri"/>
            <w:szCs w:val="20"/>
            <w:lang w:eastAsia="ar-SA"/>
          </w:rPr>
          <w:delText>mostra</w:delText>
        </w:r>
      </w:del>
      <w:ins w:id="93" w:author="Claudinei Nuno" w:date="2019-02-16T06:51:00Z">
        <w:r w:rsidR="005A1E16">
          <w:rPr>
            <w:rFonts w:ascii="Calibri" w:eastAsia="Calibri" w:hAnsi="Calibri" w:cs="Calibri"/>
            <w:szCs w:val="20"/>
            <w:lang w:eastAsia="ar-SA"/>
          </w:rPr>
          <w:t>apresenta</w:t>
        </w:r>
      </w:ins>
      <w:r w:rsidRPr="003B4A49">
        <w:rPr>
          <w:rFonts w:ascii="Calibri" w:eastAsia="Calibri" w:hAnsi="Calibri" w:cs="Calibri"/>
          <w:szCs w:val="20"/>
          <w:lang w:eastAsia="ar-SA"/>
        </w:rPr>
        <w:t xml:space="preserve"> como são criados os métodos controladores, responsáveis pelas ações de cadastrar, editar, remover e listar. Inicialmente, um ponto positivo verificado no </w:t>
      </w:r>
      <w:r w:rsidRPr="003B4A49">
        <w:rPr>
          <w:rFonts w:ascii="Calibri" w:eastAsia="Calibri" w:hAnsi="Calibri" w:cs="Calibri"/>
          <w:i/>
          <w:iCs/>
          <w:szCs w:val="20"/>
          <w:lang w:eastAsia="ar-SA"/>
        </w:rPr>
        <w:t>Vraptor</w:t>
      </w:r>
      <w:r w:rsidRPr="003B4A49">
        <w:rPr>
          <w:rFonts w:ascii="Calibri" w:eastAsia="Calibri" w:hAnsi="Calibri" w:cs="Calibri"/>
          <w:szCs w:val="20"/>
          <w:lang w:eastAsia="ar-SA"/>
        </w:rPr>
        <w:t>, é a possibilidade de dize</w:t>
      </w:r>
      <w:r w:rsidR="003C0145">
        <w:rPr>
          <w:rFonts w:ascii="Calibri" w:eastAsia="Calibri" w:hAnsi="Calibri" w:cs="Calibri"/>
          <w:szCs w:val="20"/>
          <w:lang w:eastAsia="ar-SA"/>
        </w:rPr>
        <w:t>r</w:t>
      </w:r>
      <w:r w:rsidRPr="003B4A49">
        <w:rPr>
          <w:rFonts w:ascii="Calibri" w:eastAsia="Calibri" w:hAnsi="Calibri" w:cs="Calibri"/>
          <w:szCs w:val="20"/>
          <w:lang w:eastAsia="ar-SA"/>
        </w:rPr>
        <w:t xml:space="preserve"> de forma explícita, </w:t>
      </w:r>
      <w:r w:rsidRPr="003B4A49">
        <w:rPr>
          <w:rFonts w:ascii="Calibri" w:eastAsia="Calibri" w:hAnsi="Calibri" w:cs="Calibri"/>
          <w:szCs w:val="20"/>
          <w:lang w:eastAsia="pt-BR"/>
        </w:rPr>
        <w:t xml:space="preserve">através do conceito de anotação, </w:t>
      </w:r>
      <w:r w:rsidRPr="003B4A49">
        <w:rPr>
          <w:rFonts w:ascii="Calibri" w:eastAsia="Calibri" w:hAnsi="Calibri" w:cs="Calibri"/>
          <w:szCs w:val="20"/>
          <w:lang w:eastAsia="ar-SA"/>
        </w:rPr>
        <w:t>qual o</w:t>
      </w:r>
      <w:r w:rsidRPr="003B4A49">
        <w:rPr>
          <w:rFonts w:ascii="Calibri" w:eastAsia="Calibri" w:hAnsi="Calibri" w:cs="Calibri"/>
          <w:szCs w:val="20"/>
          <w:lang w:eastAsia="pt-BR"/>
        </w:rPr>
        <w:t xml:space="preserve"> tipo de requisição que será executado. </w:t>
      </w:r>
    </w:p>
    <w:p w:rsidR="003B4A49" w:rsidRDefault="003B4A49" w:rsidP="003B4A49">
      <w:pPr>
        <w:widowControl w:val="0"/>
        <w:tabs>
          <w:tab w:val="left" w:pos="1701"/>
        </w:tabs>
        <w:suppressAutoHyphens/>
        <w:ind w:firstLine="709"/>
        <w:jc w:val="both"/>
        <w:rPr>
          <w:rFonts w:ascii="Calibri" w:eastAsia="Calibri" w:hAnsi="Calibri" w:cs="Calibri"/>
          <w:i/>
          <w:iCs/>
          <w:szCs w:val="20"/>
          <w:lang w:eastAsia="pt-BR"/>
        </w:rPr>
      </w:pPr>
      <w:r w:rsidRPr="003B4A49">
        <w:rPr>
          <w:rFonts w:ascii="Calibri" w:eastAsia="Calibri" w:hAnsi="Calibri" w:cs="Calibri"/>
          <w:szCs w:val="20"/>
          <w:lang w:eastAsia="pt-BR"/>
        </w:rPr>
        <w:t>Foram utilizad</w:t>
      </w:r>
      <w:r w:rsidR="003C0145">
        <w:rPr>
          <w:rFonts w:ascii="Calibri" w:eastAsia="Calibri" w:hAnsi="Calibri" w:cs="Calibri"/>
          <w:szCs w:val="20"/>
          <w:lang w:eastAsia="pt-BR"/>
        </w:rPr>
        <w:t>a</w:t>
      </w:r>
      <w:r w:rsidRPr="003B4A49">
        <w:rPr>
          <w:rFonts w:ascii="Calibri" w:eastAsia="Calibri" w:hAnsi="Calibri" w:cs="Calibri"/>
          <w:szCs w:val="20"/>
          <w:lang w:eastAsia="pt-BR"/>
        </w:rPr>
        <w:t xml:space="preserve">s as anotações </w:t>
      </w:r>
      <w:r w:rsidRPr="003B4A49">
        <w:rPr>
          <w:rFonts w:ascii="Calibri" w:eastAsia="Calibri" w:hAnsi="Calibri" w:cs="Calibri"/>
          <w:i/>
          <w:iCs/>
          <w:szCs w:val="20"/>
          <w:lang w:eastAsia="pt-BR"/>
        </w:rPr>
        <w:t>@Post</w:t>
      </w:r>
      <w:r w:rsidRPr="003B4A49">
        <w:rPr>
          <w:rFonts w:ascii="Calibri" w:eastAsia="Calibri" w:hAnsi="Calibri" w:cs="Calibri"/>
          <w:szCs w:val="20"/>
          <w:lang w:eastAsia="pt-BR"/>
        </w:rPr>
        <w:t xml:space="preserve"> para o método adiciona, </w:t>
      </w:r>
      <w:r w:rsidRPr="003B4A49">
        <w:rPr>
          <w:rFonts w:ascii="Calibri" w:eastAsia="Calibri" w:hAnsi="Calibri" w:cs="Calibri"/>
          <w:i/>
          <w:iCs/>
          <w:szCs w:val="20"/>
          <w:lang w:eastAsia="pt-BR"/>
        </w:rPr>
        <w:t>@Delete</w:t>
      </w:r>
      <w:r w:rsidRPr="003B4A49">
        <w:rPr>
          <w:rFonts w:ascii="Calibri" w:eastAsia="Calibri" w:hAnsi="Calibri" w:cs="Calibri"/>
          <w:szCs w:val="20"/>
          <w:lang w:eastAsia="pt-BR"/>
        </w:rPr>
        <w:t xml:space="preserve"> para o método remove,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Put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para o método edita e o</w:t>
      </w:r>
      <w:r w:rsidRPr="003B4A49">
        <w:rPr>
          <w:rFonts w:ascii="Calibri" w:eastAsia="Calibri" w:hAnsi="Calibri" w:cs="Calibri"/>
          <w:i/>
          <w:iCs/>
          <w:szCs w:val="20"/>
          <w:lang w:eastAsia="pt-BR"/>
        </w:rPr>
        <w:t xml:space="preserve"> @</w:t>
      </w:r>
      <w:proofErr w:type="spellStart"/>
      <w:r w:rsidRPr="003B4A49">
        <w:rPr>
          <w:rFonts w:ascii="Calibri" w:eastAsia="Calibri" w:hAnsi="Calibri" w:cs="Calibri"/>
          <w:i/>
          <w:iCs/>
          <w:szCs w:val="20"/>
          <w:lang w:eastAsia="pt-BR"/>
        </w:rPr>
        <w:t>Get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para o método lista. </w:t>
      </w:r>
      <w:r w:rsidR="003C0145">
        <w:rPr>
          <w:rFonts w:ascii="Calibri" w:eastAsia="Calibri" w:hAnsi="Calibri" w:cs="Calibri"/>
          <w:szCs w:val="20"/>
          <w:lang w:eastAsia="pt-BR"/>
        </w:rPr>
        <w:t xml:space="preserve">Vale ressaltar que é importante </w:t>
      </w:r>
      <w:r w:rsidRPr="003B4A49">
        <w:rPr>
          <w:rFonts w:ascii="Calibri" w:eastAsia="Calibri" w:hAnsi="Calibri" w:cs="Calibri"/>
          <w:szCs w:val="20"/>
          <w:lang w:eastAsia="pt-BR"/>
        </w:rPr>
        <w:t>observar junto as anotações</w:t>
      </w:r>
      <w:r w:rsidR="003C0145">
        <w:rPr>
          <w:rFonts w:ascii="Calibri" w:eastAsia="Calibri" w:hAnsi="Calibri" w:cs="Calibri"/>
          <w:szCs w:val="20"/>
          <w:lang w:eastAsia="pt-BR"/>
        </w:rPr>
        <w:t xml:space="preserve"> que</w:t>
      </w:r>
      <w:r w:rsidRPr="003B4A49">
        <w:rPr>
          <w:rFonts w:ascii="Calibri" w:eastAsia="Calibri" w:hAnsi="Calibri" w:cs="Calibri"/>
          <w:szCs w:val="20"/>
          <w:lang w:eastAsia="pt-BR"/>
        </w:rPr>
        <w:t xml:space="preserve"> foram declaradas as </w:t>
      </w:r>
      <w:r w:rsidR="003C0145" w:rsidRPr="003B4A49">
        <w:rPr>
          <w:rFonts w:ascii="Calibri" w:eastAsia="Calibri" w:hAnsi="Calibri" w:cs="Calibri"/>
          <w:szCs w:val="20"/>
          <w:lang w:eastAsia="pt-BR"/>
        </w:rPr>
        <w:t>URL</w:t>
      </w:r>
      <w:r w:rsidR="003C0145">
        <w:rPr>
          <w:rFonts w:ascii="Calibri" w:eastAsia="Calibri" w:hAnsi="Calibri" w:cs="Calibri"/>
          <w:szCs w:val="20"/>
          <w:lang w:eastAsia="pt-BR"/>
        </w:rPr>
        <w:t xml:space="preserve">s </w:t>
      </w:r>
      <w:r w:rsidR="003C0145" w:rsidRPr="003B4A49">
        <w:rPr>
          <w:rFonts w:ascii="Calibri" w:eastAsia="Calibri" w:hAnsi="Calibri" w:cs="Calibri"/>
          <w:szCs w:val="20"/>
          <w:lang w:eastAsia="pt-BR"/>
        </w:rPr>
        <w:t>que</w:t>
      </w:r>
      <w:r w:rsidRPr="003B4A49">
        <w:rPr>
          <w:rFonts w:ascii="Calibri" w:eastAsia="Calibri" w:hAnsi="Calibri" w:cs="Calibri"/>
          <w:szCs w:val="20"/>
          <w:lang w:eastAsia="pt-BR"/>
        </w:rPr>
        <w:t xml:space="preserve"> estarão acessíveis tanto para camada </w:t>
      </w:r>
      <w:r w:rsidRPr="003B4A49">
        <w:rPr>
          <w:rFonts w:ascii="Calibri" w:eastAsia="Calibri" w:hAnsi="Calibri" w:cs="Calibri"/>
          <w:i/>
          <w:iCs/>
          <w:szCs w:val="20"/>
          <w:lang w:eastAsia="pt-BR"/>
        </w:rPr>
        <w:t>View</w:t>
      </w:r>
      <w:r w:rsidRPr="003B4A49">
        <w:rPr>
          <w:rFonts w:ascii="Calibri" w:eastAsia="Calibri" w:hAnsi="Calibri" w:cs="Calibri"/>
          <w:szCs w:val="20"/>
          <w:lang w:eastAsia="pt-BR"/>
        </w:rPr>
        <w:t xml:space="preserve"> </w:t>
      </w:r>
      <w:r w:rsidR="003C0145">
        <w:rPr>
          <w:rFonts w:ascii="Calibri" w:eastAsia="Calibri" w:hAnsi="Calibri" w:cs="Calibri"/>
          <w:szCs w:val="20"/>
          <w:lang w:eastAsia="pt-BR"/>
        </w:rPr>
        <w:t>quanto</w:t>
      </w:r>
      <w:r w:rsidRPr="003B4A49">
        <w:rPr>
          <w:rFonts w:ascii="Calibri" w:eastAsia="Calibri" w:hAnsi="Calibri" w:cs="Calibri"/>
          <w:szCs w:val="20"/>
          <w:lang w:eastAsia="pt-BR"/>
        </w:rPr>
        <w:t xml:space="preserve"> para o navegador</w:t>
      </w:r>
      <w:r w:rsidRPr="003B4A49">
        <w:rPr>
          <w:rFonts w:ascii="Calibri" w:eastAsia="Calibri" w:hAnsi="Calibri" w:cs="Calibri"/>
          <w:i/>
          <w:iCs/>
          <w:szCs w:val="20"/>
          <w:lang w:eastAsia="pt-BR"/>
        </w:rPr>
        <w:t>.</w:t>
      </w:r>
    </w:p>
    <w:p w:rsidR="007D177A" w:rsidRDefault="003B4A49" w:rsidP="007D177A">
      <w:pPr>
        <w:ind w:firstLine="708"/>
        <w:jc w:val="both"/>
        <w:rPr>
          <w:rFonts w:ascii="Calibri" w:eastAsia="Calibri" w:hAnsi="Calibri" w:cs="Calibri"/>
          <w:szCs w:val="20"/>
          <w:lang w:eastAsia="pt-BR"/>
        </w:rPr>
      </w:pPr>
      <w:r w:rsidRPr="003B4A49">
        <w:rPr>
          <w:rFonts w:ascii="Calibri" w:eastAsia="Calibri" w:hAnsi="Calibri" w:cs="Calibri"/>
          <w:szCs w:val="20"/>
          <w:lang w:eastAsia="pt-BR"/>
        </w:rPr>
        <w:t xml:space="preserve">Já ao </w:t>
      </w:r>
      <w:r w:rsidRPr="003B4A49">
        <w:rPr>
          <w:rFonts w:ascii="Calibri" w:eastAsia="Calibri" w:hAnsi="Calibri" w:cs="Calibri"/>
          <w:i/>
          <w:iCs/>
          <w:szCs w:val="20"/>
          <w:lang w:eastAsia="pt-BR"/>
        </w:rPr>
        <w:t>Spring MVC,</w:t>
      </w:r>
      <w:r w:rsidRPr="003B4A49">
        <w:rPr>
          <w:rFonts w:ascii="Calibri" w:eastAsia="Calibri" w:hAnsi="Calibri" w:cs="Calibri"/>
          <w:szCs w:val="20"/>
          <w:lang w:eastAsia="pt-BR"/>
        </w:rPr>
        <w:t xml:space="preserve"> o mapeamento da URL </w:t>
      </w:r>
      <w:r w:rsidR="007D177A">
        <w:rPr>
          <w:rFonts w:ascii="Calibri" w:eastAsia="Calibri" w:hAnsi="Calibri" w:cs="Calibri"/>
          <w:szCs w:val="20"/>
          <w:lang w:eastAsia="pt-BR"/>
        </w:rPr>
        <w:t xml:space="preserve">também </w:t>
      </w:r>
      <w:r w:rsidRPr="003B4A49">
        <w:rPr>
          <w:rFonts w:ascii="Calibri" w:eastAsia="Calibri" w:hAnsi="Calibri" w:cs="Calibri"/>
          <w:szCs w:val="20"/>
          <w:lang w:eastAsia="pt-BR"/>
        </w:rPr>
        <w:t xml:space="preserve">é realizado através do conceito de anotação, especificamente o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RequestMapping</w:t>
      </w:r>
      <w:proofErr w:type="spellEnd"/>
      <w:r w:rsidRPr="003B4A49">
        <w:rPr>
          <w:rFonts w:ascii="Calibri" w:eastAsia="Calibri" w:hAnsi="Calibri" w:cs="Calibri"/>
          <w:szCs w:val="20"/>
          <w:lang w:eastAsia="pt-BR"/>
        </w:rPr>
        <w:t xml:space="preserve">, onde </w:t>
      </w:r>
      <w:r w:rsidR="007D177A">
        <w:rPr>
          <w:rFonts w:ascii="Calibri" w:eastAsia="Calibri" w:hAnsi="Calibri" w:cs="Calibri"/>
          <w:szCs w:val="20"/>
          <w:lang w:eastAsia="pt-BR"/>
        </w:rPr>
        <w:t>nota-se</w:t>
      </w:r>
      <w:r w:rsidRPr="003B4A49">
        <w:rPr>
          <w:rFonts w:ascii="Calibri" w:eastAsia="Calibri" w:hAnsi="Calibri" w:cs="Calibri"/>
          <w:szCs w:val="20"/>
          <w:lang w:eastAsia="pt-BR"/>
        </w:rPr>
        <w:t xml:space="preserve"> o tipo de método que será </w:t>
      </w:r>
      <w:r w:rsidRPr="003B4A49">
        <w:rPr>
          <w:rFonts w:ascii="Calibri" w:eastAsia="Calibri" w:hAnsi="Calibri" w:cs="Calibri"/>
          <w:szCs w:val="20"/>
          <w:lang w:eastAsia="pt-BR"/>
        </w:rPr>
        <w:lastRenderedPageBreak/>
        <w:t xml:space="preserve">realizado através do parâmetro </w:t>
      </w:r>
      <w:r w:rsidRPr="003B4A49">
        <w:rPr>
          <w:rFonts w:ascii="Calibri" w:eastAsia="Calibri" w:hAnsi="Calibri" w:cs="Calibri"/>
          <w:i/>
          <w:iCs/>
          <w:szCs w:val="20"/>
          <w:lang w:eastAsia="pt-BR"/>
        </w:rPr>
        <w:t>RequestMethod.</w:t>
      </w:r>
      <w:r w:rsidRPr="003B4A49">
        <w:rPr>
          <w:rFonts w:ascii="Calibri" w:eastAsia="Calibri" w:hAnsi="Calibri" w:cs="Calibri"/>
          <w:szCs w:val="20"/>
          <w:lang w:eastAsia="pt-BR"/>
        </w:rPr>
        <w:t xml:space="preserve"> Outra diferença entre os </w:t>
      </w:r>
      <w:r w:rsidRPr="003B4A49">
        <w:rPr>
          <w:rFonts w:ascii="Calibri" w:eastAsia="Calibri" w:hAnsi="Calibri" w:cs="Calibri"/>
          <w:i/>
          <w:iCs/>
          <w:szCs w:val="20"/>
          <w:lang w:eastAsia="pt-BR"/>
        </w:rPr>
        <w:t>frameworks</w:t>
      </w:r>
      <w:r w:rsidRPr="003B4A49">
        <w:rPr>
          <w:rFonts w:ascii="Calibri" w:eastAsia="Calibri" w:hAnsi="Calibri" w:cs="Calibri"/>
          <w:szCs w:val="20"/>
          <w:lang w:eastAsia="pt-BR"/>
        </w:rPr>
        <w:t xml:space="preserve">, é na questão da criação do método, onde no </w:t>
      </w:r>
      <w:r w:rsidRPr="003B4A49">
        <w:rPr>
          <w:rFonts w:ascii="Calibri" w:eastAsia="Calibri" w:hAnsi="Calibri" w:cs="Calibri"/>
          <w:i/>
          <w:iCs/>
          <w:szCs w:val="20"/>
          <w:lang w:eastAsia="pt-BR"/>
        </w:rPr>
        <w:t xml:space="preserve">Spring MVC, </w:t>
      </w:r>
      <w:r w:rsidR="007D177A">
        <w:rPr>
          <w:rFonts w:ascii="Calibri" w:eastAsia="Calibri" w:hAnsi="Calibri" w:cs="Calibri"/>
          <w:szCs w:val="20"/>
          <w:lang w:eastAsia="pt-BR"/>
        </w:rPr>
        <w:t xml:space="preserve">denota-se </w:t>
      </w:r>
      <w:r w:rsidRPr="003B4A49">
        <w:rPr>
          <w:rFonts w:ascii="Calibri" w:eastAsia="Calibri" w:hAnsi="Calibri" w:cs="Calibri"/>
          <w:szCs w:val="20"/>
          <w:lang w:eastAsia="pt-BR"/>
        </w:rPr>
        <w:t xml:space="preserve">qual </w:t>
      </w:r>
      <w:r w:rsidRPr="003B4A49">
        <w:rPr>
          <w:rFonts w:ascii="Calibri" w:eastAsia="Calibri" w:hAnsi="Calibri" w:cs="Calibri"/>
          <w:i/>
          <w:iCs/>
          <w:szCs w:val="20"/>
          <w:lang w:eastAsia="pt-BR"/>
        </w:rPr>
        <w:t>View</w:t>
      </w:r>
      <w:r w:rsidRPr="003B4A49">
        <w:rPr>
          <w:rFonts w:ascii="Calibri" w:eastAsia="Calibri" w:hAnsi="Calibri" w:cs="Calibri"/>
          <w:szCs w:val="20"/>
          <w:lang w:eastAsia="pt-BR"/>
        </w:rPr>
        <w:t xml:space="preserve"> esta</w:t>
      </w:r>
      <w:r w:rsidR="007D177A">
        <w:rPr>
          <w:rFonts w:ascii="Calibri" w:eastAsia="Calibri" w:hAnsi="Calibri" w:cs="Calibri"/>
          <w:szCs w:val="20"/>
          <w:lang w:eastAsia="pt-BR"/>
        </w:rPr>
        <w:t>rá</w:t>
      </w:r>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 xml:space="preserve">sendo </w:t>
      </w:r>
      <w:r w:rsidRPr="003B4A49">
        <w:rPr>
          <w:rFonts w:ascii="Calibri" w:eastAsia="Calibri" w:hAnsi="Calibri" w:cs="Calibri"/>
          <w:szCs w:val="20"/>
          <w:lang w:eastAsia="pt-BR"/>
        </w:rPr>
        <w:t>referenciad</w:t>
      </w:r>
      <w:r w:rsidR="007D177A">
        <w:rPr>
          <w:rFonts w:ascii="Calibri" w:eastAsia="Calibri" w:hAnsi="Calibri" w:cs="Calibri"/>
          <w:szCs w:val="20"/>
          <w:lang w:eastAsia="pt-BR"/>
        </w:rPr>
        <w:t>a e</w:t>
      </w:r>
      <w:r w:rsidRPr="003B4A49">
        <w:rPr>
          <w:rFonts w:ascii="Calibri" w:eastAsia="Calibri" w:hAnsi="Calibri" w:cs="Calibri"/>
          <w:szCs w:val="20"/>
          <w:lang w:eastAsia="pt-BR"/>
        </w:rPr>
        <w:t xml:space="preserve"> declara</w:t>
      </w:r>
      <w:r w:rsidR="007D177A">
        <w:rPr>
          <w:rFonts w:ascii="Calibri" w:eastAsia="Calibri" w:hAnsi="Calibri" w:cs="Calibri"/>
          <w:szCs w:val="20"/>
          <w:lang w:eastAsia="pt-BR"/>
        </w:rPr>
        <w:t>-se</w:t>
      </w:r>
      <w:r w:rsidRPr="003B4A49">
        <w:rPr>
          <w:rFonts w:ascii="Calibri" w:eastAsia="Calibri" w:hAnsi="Calibri" w:cs="Calibri"/>
          <w:szCs w:val="20"/>
          <w:lang w:eastAsia="pt-BR"/>
        </w:rPr>
        <w:t xml:space="preserve"> a tipologia do método em </w:t>
      </w:r>
      <w:proofErr w:type="spellStart"/>
      <w:r w:rsidRPr="003B4A49">
        <w:rPr>
          <w:rFonts w:ascii="Calibri" w:eastAsia="Calibri" w:hAnsi="Calibri" w:cs="Calibri"/>
          <w:i/>
          <w:iCs/>
          <w:szCs w:val="20"/>
          <w:lang w:eastAsia="pt-BR"/>
        </w:rPr>
        <w:t>String</w:t>
      </w:r>
      <w:proofErr w:type="spellEnd"/>
      <w:r w:rsidRPr="003B4A49">
        <w:rPr>
          <w:rFonts w:ascii="Calibri" w:eastAsia="Calibri" w:hAnsi="Calibri" w:cs="Calibri"/>
          <w:szCs w:val="20"/>
          <w:lang w:eastAsia="pt-BR"/>
        </w:rPr>
        <w:t xml:space="preserve"> e seu </w:t>
      </w:r>
      <w:proofErr w:type="spellStart"/>
      <w:r w:rsidRPr="003B4A49">
        <w:rPr>
          <w:rFonts w:ascii="Calibri" w:eastAsia="Calibri" w:hAnsi="Calibri" w:cs="Calibri"/>
          <w:i/>
          <w:iCs/>
          <w:szCs w:val="20"/>
          <w:lang w:eastAsia="pt-BR"/>
        </w:rPr>
        <w:t>return</w:t>
      </w:r>
      <w:proofErr w:type="spellEnd"/>
      <w:r w:rsidRPr="003B4A49">
        <w:rPr>
          <w:rFonts w:ascii="Calibri" w:eastAsia="Calibri" w:hAnsi="Calibri" w:cs="Calibri"/>
          <w:szCs w:val="20"/>
          <w:lang w:eastAsia="pt-BR"/>
        </w:rPr>
        <w:t xml:space="preserve"> (retorno) o caminho para onde </w:t>
      </w:r>
      <w:r w:rsidR="007D177A">
        <w:rPr>
          <w:rFonts w:ascii="Calibri" w:eastAsia="Calibri" w:hAnsi="Calibri" w:cs="Calibri"/>
          <w:szCs w:val="20"/>
          <w:lang w:eastAsia="pt-BR"/>
        </w:rPr>
        <w:t xml:space="preserve">se quer </w:t>
      </w:r>
      <w:r w:rsidRPr="003B4A49">
        <w:rPr>
          <w:rFonts w:ascii="Calibri" w:eastAsia="Calibri" w:hAnsi="Calibri" w:cs="Calibri"/>
          <w:szCs w:val="20"/>
          <w:lang w:eastAsia="pt-BR"/>
        </w:rPr>
        <w:t xml:space="preserve">enviar a informação. </w:t>
      </w:r>
    </w:p>
    <w:p w:rsidR="00963B20" w:rsidRDefault="003B4A49" w:rsidP="00037508">
      <w:pPr>
        <w:ind w:firstLine="708"/>
        <w:jc w:val="both"/>
        <w:rPr>
          <w:rFonts w:ascii="Calibri" w:eastAsia="Calibri" w:hAnsi="Calibri" w:cs="Calibri"/>
          <w:szCs w:val="20"/>
          <w:lang w:eastAsia="pt-BR"/>
        </w:rPr>
      </w:pPr>
      <w:r w:rsidRPr="003B4A49">
        <w:rPr>
          <w:rFonts w:ascii="Calibri" w:eastAsia="Calibri" w:hAnsi="Calibri" w:cs="Calibri"/>
          <w:szCs w:val="20"/>
          <w:lang w:eastAsia="pt-BR"/>
        </w:rPr>
        <w:t xml:space="preserve">Ao </w:t>
      </w:r>
      <w:r w:rsidRPr="003B4A49">
        <w:rPr>
          <w:rFonts w:ascii="Calibri" w:eastAsia="Calibri" w:hAnsi="Calibri" w:cs="Calibri"/>
          <w:i/>
          <w:iCs/>
          <w:szCs w:val="20"/>
          <w:lang w:eastAsia="pt-BR"/>
        </w:rPr>
        <w:t>VRaptor</w:t>
      </w:r>
      <w:r w:rsidRPr="003B4A49">
        <w:rPr>
          <w:rFonts w:ascii="Calibri" w:eastAsia="Calibri" w:hAnsi="Calibri" w:cs="Calibri"/>
          <w:szCs w:val="20"/>
          <w:lang w:eastAsia="pt-BR"/>
        </w:rPr>
        <w:t xml:space="preserve">, possui um método próprio para fazer esse serviço, não sendo necessário fazer a tipagem, e sim utilizando o método do </w:t>
      </w:r>
      <w:r w:rsidRPr="003B4A49">
        <w:rPr>
          <w:rFonts w:ascii="Calibri" w:eastAsia="Calibri" w:hAnsi="Calibri" w:cs="Calibri"/>
          <w:i/>
          <w:szCs w:val="20"/>
          <w:lang w:eastAsia="pt-BR"/>
        </w:rPr>
        <w:t>framework</w:t>
      </w:r>
      <w:r w:rsidRPr="003B4A49">
        <w:rPr>
          <w:rFonts w:ascii="Calibri" w:eastAsia="Calibri" w:hAnsi="Calibri" w:cs="Calibri"/>
          <w:szCs w:val="20"/>
          <w:lang w:eastAsia="pt-BR"/>
        </w:rPr>
        <w:t xml:space="preserve"> </w:t>
      </w:r>
      <w:proofErr w:type="spellStart"/>
      <w:r w:rsidRPr="003B4A49">
        <w:rPr>
          <w:rFonts w:ascii="Calibri" w:eastAsia="Calibri" w:hAnsi="Calibri" w:cs="Calibri"/>
          <w:i/>
          <w:iCs/>
          <w:szCs w:val="20"/>
          <w:lang w:eastAsia="pt-BR"/>
        </w:rPr>
        <w:t>Result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através dele </w:t>
      </w:r>
      <w:r w:rsidR="007D177A">
        <w:rPr>
          <w:rFonts w:ascii="Calibri" w:eastAsia="Calibri" w:hAnsi="Calibri" w:cs="Calibri"/>
          <w:szCs w:val="20"/>
          <w:lang w:eastAsia="pt-BR"/>
        </w:rPr>
        <w:t xml:space="preserve">é possível </w:t>
      </w:r>
      <w:r w:rsidRPr="003B4A49">
        <w:rPr>
          <w:rFonts w:ascii="Calibri" w:eastAsia="Calibri" w:hAnsi="Calibri" w:cs="Calibri"/>
          <w:szCs w:val="20"/>
          <w:lang w:eastAsia="pt-BR"/>
        </w:rPr>
        <w:t xml:space="preserve">dizer qual </w:t>
      </w:r>
      <w:r w:rsidRPr="007D177A">
        <w:rPr>
          <w:rFonts w:ascii="Calibri" w:eastAsia="Calibri" w:hAnsi="Calibri" w:cs="Calibri"/>
          <w:i/>
          <w:szCs w:val="20"/>
          <w:lang w:eastAsia="pt-BR"/>
        </w:rPr>
        <w:t>View</w:t>
      </w:r>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estará sendo referenciada</w:t>
      </w:r>
      <w:r w:rsidRPr="003B4A49">
        <w:rPr>
          <w:rFonts w:ascii="Calibri" w:eastAsia="Calibri" w:hAnsi="Calibri" w:cs="Calibri"/>
          <w:szCs w:val="20"/>
          <w:lang w:eastAsia="pt-BR"/>
        </w:rPr>
        <w:t>, além de ter outros recursos disponíveis.</w:t>
      </w:r>
    </w:p>
    <w:p w:rsidR="00037508" w:rsidRDefault="00037508" w:rsidP="00037508">
      <w:pPr>
        <w:ind w:firstLine="708"/>
        <w:jc w:val="both"/>
        <w:rPr>
          <w:rFonts w:asciiTheme="minorHAnsi" w:hAnsiTheme="minorHAnsi"/>
          <w:iCs/>
        </w:rPr>
      </w:pPr>
    </w:p>
    <w:p w:rsidR="00112458" w:rsidRDefault="00C47C4F" w:rsidP="00112458">
      <w:pPr>
        <w:pStyle w:val="Legenda"/>
        <w:jc w:val="center"/>
        <w:rPr>
          <w:rFonts w:asciiTheme="minorHAnsi" w:hAnsiTheme="minorHAnsi"/>
          <w:i w:val="0"/>
          <w:color w:val="auto"/>
          <w:sz w:val="24"/>
          <w:szCs w:val="24"/>
        </w:rPr>
      </w:pPr>
      <w:r>
        <w:rPr>
          <w:rFonts w:asciiTheme="minorHAnsi" w:hAnsiTheme="minorHAnsi"/>
          <w:i w:val="0"/>
          <w:color w:val="auto"/>
          <w:sz w:val="24"/>
          <w:szCs w:val="24"/>
        </w:rPr>
        <w:t>Quadro</w:t>
      </w:r>
      <w:r w:rsidR="00112458" w:rsidRPr="00C25484">
        <w:rPr>
          <w:rFonts w:asciiTheme="minorHAnsi" w:hAnsiTheme="minorHAnsi"/>
          <w:i w:val="0"/>
          <w:color w:val="auto"/>
          <w:sz w:val="24"/>
          <w:szCs w:val="24"/>
        </w:rPr>
        <w:t xml:space="preserve"> </w:t>
      </w:r>
      <w:r w:rsidR="00112458" w:rsidRPr="00C25484">
        <w:rPr>
          <w:rFonts w:asciiTheme="minorHAnsi" w:hAnsiTheme="minorHAnsi"/>
          <w:i w:val="0"/>
          <w:color w:val="auto"/>
          <w:sz w:val="24"/>
          <w:szCs w:val="24"/>
        </w:rPr>
        <w:fldChar w:fldCharType="begin"/>
      </w:r>
      <w:r w:rsidR="00112458" w:rsidRPr="00C25484">
        <w:rPr>
          <w:rFonts w:asciiTheme="minorHAnsi" w:hAnsiTheme="minorHAnsi"/>
          <w:i w:val="0"/>
          <w:color w:val="auto"/>
          <w:sz w:val="24"/>
          <w:szCs w:val="24"/>
        </w:rPr>
        <w:instrText xml:space="preserve"> SEQ Figura \* ARABIC </w:instrText>
      </w:r>
      <w:r w:rsidR="00112458" w:rsidRPr="00C25484">
        <w:rPr>
          <w:rFonts w:asciiTheme="minorHAnsi" w:hAnsiTheme="minorHAnsi"/>
          <w:i w:val="0"/>
          <w:color w:val="auto"/>
          <w:sz w:val="24"/>
          <w:szCs w:val="24"/>
        </w:rPr>
        <w:fldChar w:fldCharType="separate"/>
      </w:r>
      <w:r w:rsidR="00112458">
        <w:rPr>
          <w:rFonts w:asciiTheme="minorHAnsi" w:hAnsiTheme="minorHAnsi"/>
          <w:i w:val="0"/>
          <w:noProof/>
          <w:color w:val="auto"/>
          <w:sz w:val="24"/>
          <w:szCs w:val="24"/>
        </w:rPr>
        <w:t>3</w:t>
      </w:r>
      <w:r w:rsidR="00112458" w:rsidRPr="00C25484">
        <w:rPr>
          <w:rFonts w:asciiTheme="minorHAnsi" w:hAnsiTheme="minorHAnsi"/>
          <w:i w:val="0"/>
          <w:color w:val="auto"/>
          <w:sz w:val="24"/>
          <w:szCs w:val="24"/>
        </w:rPr>
        <w:fldChar w:fldCharType="end"/>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w:t>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 xml:space="preserve">Página ISP da tela de cadastro do perfil do </w:t>
      </w:r>
      <w:proofErr w:type="spellStart"/>
      <w:r w:rsidR="00112458">
        <w:rPr>
          <w:rFonts w:asciiTheme="minorHAnsi" w:hAnsiTheme="minorHAnsi"/>
          <w:i w:val="0"/>
          <w:color w:val="auto"/>
          <w:sz w:val="24"/>
          <w:szCs w:val="24"/>
        </w:rPr>
        <w:t>usuário</w:t>
      </w:r>
      <w:ins w:id="94" w:author="Claudinei Nuno" w:date="2019-02-16T06:51:00Z">
        <w:r w:rsidR="005A1E16">
          <w:rPr>
            <w:rFonts w:asciiTheme="minorHAnsi" w:hAnsiTheme="minorHAnsi"/>
            <w:i w:val="0"/>
            <w:color w:val="auto"/>
            <w:sz w:val="24"/>
            <w:szCs w:val="24"/>
          </w:rPr>
          <w:t>idem</w:t>
        </w:r>
      </w:ins>
      <w:proofErr w:type="spellEnd"/>
    </w:p>
    <w:tbl>
      <w:tblPr>
        <w:tblStyle w:val="Tabelacomgrade"/>
        <w:tblW w:w="0" w:type="auto"/>
        <w:tblLook w:val="04A0" w:firstRow="1" w:lastRow="0" w:firstColumn="1" w:lastColumn="0" w:noHBand="0" w:noVBand="1"/>
      </w:tblPr>
      <w:tblGrid>
        <w:gridCol w:w="9060"/>
      </w:tblGrid>
      <w:tr w:rsidR="00963B20" w:rsidTr="00963B20">
        <w:tc>
          <w:tcPr>
            <w:tcW w:w="9060" w:type="dxa"/>
          </w:tcPr>
          <w:p w:rsidR="00963B20" w:rsidRPr="00963B20" w:rsidRDefault="00963B20" w:rsidP="00963B20">
            <w:pPr>
              <w:rPr>
                <w:lang w:val="en-US"/>
              </w:rPr>
            </w:pPr>
            <w:r w:rsidRPr="00963B20">
              <w:rPr>
                <w:lang w:val="en-US"/>
              </w:rPr>
              <w:t xml:space="preserve">/** VRaptor **/ </w:t>
            </w:r>
          </w:p>
          <w:p w:rsidR="00963B20" w:rsidRPr="00963B20" w:rsidRDefault="00963B20" w:rsidP="00963B20">
            <w:pPr>
              <w:rPr>
                <w:lang w:val="en-US"/>
              </w:rPr>
            </w:pPr>
            <w:r w:rsidRPr="00963B20">
              <w:rPr>
                <w:lang w:val="en-US"/>
              </w:rPr>
              <w:t xml:space="preserve">  </w:t>
            </w:r>
          </w:p>
          <w:p w:rsidR="00963B20" w:rsidRPr="00963B20" w:rsidRDefault="00963B20" w:rsidP="00963B20">
            <w:pPr>
              <w:rPr>
                <w:lang w:val="en-US"/>
              </w:rPr>
            </w:pPr>
            <w:r w:rsidRPr="00963B20">
              <w:rPr>
                <w:lang w:val="en-US"/>
              </w:rPr>
              <w:t>&lt;form action="${</w:t>
            </w:r>
            <w:proofErr w:type="spellStart"/>
            <w:r w:rsidRPr="00963B20">
              <w:rPr>
                <w:lang w:val="en-US"/>
              </w:rPr>
              <w:t>linkTo</w:t>
            </w:r>
            <w:proofErr w:type="spellEnd"/>
            <w:r w:rsidRPr="00963B20">
              <w:rPr>
                <w:lang w:val="en-US"/>
              </w:rPr>
              <w:t>[</w:t>
            </w:r>
            <w:proofErr w:type="spellStart"/>
            <w:r w:rsidRPr="00963B20">
              <w:rPr>
                <w:lang w:val="en-US"/>
              </w:rPr>
              <w:t>PerfilController</w:t>
            </w:r>
            <w:proofErr w:type="spellEnd"/>
            <w:r w:rsidRPr="00963B20">
              <w:rPr>
                <w:lang w:val="en-US"/>
              </w:rPr>
              <w:t>].</w:t>
            </w:r>
            <w:proofErr w:type="spellStart"/>
            <w:r w:rsidRPr="00963B20">
              <w:rPr>
                <w:lang w:val="en-US"/>
              </w:rPr>
              <w:t>adiciona</w:t>
            </w:r>
            <w:proofErr w:type="spellEnd"/>
            <w:r w:rsidRPr="00963B20">
              <w:rPr>
                <w:lang w:val="en-US"/>
              </w:rPr>
              <w:t>(null) }" method="POST"&gt;</w:t>
            </w:r>
          </w:p>
          <w:p w:rsidR="00963B20" w:rsidRPr="00963B20" w:rsidRDefault="00963B20" w:rsidP="00963B20">
            <w:pPr>
              <w:rPr>
                <w:lang w:val="en-US"/>
              </w:rPr>
            </w:pPr>
            <w:r w:rsidRPr="00963B20">
              <w:rPr>
                <w:lang w:val="en-US"/>
              </w:rPr>
              <w:t>&lt;div class="row"&gt;</w:t>
            </w:r>
          </w:p>
          <w:p w:rsidR="00963B20" w:rsidRPr="00963B20" w:rsidRDefault="00963B20" w:rsidP="00963B20">
            <w:pPr>
              <w:rPr>
                <w:lang w:val="en-US"/>
              </w:rPr>
            </w:pPr>
            <w:r w:rsidRPr="00963B20">
              <w:rPr>
                <w:lang w:val="en-US"/>
              </w:rPr>
              <w:t xml:space="preserve">  &lt;div class="col-md-7"&gt;</w:t>
            </w:r>
          </w:p>
          <w:p w:rsidR="00963B20" w:rsidRPr="00963B20" w:rsidRDefault="00963B20" w:rsidP="00963B20">
            <w:pPr>
              <w:rPr>
                <w:lang w:val="en-US"/>
              </w:rPr>
            </w:pPr>
            <w:r w:rsidRPr="00963B20">
              <w:rPr>
                <w:lang w:val="en-US"/>
              </w:rPr>
              <w:t xml:space="preserve">    &lt;div class="form-group"&gt;</w:t>
            </w:r>
          </w:p>
          <w:p w:rsidR="00963B20" w:rsidRPr="00963B20" w:rsidRDefault="00963B20" w:rsidP="00963B20">
            <w:pPr>
              <w:rPr>
                <w:lang w:val="en-US"/>
              </w:rPr>
            </w:pPr>
            <w:r w:rsidRPr="00963B20">
              <w:rPr>
                <w:lang w:val="en-US"/>
              </w:rPr>
              <w:t xml:space="preserve">      &lt;label for="</w:t>
            </w:r>
            <w:proofErr w:type="spellStart"/>
            <w:r w:rsidRPr="00963B20">
              <w:rPr>
                <w:lang w:val="en-US"/>
              </w:rPr>
              <w:t>nome</w:t>
            </w:r>
            <w:proofErr w:type="spellEnd"/>
            <w:r w:rsidRPr="00963B20">
              <w:rPr>
                <w:lang w:val="en-US"/>
              </w:rPr>
              <w:t>"&gt;Nome:&lt;/label&gt; &lt;input type="text"</w:t>
            </w:r>
          </w:p>
          <w:p w:rsidR="00963B20" w:rsidRDefault="00963B20" w:rsidP="00963B20">
            <w:r w:rsidRPr="00963B20">
              <w:rPr>
                <w:lang w:val="en-US"/>
              </w:rPr>
              <w:t xml:space="preserve">        </w:t>
            </w:r>
            <w:proofErr w:type="spellStart"/>
            <w:proofErr w:type="gramStart"/>
            <w:r>
              <w:t>placeholder</w:t>
            </w:r>
            <w:proofErr w:type="spellEnd"/>
            <w:proofErr w:type="gramEnd"/>
            <w:r>
              <w:t xml:space="preserve">="Digite o nome do </w:t>
            </w:r>
            <w:proofErr w:type="spellStart"/>
            <w:r>
              <w:t>usuario</w:t>
            </w:r>
            <w:proofErr w:type="spellEnd"/>
            <w:r>
              <w:t xml:space="preserve"> *" </w:t>
            </w:r>
            <w:proofErr w:type="spellStart"/>
            <w:r>
              <w:t>name</w:t>
            </w:r>
            <w:proofErr w:type="spellEnd"/>
            <w:r>
              <w:t>="</w:t>
            </w:r>
            <w:proofErr w:type="spellStart"/>
            <w:r>
              <w:t>perfil.nome</w:t>
            </w:r>
            <w:proofErr w:type="spellEnd"/>
            <w:r>
              <w:t>"</w:t>
            </w:r>
          </w:p>
          <w:p w:rsidR="00963B20" w:rsidRPr="00963B20" w:rsidRDefault="00963B20" w:rsidP="00963B20">
            <w:pPr>
              <w:rPr>
                <w:lang w:val="en-US"/>
              </w:rPr>
            </w:pPr>
            <w:r>
              <w:t xml:space="preserve">        </w:t>
            </w:r>
            <w:r w:rsidRPr="00963B20">
              <w:rPr>
                <w:lang w:val="en-US"/>
              </w:rPr>
              <w:t>class="form-control" value="${</w:t>
            </w:r>
            <w:proofErr w:type="spellStart"/>
            <w:r w:rsidRPr="00963B20">
              <w:rPr>
                <w:lang w:val="en-US"/>
              </w:rPr>
              <w:t>perfil.nome</w:t>
            </w:r>
            <w:proofErr w:type="spellEnd"/>
            <w:r w:rsidRPr="00963B20">
              <w:rPr>
                <w:lang w:val="en-US"/>
              </w:rPr>
              <w:t xml:space="preserve">}" /&gt;      </w:t>
            </w:r>
          </w:p>
          <w:p w:rsidR="00963B20" w:rsidRDefault="00963B20" w:rsidP="00963B20">
            <w:r w:rsidRPr="00963B20">
              <w:rPr>
                <w:lang w:val="en-US"/>
              </w:rPr>
              <w:t xml:space="preserve">    </w:t>
            </w:r>
            <w:r>
              <w:t>&lt;/</w:t>
            </w:r>
            <w:proofErr w:type="spellStart"/>
            <w:r>
              <w:t>div</w:t>
            </w:r>
            <w:proofErr w:type="spellEnd"/>
            <w:r>
              <w:t>&gt;</w:t>
            </w:r>
          </w:p>
          <w:p w:rsidR="00963B20" w:rsidRDefault="00963B20" w:rsidP="00963B20">
            <w:r>
              <w:t xml:space="preserve">  &lt;/</w:t>
            </w:r>
            <w:proofErr w:type="spellStart"/>
            <w:r>
              <w:t>div</w:t>
            </w:r>
            <w:proofErr w:type="spellEnd"/>
            <w:r>
              <w:t>&gt;</w:t>
            </w:r>
          </w:p>
          <w:p w:rsidR="00963B20" w:rsidRDefault="00963B20" w:rsidP="00963B20">
            <w:r>
              <w:t xml:space="preserve">        </w:t>
            </w:r>
          </w:p>
        </w:tc>
      </w:tr>
      <w:tr w:rsidR="00963B20" w:rsidTr="00963B20">
        <w:tc>
          <w:tcPr>
            <w:tcW w:w="9060" w:type="dxa"/>
          </w:tcPr>
          <w:p w:rsidR="00963B20" w:rsidRPr="00963B20" w:rsidRDefault="00963B20" w:rsidP="00963B20">
            <w:pPr>
              <w:rPr>
                <w:lang w:val="en-US"/>
              </w:rPr>
            </w:pPr>
            <w:r w:rsidRPr="00963B20">
              <w:rPr>
                <w:lang w:val="en-US"/>
              </w:rPr>
              <w:t>/** Spring MVC **/</w:t>
            </w:r>
          </w:p>
          <w:p w:rsidR="00963B20" w:rsidRPr="00963B20" w:rsidRDefault="00963B20" w:rsidP="00963B20">
            <w:pPr>
              <w:rPr>
                <w:lang w:val="en-US"/>
              </w:rPr>
            </w:pPr>
            <w:r w:rsidRPr="00963B20">
              <w:rPr>
                <w:lang w:val="en-US"/>
              </w:rPr>
              <w:t xml:space="preserve">          </w:t>
            </w:r>
          </w:p>
          <w:p w:rsidR="00963B20" w:rsidRPr="00963B20" w:rsidRDefault="00963B20" w:rsidP="00963B20">
            <w:pPr>
              <w:rPr>
                <w:lang w:val="en-US"/>
              </w:rPr>
            </w:pPr>
            <w:r w:rsidRPr="00963B20">
              <w:rPr>
                <w:lang w:val="en-US"/>
              </w:rPr>
              <w:t>&lt;</w:t>
            </w:r>
            <w:proofErr w:type="spellStart"/>
            <w:r w:rsidRPr="00963B20">
              <w:rPr>
                <w:lang w:val="en-US"/>
              </w:rPr>
              <w:t>form:form</w:t>
            </w:r>
            <w:proofErr w:type="spellEnd"/>
            <w:r w:rsidRPr="00963B20">
              <w:rPr>
                <w:lang w:val="en-US"/>
              </w:rPr>
              <w:t xml:space="preserve"> action="${</w:t>
            </w:r>
            <w:proofErr w:type="spellStart"/>
            <w:r w:rsidRPr="00963B20">
              <w:rPr>
                <w:lang w:val="en-US"/>
              </w:rPr>
              <w:t>url</w:t>
            </w:r>
            <w:proofErr w:type="spellEnd"/>
            <w:r w:rsidRPr="00963B20">
              <w:rPr>
                <w:lang w:val="en-US"/>
              </w:rPr>
              <w:t xml:space="preserve">}" method="POST" </w:t>
            </w:r>
            <w:proofErr w:type="spellStart"/>
            <w:r w:rsidRPr="00963B20">
              <w:rPr>
                <w:lang w:val="en-US"/>
              </w:rPr>
              <w:t>modelAttribute</w:t>
            </w:r>
            <w:proofErr w:type="spellEnd"/>
            <w:r w:rsidRPr="00963B20">
              <w:rPr>
                <w:lang w:val="en-US"/>
              </w:rPr>
              <w:t>="</w:t>
            </w:r>
            <w:proofErr w:type="spellStart"/>
            <w:r w:rsidRPr="00963B20">
              <w:rPr>
                <w:lang w:val="en-US"/>
              </w:rPr>
              <w:t>Perfil</w:t>
            </w:r>
            <w:proofErr w:type="spellEnd"/>
            <w:r w:rsidRPr="00963B20">
              <w:rPr>
                <w:lang w:val="en-US"/>
              </w:rPr>
              <w:t>"&gt;</w:t>
            </w:r>
          </w:p>
          <w:p w:rsidR="00963B20" w:rsidRPr="00963B20" w:rsidRDefault="00963B20" w:rsidP="00963B20">
            <w:pPr>
              <w:rPr>
                <w:lang w:val="en-US"/>
              </w:rPr>
            </w:pPr>
            <w:r w:rsidRPr="00963B20">
              <w:rPr>
                <w:lang w:val="en-US"/>
              </w:rPr>
              <w:t>&lt;div class="row"&gt;</w:t>
            </w:r>
          </w:p>
          <w:p w:rsidR="00963B20" w:rsidRPr="00963B20" w:rsidRDefault="00963B20" w:rsidP="00963B20">
            <w:pPr>
              <w:rPr>
                <w:lang w:val="en-US"/>
              </w:rPr>
            </w:pPr>
            <w:r w:rsidRPr="00963B20">
              <w:rPr>
                <w:lang w:val="en-US"/>
              </w:rPr>
              <w:t xml:space="preserve">  &lt;div class="col-md-7"&gt;</w:t>
            </w:r>
          </w:p>
          <w:p w:rsidR="00963B20" w:rsidRPr="00963B20" w:rsidRDefault="00963B20" w:rsidP="00963B20">
            <w:pPr>
              <w:rPr>
                <w:lang w:val="en-US"/>
              </w:rPr>
            </w:pPr>
            <w:r w:rsidRPr="00963B20">
              <w:rPr>
                <w:lang w:val="en-US"/>
              </w:rPr>
              <w:t xml:space="preserve">    &lt;div class="form-group"&gt;</w:t>
            </w:r>
          </w:p>
          <w:p w:rsidR="00963B20" w:rsidRPr="00963B20" w:rsidRDefault="00963B20" w:rsidP="00963B20">
            <w:pPr>
              <w:rPr>
                <w:lang w:val="en-US"/>
              </w:rPr>
            </w:pPr>
            <w:r w:rsidRPr="00963B20">
              <w:rPr>
                <w:lang w:val="en-US"/>
              </w:rPr>
              <w:t xml:space="preserve">      &lt;label for="</w:t>
            </w:r>
            <w:proofErr w:type="spellStart"/>
            <w:r w:rsidRPr="00963B20">
              <w:rPr>
                <w:lang w:val="en-US"/>
              </w:rPr>
              <w:t>nome</w:t>
            </w:r>
            <w:proofErr w:type="spellEnd"/>
            <w:r w:rsidRPr="00963B20">
              <w:rPr>
                <w:lang w:val="en-US"/>
              </w:rPr>
              <w:t>"&gt;Nome:&lt;/label&gt; &lt;input type="text"</w:t>
            </w:r>
          </w:p>
          <w:p w:rsidR="00963B20" w:rsidRDefault="00963B20" w:rsidP="00963B20">
            <w:r w:rsidRPr="00963B20">
              <w:rPr>
                <w:lang w:val="en-US"/>
              </w:rPr>
              <w:t xml:space="preserve">        </w:t>
            </w:r>
            <w:proofErr w:type="spellStart"/>
            <w:proofErr w:type="gramStart"/>
            <w:r>
              <w:t>placeholder</w:t>
            </w:r>
            <w:proofErr w:type="spellEnd"/>
            <w:proofErr w:type="gramEnd"/>
            <w:r>
              <w:t xml:space="preserve">="Digite o nome do </w:t>
            </w:r>
            <w:proofErr w:type="spellStart"/>
            <w:r>
              <w:t>usuario</w:t>
            </w:r>
            <w:proofErr w:type="spellEnd"/>
            <w:r>
              <w:t xml:space="preserve"> *" </w:t>
            </w:r>
            <w:proofErr w:type="spellStart"/>
            <w:r>
              <w:t>name</w:t>
            </w:r>
            <w:proofErr w:type="spellEnd"/>
            <w:r>
              <w:t>="nome"</w:t>
            </w:r>
          </w:p>
          <w:p w:rsidR="00963B20" w:rsidRPr="00963B20" w:rsidRDefault="00963B20" w:rsidP="00963B20">
            <w:pPr>
              <w:rPr>
                <w:lang w:val="en-US"/>
              </w:rPr>
            </w:pPr>
            <w:r>
              <w:t xml:space="preserve">        </w:t>
            </w:r>
            <w:r w:rsidRPr="00963B20">
              <w:rPr>
                <w:lang w:val="en-US"/>
              </w:rPr>
              <w:t>class="form-control" value="${</w:t>
            </w:r>
            <w:proofErr w:type="spellStart"/>
            <w:r w:rsidRPr="00963B20">
              <w:rPr>
                <w:lang w:val="en-US"/>
              </w:rPr>
              <w:t>perfil.nome</w:t>
            </w:r>
            <w:proofErr w:type="spellEnd"/>
            <w:r w:rsidRPr="00963B20">
              <w:rPr>
                <w:lang w:val="en-US"/>
              </w:rPr>
              <w:t xml:space="preserve">}" /&gt; </w:t>
            </w:r>
          </w:p>
          <w:p w:rsidR="00963B20" w:rsidRDefault="00963B20" w:rsidP="00963B20">
            <w:r w:rsidRPr="00963B20">
              <w:rPr>
                <w:lang w:val="en-US"/>
              </w:rPr>
              <w:t xml:space="preserve">    </w:t>
            </w:r>
            <w:r>
              <w:t>&lt;/</w:t>
            </w:r>
            <w:proofErr w:type="spellStart"/>
            <w:r>
              <w:t>div</w:t>
            </w:r>
            <w:proofErr w:type="spellEnd"/>
            <w:r>
              <w:t>&gt;</w:t>
            </w:r>
          </w:p>
          <w:p w:rsidR="00963B20" w:rsidRDefault="00963B20" w:rsidP="00963B20">
            <w:r>
              <w:t xml:space="preserve">  &lt;/</w:t>
            </w:r>
            <w:proofErr w:type="spellStart"/>
            <w:r>
              <w:t>div</w:t>
            </w:r>
            <w:proofErr w:type="spellEnd"/>
            <w:r>
              <w:t>&gt;</w:t>
            </w:r>
          </w:p>
        </w:tc>
      </w:tr>
    </w:tbl>
    <w:p w:rsidR="00963B20" w:rsidRPr="00963B20" w:rsidRDefault="00963B20" w:rsidP="00963B20"/>
    <w:p w:rsidR="00112458" w:rsidRDefault="00112458" w:rsidP="00112458">
      <w:pPr>
        <w:jc w:val="center"/>
        <w:rPr>
          <w:ins w:id="95" w:author="Claudinei Nuno" w:date="2019-02-16T06:51:00Z"/>
          <w:rFonts w:asciiTheme="minorHAnsi" w:hAnsiTheme="minorHAnsi" w:cstheme="minorHAnsi"/>
        </w:rPr>
      </w:pPr>
      <w:r>
        <w:rPr>
          <w:rFonts w:asciiTheme="minorHAnsi" w:hAnsiTheme="minorHAnsi" w:cstheme="minorHAnsi"/>
        </w:rPr>
        <w:t xml:space="preserve">Fonte: Autoria </w:t>
      </w:r>
      <w:proofErr w:type="spellStart"/>
      <w:r>
        <w:rPr>
          <w:rFonts w:asciiTheme="minorHAnsi" w:hAnsiTheme="minorHAnsi" w:cstheme="minorHAnsi"/>
        </w:rPr>
        <w:t>Própria</w:t>
      </w:r>
      <w:ins w:id="96" w:author="Claudinei Nuno" w:date="2019-02-16T06:51:00Z">
        <w:r w:rsidR="005A1E16">
          <w:rPr>
            <w:rFonts w:asciiTheme="minorHAnsi" w:hAnsiTheme="minorHAnsi" w:cstheme="minorHAnsi"/>
          </w:rPr>
          <w:t>idem</w:t>
        </w:r>
        <w:proofErr w:type="spellEnd"/>
      </w:ins>
    </w:p>
    <w:p w:rsidR="005A1E16" w:rsidRDefault="005A1E16" w:rsidP="00112458">
      <w:pPr>
        <w:jc w:val="center"/>
        <w:rPr>
          <w:rFonts w:asciiTheme="minorHAnsi" w:hAnsiTheme="minorHAnsi" w:cstheme="minorHAnsi"/>
        </w:rPr>
      </w:pPr>
    </w:p>
    <w:p w:rsidR="00E62C4D" w:rsidRDefault="00112458" w:rsidP="00E62C4D">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Na tela de cadastro</w:t>
      </w:r>
      <w:r>
        <w:rPr>
          <w:rFonts w:ascii="Calibri" w:eastAsia="Calibri" w:hAnsi="Calibri" w:cs="Calibri"/>
          <w:szCs w:val="20"/>
          <w:lang w:eastAsia="ar-SA"/>
        </w:rPr>
        <w:t>,</w:t>
      </w:r>
      <w:r w:rsidRPr="0011245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112458">
        <w:rPr>
          <w:rFonts w:ascii="Calibri" w:eastAsia="Calibri" w:hAnsi="Calibri" w:cs="Calibri"/>
          <w:szCs w:val="20"/>
          <w:lang w:eastAsia="ar-SA"/>
        </w:rPr>
        <w:t xml:space="preserve"> 3, ambos construídos na estrutura de </w:t>
      </w:r>
      <w:proofErr w:type="spellStart"/>
      <w:r w:rsidRPr="00112458">
        <w:rPr>
          <w:rFonts w:ascii="Calibri" w:eastAsia="Calibri" w:hAnsi="Calibri" w:cs="Calibri"/>
          <w:i/>
          <w:iCs/>
          <w:szCs w:val="20"/>
          <w:lang w:eastAsia="ar-SA"/>
        </w:rPr>
        <w:t>forms</w:t>
      </w:r>
      <w:proofErr w:type="spellEnd"/>
      <w:r w:rsidRPr="00112458">
        <w:rPr>
          <w:rFonts w:ascii="Calibri" w:eastAsia="Calibri" w:hAnsi="Calibri" w:cs="Calibri"/>
          <w:i/>
          <w:iCs/>
          <w:szCs w:val="20"/>
          <w:lang w:eastAsia="ar-SA"/>
        </w:rPr>
        <w:t xml:space="preserve">, </w:t>
      </w:r>
      <w:r w:rsidRPr="00112458">
        <w:rPr>
          <w:rFonts w:ascii="Calibri" w:eastAsia="Calibri" w:hAnsi="Calibri" w:cs="Calibri"/>
          <w:szCs w:val="20"/>
          <w:lang w:eastAsia="ar-SA"/>
        </w:rPr>
        <w:t>pode</w:t>
      </w:r>
      <w:r>
        <w:rPr>
          <w:rFonts w:ascii="Calibri" w:eastAsia="Calibri" w:hAnsi="Calibri" w:cs="Calibri"/>
          <w:szCs w:val="20"/>
          <w:lang w:eastAsia="ar-SA"/>
        </w:rPr>
        <w:t>-se</w:t>
      </w:r>
      <w:r w:rsidRPr="00112458">
        <w:rPr>
          <w:rFonts w:ascii="Calibri" w:eastAsia="Calibri" w:hAnsi="Calibri" w:cs="Calibri"/>
          <w:szCs w:val="20"/>
          <w:lang w:eastAsia="ar-SA"/>
        </w:rPr>
        <w:t xml:space="preserve"> notar a diferença na declaração da ação que será executada, ao </w:t>
      </w:r>
      <w:proofErr w:type="spellStart"/>
      <w:r w:rsidRPr="00112458">
        <w:rPr>
          <w:rFonts w:ascii="Calibri" w:eastAsia="Calibri" w:hAnsi="Calibri" w:cs="Calibri"/>
          <w:i/>
          <w:szCs w:val="20"/>
          <w:lang w:eastAsia="ar-SA"/>
        </w:rPr>
        <w:t>form</w:t>
      </w:r>
      <w:proofErr w:type="spellEnd"/>
      <w:r w:rsidRPr="00112458">
        <w:rPr>
          <w:rFonts w:ascii="Calibri" w:eastAsia="Calibri" w:hAnsi="Calibri" w:cs="Calibri"/>
          <w:szCs w:val="20"/>
          <w:lang w:eastAsia="ar-SA"/>
        </w:rPr>
        <w:t xml:space="preserve"> do </w:t>
      </w:r>
      <w:r w:rsidRPr="00112458">
        <w:rPr>
          <w:rFonts w:ascii="Calibri" w:eastAsia="Calibri" w:hAnsi="Calibri" w:cs="Calibri"/>
          <w:i/>
          <w:iCs/>
          <w:szCs w:val="20"/>
          <w:lang w:eastAsia="ar-SA"/>
        </w:rPr>
        <w:t xml:space="preserve">Spring MVC </w:t>
      </w:r>
      <w:r w:rsidRPr="00112458">
        <w:rPr>
          <w:rFonts w:ascii="Calibri" w:eastAsia="Calibri" w:hAnsi="Calibri" w:cs="Calibri"/>
          <w:szCs w:val="20"/>
          <w:lang w:eastAsia="ar-SA"/>
        </w:rPr>
        <w:t xml:space="preserve">(como </w:t>
      </w:r>
      <w:r>
        <w:rPr>
          <w:rFonts w:ascii="Calibri" w:eastAsia="Calibri" w:hAnsi="Calibri" w:cs="Calibri"/>
          <w:szCs w:val="20"/>
          <w:lang w:eastAsia="ar-SA"/>
        </w:rPr>
        <w:t>é notado na linha</w:t>
      </w:r>
      <w:r w:rsidRPr="00112458">
        <w:rPr>
          <w:rFonts w:ascii="Calibri" w:eastAsia="Calibri" w:hAnsi="Calibri" w:cs="Calibri"/>
          <w:szCs w:val="20"/>
          <w:lang w:eastAsia="ar-SA"/>
        </w:rPr>
        <w:t>),</w:t>
      </w:r>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assim se diz </w:t>
      </w:r>
      <w:r w:rsidRPr="00112458">
        <w:rPr>
          <w:rFonts w:ascii="Calibri" w:eastAsia="Calibri" w:hAnsi="Calibri" w:cs="Calibri"/>
          <w:szCs w:val="20"/>
          <w:lang w:eastAsia="ar-SA"/>
        </w:rPr>
        <w:t xml:space="preserve">a </w:t>
      </w:r>
      <w:r w:rsidRPr="00112458">
        <w:rPr>
          <w:rFonts w:ascii="Calibri" w:eastAsia="Calibri" w:hAnsi="Calibri" w:cs="Calibri"/>
          <w:i/>
          <w:iCs/>
          <w:szCs w:val="20"/>
          <w:lang w:eastAsia="ar-SA"/>
        </w:rPr>
        <w:t xml:space="preserve">URL (‘/perfil’) </w:t>
      </w:r>
      <w:r w:rsidRPr="00112458">
        <w:rPr>
          <w:rFonts w:ascii="Calibri" w:eastAsia="Calibri" w:hAnsi="Calibri" w:cs="Calibri"/>
          <w:szCs w:val="20"/>
          <w:lang w:eastAsia="ar-SA"/>
        </w:rPr>
        <w:t xml:space="preserve">disponibilizada pelo </w:t>
      </w:r>
      <w:proofErr w:type="spellStart"/>
      <w:r w:rsidRPr="00112458">
        <w:rPr>
          <w:rFonts w:ascii="Calibri" w:eastAsia="Calibri" w:hAnsi="Calibri" w:cs="Calibri"/>
          <w:i/>
          <w:iCs/>
          <w:szCs w:val="20"/>
          <w:lang w:eastAsia="ar-SA"/>
        </w:rPr>
        <w:t>Controller</w:t>
      </w:r>
      <w:proofErr w:type="spellEnd"/>
      <w:r w:rsidRPr="00112458">
        <w:rPr>
          <w:rFonts w:ascii="Calibri" w:eastAsia="Calibri" w:hAnsi="Calibri" w:cs="Calibri"/>
          <w:szCs w:val="20"/>
          <w:lang w:eastAsia="ar-SA"/>
        </w:rPr>
        <w:t xml:space="preserve">, já ao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se </w:t>
      </w:r>
      <w:r w:rsidRPr="00112458">
        <w:rPr>
          <w:rFonts w:ascii="Calibri" w:eastAsia="Calibri" w:hAnsi="Calibri" w:cs="Calibri"/>
          <w:szCs w:val="20"/>
          <w:lang w:eastAsia="ar-SA"/>
        </w:rPr>
        <w:t>pode</w:t>
      </w:r>
      <w:r w:rsidR="00E62C4D">
        <w:rPr>
          <w:rFonts w:ascii="Calibri" w:eastAsia="Calibri" w:hAnsi="Calibri" w:cs="Calibri"/>
          <w:szCs w:val="20"/>
          <w:lang w:eastAsia="ar-SA"/>
        </w:rPr>
        <w:t xml:space="preserve"> </w:t>
      </w:r>
      <w:r w:rsidRPr="00112458">
        <w:rPr>
          <w:rFonts w:ascii="Calibri" w:eastAsia="Calibri" w:hAnsi="Calibri" w:cs="Calibri"/>
          <w:szCs w:val="20"/>
          <w:lang w:eastAsia="ar-SA"/>
        </w:rPr>
        <w:t>referenciar a classe e o método que executará a ação</w:t>
      </w:r>
      <w:r w:rsidR="00E62C4D">
        <w:rPr>
          <w:rFonts w:ascii="Calibri" w:eastAsia="Calibri" w:hAnsi="Calibri" w:cs="Calibri"/>
          <w:szCs w:val="20"/>
          <w:lang w:eastAsia="ar-SA"/>
        </w:rPr>
        <w:t xml:space="preserve">, sendo notado através da instrução: </w:t>
      </w:r>
      <w:r w:rsidR="00E62C4D" w:rsidRPr="00E62C4D">
        <w:rPr>
          <w:rFonts w:asciiTheme="minorHAnsi" w:eastAsia="Calibri" w:hAnsiTheme="minorHAnsi" w:cs="Courier New"/>
          <w:szCs w:val="20"/>
          <w:lang w:eastAsia="ar-SA"/>
        </w:rPr>
        <w:t>(</w:t>
      </w:r>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linkTo</w:t>
      </w:r>
      <w:proofErr w:type="spell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PerfilController</w:t>
      </w:r>
      <w:proofErr w:type="spellEnd"/>
      <w:proofErr w:type="gramStart"/>
      <w:r w:rsidR="00E62C4D" w:rsidRPr="00E62C4D">
        <w:rPr>
          <w:rFonts w:asciiTheme="minorHAnsi" w:eastAsia="Calibri" w:hAnsiTheme="minorHAnsi" w:cs="Courier New"/>
          <w:szCs w:val="20"/>
          <w:lang w:eastAsia="ar-SA"/>
        </w:rPr>
        <w:t>].adiciona</w:t>
      </w:r>
      <w:proofErr w:type="gram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null</w:t>
      </w:r>
      <w:proofErr w:type="spellEnd"/>
      <w:r w:rsidRPr="00E62C4D">
        <w:rPr>
          <w:rFonts w:asciiTheme="minorHAnsi" w:eastAsia="Calibri" w:hAnsiTheme="minorHAnsi" w:cs="Courier New"/>
          <w:szCs w:val="20"/>
          <w:lang w:eastAsia="ar-SA"/>
        </w:rPr>
        <w:t>)}).</w:t>
      </w:r>
      <w:r w:rsidR="00E62C4D" w:rsidRPr="00E62C4D">
        <w:rPr>
          <w:rFonts w:ascii="Courier New" w:eastAsia="Calibri" w:hAnsi="Courier New" w:cs="Courier New"/>
          <w:szCs w:val="20"/>
          <w:lang w:eastAsia="ar-SA"/>
        </w:rPr>
        <w:t xml:space="preserve">  </w:t>
      </w:r>
    </w:p>
    <w:p w:rsidR="003C3583" w:rsidRDefault="00112458" w:rsidP="003C3583">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 xml:space="preserve">Outro ponto a observar, é forma de referenciar os campos no formulário que serão enviados à camada </w:t>
      </w:r>
      <w:r w:rsidRPr="00112458">
        <w:rPr>
          <w:rFonts w:ascii="Calibri" w:eastAsia="Calibri" w:hAnsi="Calibri" w:cs="Calibri"/>
          <w:i/>
          <w:iCs/>
          <w:szCs w:val="20"/>
          <w:lang w:eastAsia="ar-SA"/>
        </w:rPr>
        <w:t xml:space="preserve">Controller </w:t>
      </w:r>
      <w:r w:rsidRPr="00112458">
        <w:rPr>
          <w:rFonts w:ascii="Calibri" w:eastAsia="Calibri" w:hAnsi="Calibri" w:cs="Calibri"/>
          <w:szCs w:val="20"/>
          <w:lang w:eastAsia="ar-SA"/>
        </w:rPr>
        <w:t xml:space="preserve">para serem gravados no banco de dados. Como </w:t>
      </w:r>
      <w:r w:rsidR="00A54BD8">
        <w:rPr>
          <w:rFonts w:ascii="Calibri" w:eastAsia="Calibri" w:hAnsi="Calibri" w:cs="Calibri"/>
          <w:szCs w:val="20"/>
          <w:lang w:eastAsia="ar-SA"/>
        </w:rPr>
        <w:t>se pode</w:t>
      </w:r>
      <w:r w:rsidRPr="00112458">
        <w:rPr>
          <w:rFonts w:ascii="Calibri" w:eastAsia="Calibri" w:hAnsi="Calibri" w:cs="Calibri"/>
          <w:szCs w:val="20"/>
          <w:lang w:eastAsia="ar-SA"/>
        </w:rPr>
        <w:t xml:space="preserve"> ver</w:t>
      </w:r>
      <w:r w:rsidR="00A54BD8">
        <w:rPr>
          <w:rFonts w:ascii="Calibri" w:eastAsia="Calibri" w:hAnsi="Calibri" w:cs="Calibri"/>
          <w:szCs w:val="20"/>
          <w:lang w:eastAsia="ar-SA"/>
        </w:rPr>
        <w:t>ificar</w:t>
      </w:r>
      <w:r w:rsidRPr="00112458">
        <w:rPr>
          <w:rFonts w:ascii="Calibri" w:eastAsia="Calibri" w:hAnsi="Calibri" w:cs="Calibri"/>
          <w:szCs w:val="20"/>
          <w:lang w:eastAsia="ar-SA"/>
        </w:rPr>
        <w:t xml:space="preserve"> em um exemplo na (linha) do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szCs w:val="20"/>
          <w:lang w:eastAsia="ar-SA"/>
        </w:rPr>
        <w:t xml:space="preserve">, o campo nome para ser identificado na camada </w:t>
      </w:r>
      <w:r w:rsidRPr="00112458">
        <w:rPr>
          <w:rFonts w:ascii="Calibri" w:eastAsia="Calibri" w:hAnsi="Calibri" w:cs="Calibri"/>
          <w:i/>
          <w:iCs/>
          <w:szCs w:val="20"/>
          <w:lang w:eastAsia="ar-SA"/>
        </w:rPr>
        <w:t>Models</w:t>
      </w:r>
      <w:r w:rsidRPr="00112458">
        <w:rPr>
          <w:rFonts w:ascii="Calibri" w:eastAsia="Calibri" w:hAnsi="Calibri" w:cs="Calibri"/>
          <w:szCs w:val="20"/>
          <w:lang w:eastAsia="ar-SA"/>
        </w:rPr>
        <w:t xml:space="preserve">, é necessário dizer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i/>
          <w:iCs/>
          <w:szCs w:val="20"/>
          <w:lang w:eastAsia="ar-SA"/>
        </w:rPr>
        <w:t>, o</w:t>
      </w:r>
      <w:r w:rsidRPr="00112458">
        <w:rPr>
          <w:rFonts w:ascii="Calibri" w:eastAsia="Calibri" w:hAnsi="Calibri" w:cs="Calibri"/>
          <w:szCs w:val="20"/>
          <w:lang w:eastAsia="ar-SA"/>
        </w:rPr>
        <w:t xml:space="preserve"> nome do </w:t>
      </w:r>
      <w:r w:rsidRPr="00112458">
        <w:rPr>
          <w:rFonts w:ascii="Calibri" w:eastAsia="Calibri" w:hAnsi="Calibri" w:cs="Calibri"/>
          <w:i/>
          <w:iCs/>
          <w:szCs w:val="20"/>
          <w:lang w:eastAsia="ar-SA"/>
        </w:rPr>
        <w:t>Controller</w:t>
      </w:r>
      <w:r w:rsidRPr="00112458">
        <w:rPr>
          <w:rFonts w:ascii="Calibri" w:eastAsia="Calibri" w:hAnsi="Calibri" w:cs="Calibri"/>
          <w:szCs w:val="20"/>
          <w:lang w:eastAsia="ar-SA"/>
        </w:rPr>
        <w:t xml:space="preserve"> e o nome que está referenciado no banco de dados (</w:t>
      </w:r>
      <w:proofErr w:type="spellStart"/>
      <w:r w:rsidRPr="00112458">
        <w:rPr>
          <w:rFonts w:ascii="Calibri" w:eastAsia="Calibri" w:hAnsi="Calibri" w:cs="Calibri"/>
          <w:szCs w:val="20"/>
          <w:lang w:eastAsia="ar-SA"/>
        </w:rPr>
        <w:t>perfil.nome</w:t>
      </w:r>
      <w:proofErr w:type="spellEnd"/>
      <w:r w:rsidRPr="00112458">
        <w:rPr>
          <w:rFonts w:ascii="Calibri" w:eastAsia="Calibri" w:hAnsi="Calibri" w:cs="Calibri"/>
          <w:szCs w:val="20"/>
          <w:lang w:eastAsia="ar-SA"/>
        </w:rPr>
        <w:t xml:space="preserve">), já ao formulário na (linha) do </w:t>
      </w:r>
      <w:r w:rsidRPr="00A54BD8">
        <w:rPr>
          <w:rFonts w:ascii="Calibri" w:eastAsia="Calibri" w:hAnsi="Calibri" w:cs="Calibri"/>
          <w:i/>
          <w:szCs w:val="20"/>
          <w:lang w:eastAsia="ar-SA"/>
        </w:rPr>
        <w:t>Spring</w:t>
      </w:r>
      <w:r w:rsidRPr="00112458">
        <w:rPr>
          <w:rFonts w:ascii="Calibri" w:eastAsia="Calibri" w:hAnsi="Calibri" w:cs="Calibri"/>
          <w:szCs w:val="20"/>
          <w:lang w:eastAsia="ar-SA"/>
        </w:rPr>
        <w:t xml:space="preserve"> MVC, apenas referencio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szCs w:val="20"/>
          <w:lang w:eastAsia="ar-SA"/>
        </w:rPr>
        <w:t xml:space="preserve"> o nome como está no banco de dados (nome).</w:t>
      </w:r>
    </w:p>
    <w:p w:rsidR="003C3583" w:rsidRDefault="005A1E16" w:rsidP="003C3583">
      <w:pPr>
        <w:widowControl w:val="0"/>
        <w:tabs>
          <w:tab w:val="left" w:pos="1701"/>
        </w:tabs>
        <w:suppressAutoHyphens/>
        <w:ind w:firstLine="709"/>
        <w:jc w:val="both"/>
        <w:rPr>
          <w:rFonts w:ascii="Calibri" w:eastAsia="Calibri" w:hAnsi="Calibri" w:cs="Calibri"/>
          <w:szCs w:val="20"/>
          <w:lang w:eastAsia="ar-SA"/>
        </w:rPr>
      </w:pPr>
      <w:ins w:id="97" w:author="Claudinei Nuno" w:date="2019-02-16T06:52:00Z">
        <w:r>
          <w:rPr>
            <w:rFonts w:ascii="Calibri" w:eastAsia="Calibri" w:hAnsi="Calibri" w:cs="Calibri"/>
            <w:szCs w:val="20"/>
            <w:lang w:eastAsia="ar-SA"/>
          </w:rPr>
          <w:t xml:space="preserve">Idem </w:t>
        </w:r>
        <w:proofErr w:type="spellStart"/>
        <w:r>
          <w:rPr>
            <w:rFonts w:ascii="Calibri" w:eastAsia="Calibri" w:hAnsi="Calibri" w:cs="Calibri"/>
            <w:szCs w:val="20"/>
            <w:lang w:eastAsia="ar-SA"/>
          </w:rPr>
          <w:t>idem</w:t>
        </w:r>
      </w:ins>
      <w:proofErr w:type="spellEnd"/>
    </w:p>
    <w:p w:rsidR="00A54BD8" w:rsidRDefault="00C47C4F" w:rsidP="003C3583">
      <w:pPr>
        <w:widowControl w:val="0"/>
        <w:tabs>
          <w:tab w:val="left" w:pos="1701"/>
        </w:tabs>
        <w:suppressAutoHyphens/>
        <w:ind w:firstLine="709"/>
        <w:jc w:val="both"/>
        <w:rPr>
          <w:rFonts w:asciiTheme="minorHAnsi" w:hAnsiTheme="minorHAnsi"/>
        </w:rPr>
      </w:pPr>
      <w:r>
        <w:rPr>
          <w:rFonts w:asciiTheme="minorHAnsi" w:hAnsiTheme="minorHAnsi"/>
        </w:rPr>
        <w:t>Quadro</w:t>
      </w:r>
      <w:r w:rsidR="00A54BD8" w:rsidRPr="003C3583">
        <w:rPr>
          <w:rFonts w:asciiTheme="minorHAnsi" w:hAnsiTheme="minorHAnsi"/>
        </w:rPr>
        <w:t xml:space="preserve"> </w:t>
      </w:r>
      <w:r w:rsidR="00A54BD8" w:rsidRPr="003C3583">
        <w:rPr>
          <w:rFonts w:asciiTheme="minorHAnsi" w:hAnsiTheme="minorHAnsi"/>
        </w:rPr>
        <w:fldChar w:fldCharType="begin"/>
      </w:r>
      <w:r w:rsidR="00A54BD8" w:rsidRPr="003C3583">
        <w:rPr>
          <w:rFonts w:asciiTheme="minorHAnsi" w:hAnsiTheme="minorHAnsi"/>
        </w:rPr>
        <w:instrText xml:space="preserve"> SEQ Figura \* ARABIC </w:instrText>
      </w:r>
      <w:r w:rsidR="00A54BD8" w:rsidRPr="003C3583">
        <w:rPr>
          <w:rFonts w:asciiTheme="minorHAnsi" w:hAnsiTheme="minorHAnsi"/>
        </w:rPr>
        <w:fldChar w:fldCharType="separate"/>
      </w:r>
      <w:r w:rsidR="00A54BD8" w:rsidRPr="003C3583">
        <w:rPr>
          <w:rFonts w:asciiTheme="minorHAnsi" w:hAnsiTheme="minorHAnsi"/>
          <w:noProof/>
        </w:rPr>
        <w:t>4</w:t>
      </w:r>
      <w:r w:rsidR="00A54BD8" w:rsidRPr="003C3583">
        <w:rPr>
          <w:rFonts w:asciiTheme="minorHAnsi" w:hAnsiTheme="minorHAnsi"/>
        </w:rPr>
        <w:fldChar w:fldCharType="end"/>
      </w:r>
      <w:r w:rsidR="00A54BD8" w:rsidRPr="003C3583">
        <w:rPr>
          <w:rFonts w:asciiTheme="minorHAnsi" w:hAnsiTheme="minorHAnsi"/>
        </w:rPr>
        <w:t xml:space="preserve"> – Método de </w:t>
      </w:r>
      <w:r w:rsidR="00A54BD8" w:rsidRPr="003C3583">
        <w:rPr>
          <w:rFonts w:asciiTheme="minorHAnsi" w:hAnsiTheme="minorHAnsi"/>
          <w:i/>
        </w:rPr>
        <w:t>Controller</w:t>
      </w:r>
      <w:r w:rsidR="00A54BD8" w:rsidRPr="003C3583">
        <w:rPr>
          <w:rFonts w:asciiTheme="minorHAnsi" w:hAnsiTheme="minorHAnsi"/>
        </w:rPr>
        <w:t xml:space="preserve"> responsável por listar todos os perfis cadastrados</w:t>
      </w:r>
    </w:p>
    <w:p w:rsidR="00B830EC" w:rsidRPr="003C3583" w:rsidRDefault="00B830EC" w:rsidP="003C3583">
      <w:pPr>
        <w:widowControl w:val="0"/>
        <w:tabs>
          <w:tab w:val="left" w:pos="1701"/>
        </w:tabs>
        <w:suppressAutoHyphens/>
        <w:ind w:firstLine="709"/>
        <w:jc w:val="both"/>
        <w:rPr>
          <w:rFonts w:asciiTheme="minorHAnsi" w:hAnsiTheme="minorHAnsi" w:cstheme="minorHAnsi"/>
        </w:rPr>
      </w:pP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lastRenderedPageBreak/>
              <w:t xml:space="preserve">/** VRaptor **/          </w:t>
            </w:r>
          </w:p>
          <w:p w:rsidR="00B830EC" w:rsidRPr="00B830EC" w:rsidRDefault="00B830EC" w:rsidP="00B830EC">
            <w:pPr>
              <w:tabs>
                <w:tab w:val="left" w:pos="3165"/>
              </w:tabs>
              <w:rPr>
                <w:rFonts w:asciiTheme="minorHAnsi" w:hAnsiTheme="minorHAnsi" w:cstheme="minorHAnsi"/>
              </w:rPr>
            </w:pPr>
          </w:p>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w:t>
            </w:r>
            <w:proofErr w:type="spellStart"/>
            <w:r w:rsidRPr="00B830EC">
              <w:rPr>
                <w:rFonts w:asciiTheme="minorHAnsi" w:hAnsiTheme="minorHAnsi" w:cstheme="minorHAnsi"/>
              </w:rPr>
              <w:t>Get</w:t>
            </w:r>
            <w:proofErr w:type="spellEnd"/>
            <w:r w:rsidRPr="00B830EC">
              <w:rPr>
                <w:rFonts w:asciiTheme="minorHAnsi" w:hAnsiTheme="minorHAnsi" w:cstheme="minorHAnsi"/>
              </w:rPr>
              <w:t>("perfil/lista")</w:t>
            </w:r>
          </w:p>
          <w:p w:rsidR="00B830EC" w:rsidRPr="00B830EC" w:rsidRDefault="00B830EC" w:rsidP="00B830EC">
            <w:pPr>
              <w:tabs>
                <w:tab w:val="left" w:pos="3165"/>
              </w:tabs>
              <w:rPr>
                <w:rFonts w:asciiTheme="minorHAnsi" w:hAnsiTheme="minorHAnsi" w:cstheme="minorHAnsi"/>
              </w:rPr>
            </w:pPr>
            <w:proofErr w:type="gramStart"/>
            <w:r w:rsidRPr="00B830EC">
              <w:rPr>
                <w:rFonts w:asciiTheme="minorHAnsi" w:hAnsiTheme="minorHAnsi" w:cstheme="minorHAnsi"/>
              </w:rPr>
              <w:t>public</w:t>
            </w:r>
            <w:proofErr w:type="gramEnd"/>
            <w:r w:rsidRPr="00B830EC">
              <w:rPr>
                <w:rFonts w:asciiTheme="minorHAnsi" w:hAnsiTheme="minorHAnsi" w:cstheme="minorHAnsi"/>
              </w:rPr>
              <w:t xml:space="preserve"> void lista() {</w:t>
            </w:r>
          </w:p>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 xml:space="preserve">    </w:t>
            </w:r>
            <w:proofErr w:type="spellStart"/>
            <w:proofErr w:type="gramStart"/>
            <w:r w:rsidRPr="00B830EC">
              <w:rPr>
                <w:rFonts w:asciiTheme="minorHAnsi" w:hAnsiTheme="minorHAnsi" w:cstheme="minorHAnsi"/>
              </w:rPr>
              <w:t>result.include</w:t>
            </w:r>
            <w:proofErr w:type="spellEnd"/>
            <w:proofErr w:type="gramEnd"/>
            <w:r w:rsidRPr="00B830EC">
              <w:rPr>
                <w:rFonts w:asciiTheme="minorHAnsi" w:hAnsiTheme="minorHAnsi" w:cstheme="minorHAnsi"/>
              </w:rPr>
              <w:t>("perfil",</w:t>
            </w:r>
            <w:proofErr w:type="spellStart"/>
            <w:r w:rsidRPr="00B830EC">
              <w:rPr>
                <w:rFonts w:asciiTheme="minorHAnsi" w:hAnsiTheme="minorHAnsi" w:cstheme="minorHAnsi"/>
              </w:rPr>
              <w:t>perfilDao.lista</w:t>
            </w:r>
            <w:proofErr w:type="spellEnd"/>
            <w:r w:rsidRPr="00B830EC">
              <w:rPr>
                <w:rFonts w:asciiTheme="minorHAnsi" w:hAnsiTheme="minorHAnsi" w:cstheme="minorHAnsi"/>
              </w:rPr>
              <w:t>());</w:t>
            </w:r>
          </w:p>
          <w:p w:rsidR="00B830EC" w:rsidRDefault="00B830EC" w:rsidP="00B830EC">
            <w:pPr>
              <w:tabs>
                <w:tab w:val="left" w:pos="3165"/>
              </w:tabs>
              <w:rPr>
                <w:rFonts w:asciiTheme="minorHAnsi" w:hAnsiTheme="minorHAnsi" w:cstheme="minorHAnsi"/>
              </w:rPr>
            </w:pPr>
            <w:r w:rsidRPr="00B830EC">
              <w:rPr>
                <w:rFonts w:asciiTheme="minorHAnsi" w:hAnsiTheme="minorHAnsi" w:cstheme="minorHAnsi"/>
              </w:rPr>
              <w:t>}</w:t>
            </w:r>
          </w:p>
        </w:tc>
      </w:tr>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Spring MVC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 =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RequestMethod.GET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String </w:t>
            </w:r>
            <w:proofErr w:type="spellStart"/>
            <w:r w:rsidRPr="00B830EC">
              <w:rPr>
                <w:rFonts w:asciiTheme="minorHAnsi" w:hAnsiTheme="minorHAnsi" w:cstheme="minorHAnsi"/>
                <w:lang w:val="en-US"/>
              </w:rPr>
              <w:t>lista</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r w:rsidRPr="00B830EC">
              <w:rPr>
                <w:rFonts w:asciiTheme="minorHAnsi" w:hAnsiTheme="minorHAnsi" w:cstheme="minorHAnsi"/>
                <w:lang w:val="en-US"/>
              </w:rPr>
              <w:tab/>
            </w:r>
            <w:proofErr w:type="spellStart"/>
            <w:r w:rsidRPr="00B830EC">
              <w:rPr>
                <w:rFonts w:asciiTheme="minorHAnsi" w:hAnsiTheme="minorHAnsi" w:cstheme="minorHAnsi"/>
              </w:rPr>
              <w:t>modelMap.addAttribute</w:t>
            </w:r>
            <w:proofErr w:type="spellEnd"/>
            <w:r w:rsidRPr="00B830EC">
              <w:rPr>
                <w:rFonts w:asciiTheme="minorHAnsi" w:hAnsiTheme="minorHAnsi" w:cstheme="minorHAnsi"/>
              </w:rPr>
              <w:t xml:space="preserve">("Perfil", </w:t>
            </w:r>
            <w:proofErr w:type="spellStart"/>
            <w:r w:rsidRPr="00B830EC">
              <w:rPr>
                <w:rFonts w:asciiTheme="minorHAnsi" w:hAnsiTheme="minorHAnsi" w:cstheme="minorHAnsi"/>
              </w:rPr>
              <w:t>perfilDao.findAll</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"perfil/lista";</w:t>
            </w:r>
          </w:p>
          <w:p w:rsidR="00B830EC" w:rsidRDefault="00B830EC" w:rsidP="00B830EC">
            <w:pPr>
              <w:rPr>
                <w:rFonts w:asciiTheme="minorHAnsi" w:hAnsiTheme="minorHAnsi" w:cstheme="minorHAnsi"/>
              </w:rPr>
            </w:pPr>
            <w:r w:rsidRPr="00B830EC">
              <w:rPr>
                <w:rFonts w:asciiTheme="minorHAnsi" w:hAnsiTheme="minorHAnsi" w:cstheme="minorHAnsi"/>
              </w:rPr>
              <w:t>}</w:t>
            </w:r>
          </w:p>
        </w:tc>
      </w:tr>
    </w:tbl>
    <w:p w:rsidR="00B830EC" w:rsidRDefault="00B830EC" w:rsidP="00A54BD8">
      <w:pPr>
        <w:jc w:val="center"/>
        <w:rPr>
          <w:rFonts w:asciiTheme="minorHAnsi" w:hAnsiTheme="minorHAnsi" w:cstheme="minorHAnsi"/>
        </w:rPr>
      </w:pPr>
    </w:p>
    <w:p w:rsidR="00A54BD8" w:rsidRDefault="00A54BD8" w:rsidP="00A54BD8">
      <w:pPr>
        <w:jc w:val="center"/>
        <w:rPr>
          <w:rFonts w:asciiTheme="minorHAnsi" w:hAnsiTheme="minorHAnsi" w:cstheme="minorHAnsi"/>
        </w:rPr>
      </w:pPr>
      <w:r>
        <w:rPr>
          <w:rFonts w:asciiTheme="minorHAnsi" w:hAnsiTheme="minorHAnsi" w:cstheme="minorHAnsi"/>
        </w:rPr>
        <w:t>Fonte: Autoria Própria</w:t>
      </w:r>
    </w:p>
    <w:p w:rsidR="00C25484" w:rsidRDefault="00C25484">
      <w:pPr>
        <w:rPr>
          <w:rFonts w:asciiTheme="minorHAnsi" w:hAnsiTheme="minorHAnsi" w:cs="Lucida Sans Unicode"/>
          <w:b/>
          <w:color w:val="000000" w:themeColor="text1"/>
        </w:rPr>
      </w:pP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t>N</w:t>
      </w:r>
      <w:r w:rsidR="00C47C4F">
        <w:rPr>
          <w:rFonts w:ascii="Calibri" w:eastAsia="Calibri" w:hAnsi="Calibri" w:cs="Calibri"/>
          <w:szCs w:val="20"/>
          <w:lang w:eastAsia="ar-SA"/>
        </w:rPr>
        <w:t>o</w:t>
      </w:r>
      <w:r w:rsidRPr="00A54BD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A54BD8">
        <w:rPr>
          <w:rFonts w:ascii="Calibri" w:eastAsia="Calibri" w:hAnsi="Calibri" w:cs="Calibri"/>
          <w:szCs w:val="20"/>
          <w:lang w:eastAsia="ar-SA"/>
        </w:rPr>
        <w:t xml:space="preserve"> 4, </w:t>
      </w:r>
      <w:r>
        <w:rPr>
          <w:rFonts w:ascii="Calibri" w:eastAsia="Calibri" w:hAnsi="Calibri" w:cs="Calibri"/>
          <w:szCs w:val="20"/>
          <w:lang w:eastAsia="ar-SA"/>
        </w:rPr>
        <w:t>nota-se</w:t>
      </w:r>
      <w:r w:rsidRPr="00A54BD8">
        <w:rPr>
          <w:rFonts w:ascii="Calibri" w:eastAsia="Calibri" w:hAnsi="Calibri" w:cs="Calibri"/>
          <w:szCs w:val="20"/>
          <w:lang w:eastAsia="ar-SA"/>
        </w:rPr>
        <w:t xml:space="preserve"> como o </w:t>
      </w:r>
      <w:r w:rsidRPr="00A54BD8">
        <w:rPr>
          <w:rFonts w:ascii="Calibri" w:eastAsia="Calibri" w:hAnsi="Calibri" w:cs="Calibri"/>
          <w:i/>
          <w:iCs/>
          <w:szCs w:val="20"/>
          <w:lang w:eastAsia="ar-SA"/>
        </w:rPr>
        <w:t>Spring MVC</w:t>
      </w:r>
      <w:r w:rsidRPr="00A54BD8">
        <w:rPr>
          <w:rFonts w:ascii="Calibri" w:eastAsia="Calibri" w:hAnsi="Calibri" w:cs="Calibri"/>
          <w:szCs w:val="20"/>
          <w:lang w:eastAsia="ar-SA"/>
        </w:rPr>
        <w:t xml:space="preserve"> e </w:t>
      </w:r>
      <w:r w:rsidRPr="00A54BD8">
        <w:rPr>
          <w:rFonts w:ascii="Calibri" w:eastAsia="Calibri" w:hAnsi="Calibri" w:cs="Calibri"/>
          <w:i/>
          <w:iCs/>
          <w:szCs w:val="20"/>
          <w:lang w:eastAsia="ar-SA"/>
        </w:rPr>
        <w:t>Vraptor</w:t>
      </w:r>
      <w:r w:rsidRPr="00A54BD8">
        <w:rPr>
          <w:rFonts w:ascii="Calibri" w:eastAsia="Calibri" w:hAnsi="Calibri" w:cs="Calibri"/>
          <w:szCs w:val="20"/>
          <w:lang w:eastAsia="ar-SA"/>
        </w:rPr>
        <w:t xml:space="preserve"> atua de forma parecida na camada </w:t>
      </w:r>
      <w:r w:rsidRPr="00A54BD8">
        <w:rPr>
          <w:rFonts w:ascii="Calibri" w:eastAsia="Calibri" w:hAnsi="Calibri" w:cs="Calibri"/>
          <w:i/>
          <w:iCs/>
          <w:szCs w:val="20"/>
          <w:lang w:eastAsia="ar-SA"/>
        </w:rPr>
        <w:t>Controller</w:t>
      </w:r>
      <w:r w:rsidRPr="00A54BD8">
        <w:rPr>
          <w:rFonts w:ascii="Calibri" w:eastAsia="Calibri" w:hAnsi="Calibri" w:cs="Calibri"/>
          <w:szCs w:val="20"/>
          <w:lang w:eastAsia="ar-SA"/>
        </w:rPr>
        <w:t xml:space="preserve">, enviando informações à camada </w:t>
      </w:r>
      <w:r w:rsidRPr="00A54BD8">
        <w:rPr>
          <w:rFonts w:ascii="Calibri" w:eastAsia="Calibri" w:hAnsi="Calibri" w:cs="Calibri"/>
          <w:i/>
          <w:iCs/>
          <w:szCs w:val="20"/>
          <w:lang w:eastAsia="ar-SA"/>
        </w:rPr>
        <w:t xml:space="preserve">View </w:t>
      </w:r>
      <w:r w:rsidRPr="00A54BD8">
        <w:rPr>
          <w:rFonts w:ascii="Calibri" w:eastAsia="Calibri" w:hAnsi="Calibri" w:cs="Calibri"/>
          <w:szCs w:val="20"/>
          <w:lang w:eastAsia="ar-SA"/>
        </w:rPr>
        <w:t>para carregar em uma página JSP, a listagem dos perfis cadastrados, em uma tabela.</w:t>
      </w: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t xml:space="preserve">No </w:t>
      </w:r>
      <w:r w:rsidRPr="00A54BD8">
        <w:rPr>
          <w:rFonts w:ascii="Calibri" w:eastAsia="Calibri" w:hAnsi="Calibri" w:cs="Calibri"/>
          <w:i/>
          <w:iCs/>
          <w:szCs w:val="20"/>
          <w:lang w:eastAsia="ar-SA"/>
        </w:rPr>
        <w:t xml:space="preserve">Controller </w:t>
      </w:r>
      <w:r w:rsidRPr="00A54BD8">
        <w:rPr>
          <w:rFonts w:ascii="Calibri" w:eastAsia="Calibri" w:hAnsi="Calibri" w:cs="Calibri"/>
          <w:szCs w:val="20"/>
          <w:lang w:eastAsia="ar-SA"/>
        </w:rPr>
        <w:t xml:space="preserve">do </w:t>
      </w:r>
      <w:r w:rsidRPr="00A54BD8">
        <w:rPr>
          <w:rFonts w:ascii="Calibri" w:eastAsia="Calibri" w:hAnsi="Calibri" w:cs="Calibri"/>
          <w:i/>
          <w:iCs/>
          <w:szCs w:val="20"/>
          <w:lang w:eastAsia="ar-SA"/>
        </w:rPr>
        <w:t xml:space="preserve">VRaptor </w:t>
      </w:r>
      <w:r w:rsidRPr="00A54BD8">
        <w:rPr>
          <w:rFonts w:ascii="Calibri" w:eastAsia="Calibri" w:hAnsi="Calibri" w:cs="Calibri"/>
          <w:szCs w:val="20"/>
          <w:lang w:eastAsia="ar-SA"/>
        </w:rPr>
        <w:t xml:space="preserve">conforme a (linha), </w:t>
      </w:r>
      <w:r>
        <w:rPr>
          <w:rFonts w:ascii="Calibri" w:eastAsia="Calibri" w:hAnsi="Calibri" w:cs="Calibri"/>
          <w:szCs w:val="20"/>
          <w:lang w:eastAsia="ar-SA"/>
        </w:rPr>
        <w:t>é percebido</w:t>
      </w:r>
      <w:r w:rsidRPr="00A54BD8">
        <w:rPr>
          <w:rFonts w:ascii="Calibri" w:eastAsia="Calibri" w:hAnsi="Calibri" w:cs="Calibri"/>
          <w:szCs w:val="20"/>
          <w:lang w:eastAsia="ar-SA"/>
        </w:rPr>
        <w:t xml:space="preserve"> a utilização do serviço </w:t>
      </w:r>
      <w:r w:rsidRPr="00A54BD8">
        <w:rPr>
          <w:rFonts w:ascii="Calibri" w:eastAsia="Calibri" w:hAnsi="Calibri" w:cs="Calibri"/>
          <w:i/>
          <w:iCs/>
          <w:szCs w:val="20"/>
          <w:lang w:eastAsia="ar-SA"/>
        </w:rPr>
        <w:t>include</w:t>
      </w:r>
      <w:r w:rsidRPr="00A54BD8">
        <w:rPr>
          <w:rFonts w:ascii="Calibri" w:eastAsia="Calibri" w:hAnsi="Calibri" w:cs="Calibri"/>
          <w:szCs w:val="20"/>
          <w:lang w:eastAsia="ar-SA"/>
        </w:rPr>
        <w:t xml:space="preserve"> do método </w:t>
      </w:r>
      <w:proofErr w:type="spellStart"/>
      <w:r w:rsidRPr="00A54BD8">
        <w:rPr>
          <w:rFonts w:ascii="Calibri" w:eastAsia="Calibri" w:hAnsi="Calibri" w:cs="Calibri"/>
          <w:i/>
          <w:iCs/>
          <w:szCs w:val="20"/>
          <w:lang w:eastAsia="ar-SA"/>
        </w:rPr>
        <w:t>Result</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para enviar o objeto ‘perfil’ a camada </w:t>
      </w:r>
      <w:r w:rsidRPr="00A54BD8">
        <w:rPr>
          <w:rFonts w:ascii="Calibri" w:eastAsia="Calibri" w:hAnsi="Calibri" w:cs="Calibri"/>
          <w:i/>
          <w:iCs/>
          <w:szCs w:val="20"/>
          <w:lang w:eastAsia="ar-SA"/>
        </w:rPr>
        <w:t>View</w:t>
      </w:r>
      <w:r w:rsidRPr="00A54BD8">
        <w:rPr>
          <w:rFonts w:ascii="Calibri" w:eastAsia="Calibri" w:hAnsi="Calibri" w:cs="Calibri"/>
          <w:szCs w:val="20"/>
          <w:lang w:eastAsia="ar-SA"/>
        </w:rPr>
        <w:t>, no qual é uma lista retornada do banco de dados através da função ‘</w:t>
      </w:r>
      <w:proofErr w:type="spellStart"/>
      <w:r w:rsidRPr="00A54BD8">
        <w:rPr>
          <w:rFonts w:ascii="Calibri" w:eastAsia="Calibri" w:hAnsi="Calibri" w:cs="Calibri"/>
          <w:szCs w:val="20"/>
          <w:lang w:eastAsia="ar-SA"/>
        </w:rPr>
        <w:t>perfilDao.lista</w:t>
      </w:r>
      <w:proofErr w:type="spellEnd"/>
      <w:r w:rsidRPr="00A54BD8">
        <w:rPr>
          <w:rFonts w:ascii="Calibri" w:eastAsia="Calibri" w:hAnsi="Calibri" w:cs="Calibri"/>
          <w:szCs w:val="20"/>
          <w:lang w:eastAsia="ar-SA"/>
        </w:rPr>
        <w:t>()’.</w:t>
      </w:r>
    </w:p>
    <w:p w:rsidR="00A54BD8" w:rsidRDefault="00A54BD8" w:rsidP="00A54BD8">
      <w:pPr>
        <w:widowControl w:val="0"/>
        <w:tabs>
          <w:tab w:val="left" w:pos="1701"/>
        </w:tabs>
        <w:suppressAutoHyphens/>
        <w:ind w:firstLine="709"/>
        <w:jc w:val="both"/>
        <w:rPr>
          <w:rFonts w:ascii="Calibri" w:eastAsia="Calibri" w:hAnsi="Calibri" w:cs="Calibri"/>
          <w:i/>
          <w:iCs/>
          <w:szCs w:val="20"/>
          <w:lang w:eastAsia="ar-SA"/>
        </w:rPr>
      </w:pPr>
      <w:r w:rsidRPr="00A54BD8">
        <w:rPr>
          <w:rFonts w:ascii="Calibri" w:eastAsia="Calibri" w:hAnsi="Calibri" w:cs="Calibri"/>
          <w:szCs w:val="20"/>
          <w:lang w:eastAsia="ar-SA"/>
        </w:rPr>
        <w:t xml:space="preserve">No </w:t>
      </w:r>
      <w:r w:rsidRPr="00A54BD8">
        <w:rPr>
          <w:rFonts w:ascii="Calibri" w:eastAsia="Calibri" w:hAnsi="Calibri" w:cs="Calibri"/>
          <w:i/>
          <w:iCs/>
          <w:szCs w:val="20"/>
          <w:lang w:eastAsia="ar-SA"/>
        </w:rPr>
        <w:t>Controller</w:t>
      </w:r>
      <w:r w:rsidRPr="00A54BD8">
        <w:rPr>
          <w:rFonts w:ascii="Calibri" w:eastAsia="Calibri" w:hAnsi="Calibri" w:cs="Calibri"/>
          <w:szCs w:val="20"/>
          <w:lang w:eastAsia="ar-SA"/>
        </w:rPr>
        <w:t xml:space="preserve"> do </w:t>
      </w:r>
      <w:r w:rsidRPr="00A54BD8">
        <w:rPr>
          <w:rFonts w:ascii="Calibri" w:eastAsia="Calibri" w:hAnsi="Calibri" w:cs="Calibri"/>
          <w:i/>
          <w:iCs/>
          <w:szCs w:val="20"/>
          <w:lang w:eastAsia="ar-SA"/>
        </w:rPr>
        <w:t xml:space="preserve">Spring MVC </w:t>
      </w:r>
      <w:r w:rsidRPr="00A54BD8">
        <w:rPr>
          <w:rFonts w:ascii="Calibri" w:eastAsia="Calibri" w:hAnsi="Calibri" w:cs="Calibri"/>
          <w:szCs w:val="20"/>
          <w:lang w:eastAsia="ar-SA"/>
        </w:rPr>
        <w:t xml:space="preserve">na </w:t>
      </w:r>
      <w:r w:rsidRPr="00A54BD8">
        <w:rPr>
          <w:rFonts w:ascii="Calibri" w:eastAsia="Calibri" w:hAnsi="Calibri" w:cs="Calibri"/>
          <w:i/>
          <w:iCs/>
          <w:szCs w:val="20"/>
          <w:lang w:eastAsia="ar-SA"/>
        </w:rPr>
        <w:t>(</w:t>
      </w:r>
      <w:r w:rsidRPr="00A54BD8">
        <w:rPr>
          <w:rFonts w:ascii="Calibri" w:eastAsia="Calibri" w:hAnsi="Calibri" w:cs="Calibri"/>
          <w:iCs/>
          <w:szCs w:val="20"/>
          <w:lang w:eastAsia="ar-SA"/>
        </w:rPr>
        <w:t>linha</w:t>
      </w:r>
      <w:r w:rsidRPr="00A54BD8">
        <w:rPr>
          <w:rFonts w:ascii="Calibri" w:eastAsia="Calibri" w:hAnsi="Calibri" w:cs="Calibri"/>
          <w:i/>
          <w:iCs/>
          <w:szCs w:val="20"/>
          <w:lang w:eastAsia="ar-SA"/>
        </w:rPr>
        <w:t xml:space="preserve">), </w:t>
      </w:r>
      <w:r>
        <w:rPr>
          <w:rFonts w:ascii="Calibri" w:eastAsia="Calibri" w:hAnsi="Calibri" w:cs="Calibri"/>
          <w:szCs w:val="20"/>
          <w:lang w:eastAsia="ar-SA"/>
        </w:rPr>
        <w:t xml:space="preserve">se tem </w:t>
      </w:r>
      <w:r w:rsidRPr="00A54BD8">
        <w:rPr>
          <w:rFonts w:ascii="Calibri" w:eastAsia="Calibri" w:hAnsi="Calibri" w:cs="Calibri"/>
          <w:szCs w:val="20"/>
          <w:lang w:eastAsia="ar-SA"/>
        </w:rPr>
        <w:t xml:space="preserve">o mesmo procedimento, apenas utilizando a nomenclatura específica do </w:t>
      </w:r>
      <w:r w:rsidRPr="00A54BD8">
        <w:rPr>
          <w:rFonts w:ascii="Calibri" w:eastAsia="Calibri" w:hAnsi="Calibri" w:cs="Calibri"/>
          <w:i/>
          <w:iCs/>
          <w:szCs w:val="20"/>
          <w:lang w:eastAsia="ar-SA"/>
        </w:rPr>
        <w:t>framework</w:t>
      </w:r>
      <w:r w:rsidRPr="00A54BD8">
        <w:rPr>
          <w:rFonts w:ascii="Calibri" w:eastAsia="Calibri" w:hAnsi="Calibri" w:cs="Calibri"/>
          <w:szCs w:val="20"/>
          <w:lang w:eastAsia="ar-SA"/>
        </w:rPr>
        <w:t xml:space="preserve">, no qual </w:t>
      </w:r>
      <w:r>
        <w:rPr>
          <w:rFonts w:ascii="Calibri" w:eastAsia="Calibri" w:hAnsi="Calibri" w:cs="Calibri"/>
          <w:szCs w:val="20"/>
          <w:lang w:eastAsia="ar-SA"/>
        </w:rPr>
        <w:t xml:space="preserve">se </w:t>
      </w:r>
      <w:r w:rsidRPr="00A54BD8">
        <w:rPr>
          <w:rFonts w:ascii="Calibri" w:eastAsia="Calibri" w:hAnsi="Calibri" w:cs="Calibri"/>
          <w:szCs w:val="20"/>
          <w:lang w:eastAsia="ar-SA"/>
        </w:rPr>
        <w:t xml:space="preserve">utiliza o serviço </w:t>
      </w:r>
      <w:proofErr w:type="spellStart"/>
      <w:r w:rsidRPr="00A54BD8">
        <w:rPr>
          <w:rFonts w:ascii="Calibri" w:eastAsia="Calibri" w:hAnsi="Calibri" w:cs="Calibri"/>
          <w:i/>
          <w:iCs/>
          <w:szCs w:val="20"/>
          <w:lang w:eastAsia="ar-SA"/>
        </w:rPr>
        <w:t>addAtribute</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do método </w:t>
      </w:r>
      <w:proofErr w:type="spellStart"/>
      <w:r w:rsidRPr="00A54BD8">
        <w:rPr>
          <w:rFonts w:ascii="Calibri" w:eastAsia="Calibri" w:hAnsi="Calibri" w:cs="Calibri"/>
          <w:i/>
          <w:iCs/>
          <w:szCs w:val="20"/>
          <w:lang w:eastAsia="ar-SA"/>
        </w:rPr>
        <w:t>modelMap</w:t>
      </w:r>
      <w:proofErr w:type="spellEnd"/>
      <w:r w:rsidRPr="00A54BD8">
        <w:rPr>
          <w:rFonts w:ascii="Calibri" w:eastAsia="Calibri" w:hAnsi="Calibri" w:cs="Calibri"/>
          <w:szCs w:val="20"/>
          <w:lang w:eastAsia="ar-SA"/>
        </w:rPr>
        <w:t xml:space="preserve"> para enviar o objeto ‘perfil’ a camada </w:t>
      </w:r>
      <w:r w:rsidRPr="00A54BD8">
        <w:rPr>
          <w:rFonts w:ascii="Calibri" w:eastAsia="Calibri" w:hAnsi="Calibri" w:cs="Calibri"/>
          <w:i/>
          <w:iCs/>
          <w:szCs w:val="20"/>
          <w:lang w:eastAsia="ar-SA"/>
        </w:rPr>
        <w:t>View.</w:t>
      </w:r>
      <w:r>
        <w:rPr>
          <w:rFonts w:ascii="Calibri" w:eastAsia="Calibri" w:hAnsi="Calibri" w:cs="Calibri"/>
          <w:i/>
          <w:iCs/>
          <w:szCs w:val="20"/>
          <w:lang w:eastAsia="ar-SA"/>
        </w:rPr>
        <w:t xml:space="preserve"> </w:t>
      </w:r>
    </w:p>
    <w:p w:rsidR="00A54BD8" w:rsidRDefault="00A54BD8" w:rsidP="00A54BD8">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t>Abaixo, n</w:t>
      </w:r>
      <w:r w:rsidR="00C47C4F">
        <w:rPr>
          <w:rFonts w:ascii="Calibri" w:eastAsia="Calibri" w:hAnsi="Calibri" w:cs="Calibri"/>
          <w:szCs w:val="20"/>
          <w:lang w:eastAsia="ar-SA"/>
        </w:rPr>
        <w:t>o</w:t>
      </w:r>
      <w:r>
        <w:rPr>
          <w:rFonts w:ascii="Calibri" w:eastAsia="Calibri" w:hAnsi="Calibri" w:cs="Calibri"/>
          <w:szCs w:val="20"/>
          <w:lang w:eastAsia="ar-SA"/>
        </w:rPr>
        <w:t xml:space="preserve"> </w:t>
      </w:r>
      <w:r w:rsidR="00C47C4F">
        <w:rPr>
          <w:rFonts w:ascii="Calibri" w:eastAsia="Calibri" w:hAnsi="Calibri" w:cs="Calibri"/>
          <w:szCs w:val="20"/>
          <w:lang w:eastAsia="ar-SA"/>
        </w:rPr>
        <w:t>Quadro</w:t>
      </w:r>
      <w:r>
        <w:rPr>
          <w:rFonts w:ascii="Calibri" w:eastAsia="Calibri" w:hAnsi="Calibri" w:cs="Calibri"/>
          <w:szCs w:val="20"/>
          <w:lang w:eastAsia="ar-SA"/>
        </w:rPr>
        <w:t xml:space="preserve"> 5 linha 2, o</w:t>
      </w:r>
      <w:r w:rsidRPr="00A54BD8">
        <w:rPr>
          <w:rFonts w:ascii="Calibri" w:eastAsia="Calibri" w:hAnsi="Calibri" w:cs="Calibri"/>
          <w:szCs w:val="20"/>
          <w:lang w:eastAsia="ar-SA"/>
        </w:rPr>
        <w:t xml:space="preserve"> código da página JSP recebe o objeto ‘perfil’ e carrega as informações através de um </w:t>
      </w:r>
      <w:r w:rsidRPr="00A54BD8">
        <w:rPr>
          <w:rFonts w:ascii="Calibri" w:eastAsia="Calibri" w:hAnsi="Calibri" w:cs="Calibri"/>
          <w:i/>
          <w:iCs/>
          <w:szCs w:val="20"/>
          <w:lang w:eastAsia="ar-SA"/>
        </w:rPr>
        <w:t xml:space="preserve">loop </w:t>
      </w:r>
      <w:r w:rsidRPr="00A54BD8">
        <w:rPr>
          <w:rFonts w:ascii="Calibri" w:eastAsia="Calibri" w:hAnsi="Calibri" w:cs="Calibri"/>
          <w:szCs w:val="20"/>
          <w:lang w:eastAsia="ar-SA"/>
        </w:rPr>
        <w:t>em</w:t>
      </w:r>
      <w:r w:rsidRPr="00A54BD8">
        <w:rPr>
          <w:rFonts w:ascii="Calibri" w:eastAsia="Calibri" w:hAnsi="Calibri" w:cs="Calibri"/>
          <w:i/>
          <w:iCs/>
          <w:szCs w:val="20"/>
          <w:lang w:eastAsia="ar-SA"/>
        </w:rPr>
        <w:t xml:space="preserve"> JSTL</w:t>
      </w:r>
      <w:r w:rsidRPr="00A54BD8">
        <w:rPr>
          <w:rFonts w:ascii="Calibri" w:eastAsia="Calibri" w:hAnsi="Calibri" w:cs="Calibri"/>
          <w:szCs w:val="20"/>
          <w:lang w:eastAsia="ar-SA"/>
        </w:rPr>
        <w:t xml:space="preserve"> as informações na página.</w:t>
      </w:r>
    </w:p>
    <w:p w:rsidR="003C3583" w:rsidRDefault="003C3583" w:rsidP="00A54BD8">
      <w:pPr>
        <w:widowControl w:val="0"/>
        <w:tabs>
          <w:tab w:val="left" w:pos="1701"/>
        </w:tabs>
        <w:suppressAutoHyphens/>
        <w:ind w:firstLine="709"/>
        <w:jc w:val="both"/>
        <w:rPr>
          <w:rFonts w:ascii="Calibri" w:eastAsia="Calibri" w:hAnsi="Calibri" w:cs="Calibri"/>
          <w:szCs w:val="20"/>
          <w:lang w:eastAsia="ar-SA"/>
        </w:rPr>
      </w:pPr>
    </w:p>
    <w:p w:rsidR="00CC5617" w:rsidRPr="00C25484" w:rsidRDefault="00C47C4F" w:rsidP="00CC5617">
      <w:pPr>
        <w:pStyle w:val="Legenda"/>
        <w:jc w:val="center"/>
        <w:rPr>
          <w:rFonts w:asciiTheme="minorHAnsi" w:hAnsiTheme="minorHAnsi" w:cstheme="minorHAnsi"/>
          <w:i w:val="0"/>
          <w:color w:val="auto"/>
          <w:sz w:val="24"/>
          <w:szCs w:val="24"/>
        </w:rPr>
      </w:pPr>
      <w:r>
        <w:rPr>
          <w:rFonts w:asciiTheme="minorHAnsi" w:hAnsiTheme="minorHAnsi"/>
          <w:i w:val="0"/>
          <w:color w:val="auto"/>
          <w:sz w:val="24"/>
          <w:szCs w:val="24"/>
        </w:rPr>
        <w:t>Quadro</w:t>
      </w:r>
      <w:r w:rsidR="00CC5617" w:rsidRPr="00C25484">
        <w:rPr>
          <w:rFonts w:asciiTheme="minorHAnsi" w:hAnsiTheme="minorHAnsi"/>
          <w:i w:val="0"/>
          <w:color w:val="auto"/>
          <w:sz w:val="24"/>
          <w:szCs w:val="24"/>
        </w:rPr>
        <w:t xml:space="preserve"> </w:t>
      </w:r>
      <w:r w:rsidR="00CC5617" w:rsidRPr="00C25484">
        <w:rPr>
          <w:rFonts w:asciiTheme="minorHAnsi" w:hAnsiTheme="minorHAnsi"/>
          <w:i w:val="0"/>
          <w:color w:val="auto"/>
          <w:sz w:val="24"/>
          <w:szCs w:val="24"/>
        </w:rPr>
        <w:fldChar w:fldCharType="begin"/>
      </w:r>
      <w:r w:rsidR="00CC5617" w:rsidRPr="00C25484">
        <w:rPr>
          <w:rFonts w:asciiTheme="minorHAnsi" w:hAnsiTheme="minorHAnsi"/>
          <w:i w:val="0"/>
          <w:color w:val="auto"/>
          <w:sz w:val="24"/>
          <w:szCs w:val="24"/>
        </w:rPr>
        <w:instrText xml:space="preserve"> SEQ Figura \* ARABIC </w:instrText>
      </w:r>
      <w:r w:rsidR="00CC5617"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5</w:t>
      </w:r>
      <w:r w:rsidR="00CC5617" w:rsidRPr="00C25484">
        <w:rPr>
          <w:rFonts w:asciiTheme="minorHAnsi" w:hAnsiTheme="minorHAnsi"/>
          <w:i w:val="0"/>
          <w:color w:val="auto"/>
          <w:sz w:val="24"/>
          <w:szCs w:val="24"/>
        </w:rPr>
        <w:fldChar w:fldCharType="end"/>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w:t>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 xml:space="preserve">Página JSP listando em uma tabela todos os perfis </w:t>
      </w:r>
      <w:proofErr w:type="spellStart"/>
      <w:r w:rsidR="00CC5617">
        <w:rPr>
          <w:rFonts w:asciiTheme="minorHAnsi" w:hAnsiTheme="minorHAnsi"/>
          <w:i w:val="0"/>
          <w:color w:val="auto"/>
          <w:sz w:val="24"/>
          <w:szCs w:val="24"/>
        </w:rPr>
        <w:t>cadastrados</w:t>
      </w:r>
      <w:ins w:id="98" w:author="Claudinei Nuno" w:date="2019-02-16T06:52:00Z">
        <w:r w:rsidR="005A1E16">
          <w:rPr>
            <w:rFonts w:asciiTheme="minorHAnsi" w:hAnsiTheme="minorHAnsi"/>
            <w:i w:val="0"/>
            <w:color w:val="auto"/>
            <w:sz w:val="24"/>
            <w:szCs w:val="24"/>
          </w:rPr>
          <w:t>idem</w:t>
        </w:r>
        <w:proofErr w:type="spellEnd"/>
        <w:r w:rsidR="005A1E16">
          <w:rPr>
            <w:rFonts w:asciiTheme="minorHAnsi" w:hAnsiTheme="minorHAnsi"/>
            <w:i w:val="0"/>
            <w:color w:val="auto"/>
            <w:sz w:val="24"/>
            <w:szCs w:val="24"/>
          </w:rPr>
          <w:t xml:space="preserve"> idem</w:t>
        </w:r>
      </w:ins>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Página</w:t>
            </w:r>
            <w:proofErr w:type="spellEnd"/>
            <w:r w:rsidRPr="00B830EC">
              <w:rPr>
                <w:rFonts w:asciiTheme="minorHAnsi" w:hAnsiTheme="minorHAnsi" w:cstheme="minorHAnsi"/>
                <w:lang w:val="en-US"/>
              </w:rPr>
              <w:t xml:space="preserve"> JSP **/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&lt;</w:t>
            </w:r>
            <w:proofErr w:type="spellStart"/>
            <w:r w:rsidRPr="00B830EC">
              <w:rPr>
                <w:rFonts w:asciiTheme="minorHAnsi" w:hAnsiTheme="minorHAnsi" w:cstheme="minorHAnsi"/>
                <w:lang w:val="en-US"/>
              </w:rPr>
              <w:t>tbody</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&lt;</w:t>
            </w:r>
            <w:proofErr w:type="spellStart"/>
            <w:r w:rsidRPr="00B830EC">
              <w:rPr>
                <w:rFonts w:asciiTheme="minorHAnsi" w:hAnsiTheme="minorHAnsi" w:cstheme="minorHAnsi"/>
                <w:lang w:val="en-US"/>
              </w:rPr>
              <w:t>c:forEach</w:t>
            </w:r>
            <w:proofErr w:type="spellEnd"/>
            <w:r w:rsidRPr="00B830EC">
              <w:rPr>
                <w:rFonts w:asciiTheme="minorHAnsi" w:hAnsiTheme="minorHAnsi" w:cstheme="minorHAnsi"/>
                <w:lang w:val="en-US"/>
              </w:rPr>
              <w:t xml:space="preserve"> items="${</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var</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w:t>
            </w:r>
            <w:proofErr w:type="spellStart"/>
            <w:r w:rsidRPr="00B830EC">
              <w:rPr>
                <w:rFonts w:asciiTheme="minorHAnsi" w:hAnsiTheme="minorHAnsi" w:cstheme="minorHAnsi"/>
                <w:lang w:val="en-US"/>
              </w:rPr>
              <w:t>tr</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&lt;td&gt;${perfil.id}&lt;/td&gt;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w:t>
            </w:r>
            <w:proofErr w:type="spellStart"/>
            <w:r w:rsidRPr="00B830EC">
              <w:rPr>
                <w:rFonts w:asciiTheme="minorHAnsi" w:hAnsiTheme="minorHAnsi" w:cstheme="minorHAnsi"/>
                <w:lang w:val="en-US"/>
              </w:rPr>
              <w:t>perfil.nome</w:t>
            </w:r>
            <w:proofErr w:type="spellEnd"/>
            <w:r w:rsidRPr="00B830EC">
              <w:rPr>
                <w:rFonts w:asciiTheme="minorHAnsi" w:hAnsiTheme="minorHAnsi" w:cstheme="minorHAnsi"/>
                <w:lang w:val="en-US"/>
              </w:rPr>
              <w:t>}&lt;/td&gt;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w:t>
            </w:r>
            <w:proofErr w:type="spellStart"/>
            <w:r w:rsidRPr="00B830EC">
              <w:rPr>
                <w:rFonts w:asciiTheme="minorHAnsi" w:hAnsiTheme="minorHAnsi" w:cstheme="minorHAnsi"/>
                <w:lang w:val="en-US"/>
              </w:rPr>
              <w:t>perfil.cpf</w:t>
            </w:r>
            <w:proofErr w:type="spellEnd"/>
            <w:r w:rsidRPr="00B830EC">
              <w:rPr>
                <w:rFonts w:asciiTheme="minorHAnsi" w:hAnsiTheme="minorHAnsi" w:cstheme="minorHAnsi"/>
                <w:lang w:val="en-US"/>
              </w:rPr>
              <w:t>}&lt;/td&gt;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 xml:space="preserve">      </w:t>
            </w:r>
            <w:r w:rsidRPr="00B830EC">
              <w:rPr>
                <w:rFonts w:asciiTheme="minorHAnsi" w:hAnsiTheme="minorHAnsi" w:cstheme="minorHAnsi"/>
              </w:rPr>
              <w:t>&lt;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perfil.data_nascimento</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perfil.estado_civil</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perfil.andar_ocupado</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r w:rsidRPr="00B830EC">
              <w:rPr>
                <w:rFonts w:asciiTheme="minorHAnsi" w:hAnsiTheme="minorHAnsi" w:cstheme="minorHAnsi"/>
              </w:rPr>
              <w:t>tr</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&lt;/</w:t>
            </w:r>
            <w:proofErr w:type="spellStart"/>
            <w:r w:rsidRPr="00B830EC">
              <w:rPr>
                <w:rFonts w:asciiTheme="minorHAnsi" w:hAnsiTheme="minorHAnsi" w:cstheme="minorHAnsi"/>
              </w:rPr>
              <w:t>c:forEach</w:t>
            </w:r>
            <w:proofErr w:type="spellEnd"/>
            <w:r w:rsidRPr="00B830EC">
              <w:rPr>
                <w:rFonts w:asciiTheme="minorHAnsi" w:hAnsiTheme="minorHAnsi" w:cstheme="minorHAnsi"/>
              </w:rPr>
              <w:t>&gt;</w:t>
            </w:r>
          </w:p>
          <w:p w:rsidR="00B830EC" w:rsidRDefault="00B830EC" w:rsidP="00B830EC">
            <w:pPr>
              <w:rPr>
                <w:rFonts w:asciiTheme="minorHAnsi" w:hAnsiTheme="minorHAnsi" w:cstheme="minorHAnsi"/>
              </w:rPr>
            </w:pPr>
            <w:r w:rsidRPr="00B830EC">
              <w:rPr>
                <w:rFonts w:asciiTheme="minorHAnsi" w:hAnsiTheme="minorHAnsi" w:cstheme="minorHAnsi"/>
              </w:rPr>
              <w:t>&lt;/</w:t>
            </w:r>
            <w:proofErr w:type="spellStart"/>
            <w:r w:rsidRPr="00B830EC">
              <w:rPr>
                <w:rFonts w:asciiTheme="minorHAnsi" w:hAnsiTheme="minorHAnsi" w:cstheme="minorHAnsi"/>
              </w:rPr>
              <w:t>tbody</w:t>
            </w:r>
            <w:proofErr w:type="spellEnd"/>
            <w:r w:rsidRPr="00B830EC">
              <w:rPr>
                <w:rFonts w:asciiTheme="minorHAnsi" w:hAnsiTheme="minorHAnsi" w:cstheme="minorHAnsi"/>
              </w:rPr>
              <w:t>&gt;</w:t>
            </w:r>
          </w:p>
          <w:p w:rsidR="00B830EC" w:rsidRDefault="00B830EC" w:rsidP="00B830EC">
            <w:pPr>
              <w:rPr>
                <w:rFonts w:asciiTheme="minorHAnsi" w:hAnsiTheme="minorHAnsi" w:cstheme="minorHAnsi"/>
              </w:rPr>
            </w:pPr>
          </w:p>
        </w:tc>
      </w:tr>
    </w:tbl>
    <w:p w:rsidR="00B830EC" w:rsidRDefault="00B830EC" w:rsidP="00CC5617">
      <w:pPr>
        <w:jc w:val="center"/>
        <w:rPr>
          <w:rFonts w:asciiTheme="minorHAnsi" w:hAnsiTheme="minorHAnsi" w:cstheme="minorHAnsi"/>
        </w:rPr>
      </w:pPr>
    </w:p>
    <w:p w:rsidR="00CC5617" w:rsidRDefault="00CC5617" w:rsidP="00CC5617">
      <w:pPr>
        <w:jc w:val="center"/>
        <w:rPr>
          <w:rFonts w:asciiTheme="minorHAnsi" w:hAnsiTheme="minorHAnsi" w:cstheme="minorHAnsi"/>
        </w:rPr>
      </w:pPr>
      <w:r>
        <w:rPr>
          <w:rFonts w:asciiTheme="minorHAnsi" w:hAnsiTheme="minorHAnsi" w:cstheme="minorHAnsi"/>
        </w:rPr>
        <w:t>Fonte: Autoria Própria</w:t>
      </w:r>
    </w:p>
    <w:p w:rsidR="00CC5617" w:rsidRDefault="00CC5617" w:rsidP="00A54BD8">
      <w:pPr>
        <w:widowControl w:val="0"/>
        <w:tabs>
          <w:tab w:val="left" w:pos="1701"/>
        </w:tabs>
        <w:suppressAutoHyphens/>
        <w:ind w:firstLine="709"/>
        <w:jc w:val="both"/>
        <w:rPr>
          <w:rFonts w:ascii="Calibri" w:eastAsia="Calibri" w:hAnsi="Calibri" w:cs="Calibri"/>
          <w:szCs w:val="20"/>
          <w:lang w:eastAsia="ar-SA"/>
        </w:rPr>
      </w:pPr>
    </w:p>
    <w:p w:rsidR="003B422D" w:rsidRPr="000537B0" w:rsidRDefault="00543484">
      <w:pPr>
        <w:jc w:val="both"/>
        <w:rPr>
          <w:rFonts w:asciiTheme="minorHAnsi" w:hAnsiTheme="minorHAnsi" w:cs="Lucida Sans Unicode"/>
          <w:b/>
          <w:color w:val="000000" w:themeColor="text1"/>
        </w:rPr>
      </w:pPr>
      <w:r w:rsidRPr="000537B0">
        <w:rPr>
          <w:rFonts w:asciiTheme="minorHAnsi" w:hAnsiTheme="minorHAnsi" w:cs="Lucida Sans Unicode"/>
          <w:b/>
          <w:color w:val="000000" w:themeColor="text1"/>
        </w:rPr>
        <w:t xml:space="preserve">3.5 </w:t>
      </w:r>
      <w:r w:rsidR="003C3583">
        <w:rPr>
          <w:rFonts w:asciiTheme="minorHAnsi" w:hAnsiTheme="minorHAnsi" w:cs="Lucida Sans Unicode"/>
          <w:b/>
          <w:color w:val="000000" w:themeColor="text1"/>
        </w:rPr>
        <w:t>Validação das Informações</w:t>
      </w:r>
    </w:p>
    <w:p w:rsidR="003B422D" w:rsidRPr="000537B0" w:rsidRDefault="003B422D">
      <w:pPr>
        <w:jc w:val="both"/>
        <w:rPr>
          <w:rFonts w:asciiTheme="minorHAnsi" w:hAnsiTheme="minorHAnsi" w:cs="Lucida Sans Unicode"/>
          <w:b/>
          <w:color w:val="000000" w:themeColor="text1"/>
        </w:rPr>
      </w:pPr>
    </w:p>
    <w:p w:rsidR="003C3583" w:rsidRPr="00DA6016" w:rsidRDefault="003C3583" w:rsidP="003C3583">
      <w:pPr>
        <w:ind w:firstLine="708"/>
        <w:jc w:val="both"/>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é a certif</w:t>
      </w:r>
      <w:r>
        <w:rPr>
          <w:rFonts w:asciiTheme="minorHAnsi" w:hAnsiTheme="minorHAnsi" w:cstheme="minorHAnsi"/>
        </w:rPr>
        <w:t>icação de que o sistema atenda à</w:t>
      </w:r>
      <w:r w:rsidRPr="00DA6016">
        <w:rPr>
          <w:rFonts w:asciiTheme="minorHAnsi" w:hAnsiTheme="minorHAnsi" w:cstheme="minorHAnsi"/>
        </w:rPr>
        <w:t>s necessidades e expectativas do cliente. Mantendo a integridade da informa</w:t>
      </w:r>
      <w:r w:rsidRPr="00DA6016">
        <w:rPr>
          <w:rFonts w:asciiTheme="minorHAnsi" w:eastAsia="Calibri" w:hAnsiTheme="minorHAnsi" w:cstheme="minorHAnsi"/>
        </w:rPr>
        <w:t>ção e respeitando as regras de negócio.</w:t>
      </w:r>
    </w:p>
    <w:p w:rsidR="00B830EC" w:rsidRDefault="005A1E16" w:rsidP="00037508">
      <w:pPr>
        <w:jc w:val="both"/>
        <w:rPr>
          <w:rFonts w:asciiTheme="minorHAnsi" w:eastAsia="Calibri" w:hAnsiTheme="minorHAnsi" w:cstheme="minorHAnsi"/>
        </w:rPr>
      </w:pPr>
      <w:proofErr w:type="spellStart"/>
      <w:ins w:id="99" w:author="Claudinei Nuno" w:date="2019-02-16T06:52:00Z">
        <w:r>
          <w:rPr>
            <w:rFonts w:asciiTheme="minorHAnsi" w:eastAsia="Calibri" w:hAnsiTheme="minorHAnsi" w:cstheme="minorHAnsi"/>
          </w:rPr>
          <w:t>Tabulação</w:t>
        </w:r>
      </w:ins>
      <w:r w:rsidR="003C3583" w:rsidRPr="00DA6016">
        <w:rPr>
          <w:rFonts w:asciiTheme="minorHAnsi" w:eastAsia="Calibri" w:hAnsiTheme="minorHAnsi" w:cstheme="minorHAnsi"/>
        </w:rPr>
        <w:t>Seguindo</w:t>
      </w:r>
      <w:proofErr w:type="spellEnd"/>
      <w:r w:rsidR="003C3583" w:rsidRPr="00DA6016">
        <w:rPr>
          <w:rFonts w:asciiTheme="minorHAnsi" w:eastAsia="Calibri" w:hAnsiTheme="minorHAnsi" w:cstheme="minorHAnsi"/>
        </w:rPr>
        <w:t xml:space="preserve"> esse conceito, tanto o </w:t>
      </w:r>
      <w:r w:rsidR="003C3583" w:rsidRPr="00DA6016">
        <w:rPr>
          <w:rFonts w:asciiTheme="minorHAnsi" w:eastAsia="Calibri" w:hAnsiTheme="minorHAnsi" w:cstheme="minorHAnsi"/>
          <w:i/>
          <w:iCs/>
        </w:rPr>
        <w:t xml:space="preserve">Spring MVC </w:t>
      </w:r>
      <w:r w:rsidR="003C3583" w:rsidRPr="00DA6016">
        <w:rPr>
          <w:rFonts w:asciiTheme="minorHAnsi" w:eastAsia="Calibri" w:hAnsiTheme="minorHAnsi" w:cstheme="minorHAnsi"/>
        </w:rPr>
        <w:t xml:space="preserve">e o </w:t>
      </w:r>
      <w:r w:rsidR="003C3583" w:rsidRPr="00DA6016">
        <w:rPr>
          <w:rFonts w:asciiTheme="minorHAnsi" w:eastAsia="Calibri" w:hAnsiTheme="minorHAnsi" w:cstheme="minorHAnsi"/>
          <w:i/>
          <w:iCs/>
        </w:rPr>
        <w:t>VRaptor</w:t>
      </w:r>
      <w:r w:rsidR="003C3583" w:rsidRPr="00DA6016">
        <w:rPr>
          <w:rFonts w:asciiTheme="minorHAnsi" w:eastAsia="Calibri" w:hAnsiTheme="minorHAnsi" w:cstheme="minorHAnsi"/>
        </w:rPr>
        <w:t xml:space="preserve">, utilizam um dos recursos disponíveis pelo </w:t>
      </w:r>
      <w:r w:rsidR="003C3583" w:rsidRPr="00DA6016">
        <w:rPr>
          <w:rFonts w:asciiTheme="minorHAnsi" w:eastAsia="Calibri" w:hAnsiTheme="minorHAnsi" w:cstheme="minorHAnsi"/>
          <w:i/>
          <w:iCs/>
        </w:rPr>
        <w:t xml:space="preserve">JAVA EE 7 </w:t>
      </w:r>
      <w:r w:rsidR="003C3583" w:rsidRPr="00DA6016">
        <w:rPr>
          <w:rFonts w:asciiTheme="minorHAnsi" w:eastAsia="Calibri" w:hAnsiTheme="minorHAnsi" w:cstheme="minorHAnsi"/>
        </w:rPr>
        <w:t xml:space="preserve">para fazer a validação, que é através do </w:t>
      </w:r>
      <w:r w:rsidR="003C3583" w:rsidRPr="003C3583">
        <w:rPr>
          <w:rFonts w:asciiTheme="minorHAnsi" w:eastAsia="Calibri" w:hAnsiTheme="minorHAnsi" w:cstheme="minorHAnsi"/>
          <w:i/>
        </w:rPr>
        <w:t>Bean Validation</w:t>
      </w:r>
      <w:r w:rsidR="003C3583" w:rsidRPr="00DA6016">
        <w:rPr>
          <w:rFonts w:asciiTheme="minorHAnsi" w:eastAsia="Calibri" w:hAnsiTheme="minorHAnsi" w:cstheme="minorHAnsi"/>
        </w:rPr>
        <w:t>.</w:t>
      </w:r>
      <w:r w:rsidR="00037508">
        <w:rPr>
          <w:rFonts w:asciiTheme="minorHAnsi" w:eastAsia="Calibri" w:hAnsiTheme="minorHAnsi" w:cstheme="minorHAnsi"/>
        </w:rPr>
        <w:t xml:space="preserve"> </w:t>
      </w:r>
    </w:p>
    <w:p w:rsidR="00037508" w:rsidRDefault="00037508" w:rsidP="00037508">
      <w:pPr>
        <w:jc w:val="both"/>
        <w:rPr>
          <w:rFonts w:asciiTheme="minorHAnsi" w:hAnsiTheme="minorHAnsi"/>
          <w:iCs/>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6</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Validação de formulário do método adicional perfil no </w:t>
      </w:r>
      <w:proofErr w:type="spellStart"/>
      <w:r w:rsidR="003C3583">
        <w:rPr>
          <w:rFonts w:asciiTheme="minorHAnsi" w:hAnsiTheme="minorHAnsi"/>
          <w:color w:val="auto"/>
          <w:sz w:val="24"/>
          <w:szCs w:val="24"/>
        </w:rPr>
        <w:t>Controller</w:t>
      </w:r>
      <w:ins w:id="100" w:author="Claudinei Nuno" w:date="2019-02-16T06:52:00Z">
        <w:r w:rsidR="005A1E16">
          <w:rPr>
            <w:rFonts w:asciiTheme="minorHAnsi" w:hAnsiTheme="minorHAnsi"/>
            <w:color w:val="auto"/>
            <w:sz w:val="24"/>
            <w:szCs w:val="24"/>
          </w:rPr>
          <w:t>idem</w:t>
        </w:r>
        <w:proofErr w:type="spellEnd"/>
        <w:r w:rsidR="005A1E16">
          <w:rPr>
            <w:rFonts w:asciiTheme="minorHAnsi" w:hAnsiTheme="minorHAnsi"/>
            <w:color w:val="auto"/>
            <w:sz w:val="24"/>
            <w:szCs w:val="24"/>
          </w:rPr>
          <w:t xml:space="preserve"> idem</w:t>
        </w:r>
      </w:ins>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VRaptor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javax.validation.Valid</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@Controller</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public class PerfilController {</w:t>
            </w:r>
          </w:p>
          <w:p w:rsidR="00B830EC" w:rsidRP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proofErr w:type="gramStart"/>
            <w:r w:rsidRPr="00B830EC">
              <w:rPr>
                <w:rFonts w:asciiTheme="minorHAnsi" w:hAnsiTheme="minorHAnsi" w:cstheme="minorHAnsi"/>
              </w:rPr>
              <w:t>private</w:t>
            </w:r>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PerfilDao</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perfilDao</w:t>
            </w:r>
            <w:proofErr w:type="spellEnd"/>
            <w:r w:rsidRPr="00B830EC">
              <w:rPr>
                <w:rFonts w:asciiTheme="minorHAnsi" w:hAnsiTheme="minorHAnsi" w:cstheme="minorHAnsi"/>
              </w:rPr>
              <w:t>;</w:t>
            </w: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roofErr w:type="gramStart"/>
            <w:r w:rsidRPr="00B830EC">
              <w:rPr>
                <w:rFonts w:asciiTheme="minorHAnsi" w:hAnsiTheme="minorHAnsi" w:cstheme="minorHAnsi"/>
              </w:rPr>
              <w:t>private</w:t>
            </w:r>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gramStart"/>
            <w:r w:rsidRPr="00B830EC">
              <w:rPr>
                <w:rFonts w:asciiTheme="minorHAnsi" w:hAnsiTheme="minorHAnsi" w:cstheme="minorHAnsi"/>
              </w:rPr>
              <w:t>private</w:t>
            </w:r>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t>@Inject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roofErr w:type="gramStart"/>
            <w:r w:rsidRPr="00B830EC">
              <w:rPr>
                <w:rFonts w:asciiTheme="minorHAnsi" w:hAnsiTheme="minorHAnsi" w:cstheme="minorHAnsi"/>
              </w:rPr>
              <w:t>public</w:t>
            </w:r>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PerfilController</w:t>
            </w:r>
            <w:proofErr w:type="spellEnd"/>
            <w:r w:rsidRPr="00B830EC">
              <w:rPr>
                <w:rFonts w:asciiTheme="minorHAnsi" w:hAnsiTheme="minorHAnsi" w:cstheme="minorHAnsi"/>
              </w:rPr>
              <w:t>(</w:t>
            </w:r>
            <w:proofErr w:type="spellStart"/>
            <w:r w:rsidRPr="00B830EC">
              <w:rPr>
                <w:rFonts w:asciiTheme="minorHAnsi" w:hAnsiTheme="minorHAnsi" w:cstheme="minorHAnsi"/>
              </w:rPr>
              <w:t>PerfilDao</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perfilDao,Validator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this.perfilDao</w:t>
            </w:r>
            <w:proofErr w:type="spellEnd"/>
            <w:r w:rsidRPr="00B830EC">
              <w:rPr>
                <w:rFonts w:asciiTheme="minorHAnsi" w:hAnsiTheme="minorHAnsi" w:cstheme="minorHAnsi"/>
              </w:rPr>
              <w:t xml:space="preserve"> = </w:t>
            </w:r>
            <w:proofErr w:type="spellStart"/>
            <w:r w:rsidRPr="00B830EC">
              <w:rPr>
                <w:rFonts w:asciiTheme="minorHAnsi" w:hAnsiTheme="minorHAnsi" w:cstheme="minorHAnsi"/>
              </w:rPr>
              <w:t>perfilDao</w:t>
            </w:r>
            <w:proofErr w:type="spellEnd"/>
            <w:r w:rsidRPr="00B830EC">
              <w:rPr>
                <w:rFonts w:asciiTheme="minorHAnsi" w:hAnsiTheme="minorHAnsi" w:cstheme="minorHAnsi"/>
              </w:rPr>
              <w:t>;</w:t>
            </w:r>
          </w:p>
          <w:p w:rsidR="00B830EC" w:rsidRPr="00FA7133"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r w:rsidRPr="00FA7133">
              <w:rPr>
                <w:rFonts w:asciiTheme="minorHAnsi" w:hAnsiTheme="minorHAnsi" w:cstheme="minorHAnsi"/>
              </w:rPr>
              <w:t>this.validator = validator;</w:t>
            </w:r>
          </w:p>
          <w:p w:rsidR="00B830EC" w:rsidRPr="00B830EC" w:rsidRDefault="00B830EC" w:rsidP="00B830EC">
            <w:pPr>
              <w:rPr>
                <w:rFonts w:asciiTheme="minorHAnsi" w:hAnsiTheme="minorHAnsi" w:cstheme="minorHAnsi"/>
                <w:lang w:val="en-US"/>
              </w:rPr>
            </w:pPr>
            <w:r w:rsidRPr="00FA7133">
              <w:rPr>
                <w:rFonts w:asciiTheme="minorHAnsi" w:hAnsiTheme="minorHAnsi" w:cstheme="minorHAnsi"/>
              </w:rPr>
              <w:t xml:space="preserve">    </w:t>
            </w:r>
            <w:proofErr w:type="spellStart"/>
            <w:r w:rsidRPr="00B830EC">
              <w:rPr>
                <w:rFonts w:asciiTheme="minorHAnsi" w:hAnsiTheme="minorHAnsi" w:cstheme="minorHAnsi"/>
                <w:lang w:val="en-US"/>
              </w:rPr>
              <w:t>this.result</w:t>
            </w:r>
            <w:proofErr w:type="spellEnd"/>
            <w:r w:rsidRPr="00B830EC">
              <w:rPr>
                <w:rFonts w:asciiTheme="minorHAnsi" w:hAnsiTheme="minorHAnsi" w:cstheme="minorHAnsi"/>
                <w:lang w:val="en-US"/>
              </w:rPr>
              <w:t xml:space="preserve"> = result;</w:t>
            </w:r>
          </w:p>
          <w:p w:rsidR="00B830EC" w:rsidRPr="00EF5D11" w:rsidRDefault="00B830EC" w:rsidP="00B830EC">
            <w:pPr>
              <w:rPr>
                <w:rFonts w:asciiTheme="minorHAnsi" w:hAnsiTheme="minorHAnsi" w:cstheme="minorHAnsi"/>
                <w:lang w:val="en-US"/>
              </w:rPr>
            </w:pPr>
            <w:r w:rsidRPr="00B830EC">
              <w:rPr>
                <w:rFonts w:asciiTheme="minorHAnsi" w:hAnsiTheme="minorHAnsi" w:cstheme="minorHAnsi"/>
                <w:lang w:val="en-US"/>
              </w:rPr>
              <w:tab/>
            </w:r>
            <w:r w:rsidRPr="00EF5D11">
              <w:rPr>
                <w:rFonts w:asciiTheme="minorHAnsi" w:hAnsiTheme="minorHAnsi" w:cstheme="minorHAnsi"/>
                <w:lang w:val="en-US"/>
              </w:rPr>
              <w:t>}</w:t>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 xml:space="preserve">  @Post("perfil/adiciona")</w:t>
            </w:r>
            <w:r w:rsidRPr="00EF5D11">
              <w:rPr>
                <w:rFonts w:asciiTheme="minorHAnsi" w:hAnsiTheme="minorHAnsi" w:cstheme="minorHAnsi"/>
                <w:lang w:val="en-US"/>
              </w:rPr>
              <w:tab/>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t xml:space="preserve">public void </w:t>
            </w:r>
            <w:proofErr w:type="spellStart"/>
            <w:r w:rsidRPr="00EF5D11">
              <w:rPr>
                <w:rFonts w:asciiTheme="minorHAnsi" w:hAnsiTheme="minorHAnsi" w:cstheme="minorHAnsi"/>
                <w:lang w:val="en-US"/>
              </w:rPr>
              <w:t>adiciona</w:t>
            </w:r>
            <w:proofErr w:type="spellEnd"/>
            <w:r w:rsidRPr="00EF5D11">
              <w:rPr>
                <w:rFonts w:asciiTheme="minorHAnsi" w:hAnsiTheme="minorHAnsi" w:cstheme="minorHAnsi"/>
                <w:lang w:val="en-US"/>
              </w:rPr>
              <w:t xml:space="preserve">(@Valid </w:t>
            </w:r>
            <w:proofErr w:type="spellStart"/>
            <w:r w:rsidRPr="00EF5D11">
              <w:rPr>
                <w:rFonts w:asciiTheme="minorHAnsi" w:hAnsiTheme="minorHAnsi" w:cstheme="minorHAnsi"/>
                <w:lang w:val="en-US"/>
              </w:rPr>
              <w:t>Perfil</w:t>
            </w:r>
            <w:proofErr w:type="spellEnd"/>
            <w:r w:rsidRPr="00EF5D11">
              <w:rPr>
                <w:rFonts w:asciiTheme="minorHAnsi" w:hAnsiTheme="minorHAnsi" w:cstheme="minorHAnsi"/>
                <w:lang w:val="en-US"/>
              </w:rPr>
              <w:t xml:space="preserve"> </w:t>
            </w:r>
            <w:proofErr w:type="spellStart"/>
            <w:r w:rsidRPr="00EF5D11">
              <w:rPr>
                <w:rFonts w:asciiTheme="minorHAnsi" w:hAnsiTheme="minorHAnsi" w:cstheme="minorHAnsi"/>
                <w:lang w:val="en-US"/>
              </w:rPr>
              <w:t>perfil</w:t>
            </w:r>
            <w:proofErr w:type="spellEnd"/>
            <w:r w:rsidRPr="00EF5D11">
              <w:rPr>
                <w:rFonts w:asciiTheme="minorHAnsi" w:hAnsiTheme="minorHAnsi" w:cstheme="minorHAnsi"/>
                <w:lang w:val="en-US"/>
              </w:rPr>
              <w:t>) {</w:t>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r>
            <w:r w:rsidRPr="00EF5D11">
              <w:rPr>
                <w:rFonts w:asciiTheme="minorHAnsi" w:hAnsiTheme="minorHAnsi" w:cstheme="minorHAnsi"/>
                <w:lang w:val="en-US"/>
              </w:rPr>
              <w:tab/>
            </w:r>
            <w:proofErr w:type="spellStart"/>
            <w:r w:rsidRPr="00EF5D11">
              <w:rPr>
                <w:rFonts w:asciiTheme="minorHAnsi" w:hAnsiTheme="minorHAnsi" w:cstheme="minorHAnsi"/>
                <w:lang w:val="en-US"/>
              </w:rPr>
              <w:t>validator.onErrorForwardTo</w:t>
            </w:r>
            <w:proofErr w:type="spellEnd"/>
            <w:r w:rsidRPr="00EF5D11">
              <w:rPr>
                <w:rFonts w:asciiTheme="minorHAnsi" w:hAnsiTheme="minorHAnsi" w:cstheme="minorHAnsi"/>
                <w:lang w:val="en-US"/>
              </w:rPr>
              <w:t>(this).form();</w:t>
            </w:r>
          </w:p>
          <w:p w:rsidR="00B830EC" w:rsidRPr="00B830EC" w:rsidRDefault="00B830EC" w:rsidP="00B830EC">
            <w:pPr>
              <w:rPr>
                <w:rFonts w:asciiTheme="minorHAnsi" w:hAnsiTheme="minorHAnsi" w:cstheme="minorHAnsi"/>
              </w:rPr>
            </w:pPr>
            <w:r w:rsidRPr="00EF5D11">
              <w:rPr>
                <w:rFonts w:asciiTheme="minorHAnsi" w:hAnsiTheme="minorHAnsi" w:cstheme="minorHAnsi"/>
                <w:lang w:val="en-US"/>
              </w:rPr>
              <w:tab/>
            </w:r>
            <w:r w:rsidRPr="00EF5D11">
              <w:rPr>
                <w:rFonts w:asciiTheme="minorHAnsi" w:hAnsiTheme="minorHAnsi" w:cstheme="minorHAnsi"/>
                <w:lang w:val="en-US"/>
              </w:rPr>
              <w:tab/>
            </w:r>
            <w:proofErr w:type="spellStart"/>
            <w:r w:rsidRPr="00B830EC">
              <w:rPr>
                <w:rFonts w:asciiTheme="minorHAnsi" w:hAnsiTheme="minorHAnsi" w:cstheme="minorHAnsi"/>
              </w:rPr>
              <w:t>perfilDao.adiciona</w:t>
            </w:r>
            <w:proofErr w:type="spellEnd"/>
            <w:r w:rsidRPr="00B830EC">
              <w:rPr>
                <w:rFonts w:asciiTheme="minorHAnsi" w:hAnsiTheme="minorHAnsi" w:cstheme="minorHAnsi"/>
              </w:rPr>
              <w:t>(perfil);</w:t>
            </w:r>
          </w:p>
          <w:p w:rsid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result.redirectTo</w:t>
            </w:r>
            <w:proofErr w:type="spellEnd"/>
            <w:r w:rsidRPr="00B830EC">
              <w:rPr>
                <w:rFonts w:asciiTheme="minorHAnsi" w:hAnsiTheme="minorHAnsi" w:cstheme="minorHAnsi"/>
              </w:rPr>
              <w:t>(</w:t>
            </w:r>
            <w:proofErr w:type="spellStart"/>
            <w:r w:rsidRPr="00B830EC">
              <w:rPr>
                <w:rFonts w:asciiTheme="minorHAnsi" w:hAnsiTheme="minorHAnsi" w:cstheme="minorHAnsi"/>
              </w:rPr>
              <w:t>this</w:t>
            </w:r>
            <w:proofErr w:type="spellEnd"/>
            <w:r w:rsidRPr="00B830EC">
              <w:rPr>
                <w:rFonts w:asciiTheme="minorHAnsi" w:hAnsiTheme="minorHAnsi" w:cstheme="minorHAnsi"/>
              </w:rPr>
              <w:t>).lista();</w:t>
            </w:r>
          </w:p>
        </w:tc>
      </w:tr>
      <w:tr w:rsidR="00B830EC" w:rsidTr="00B830EC">
        <w:tc>
          <w:tcPr>
            <w:tcW w:w="9060" w:type="dxa"/>
          </w:tcPr>
          <w:p w:rsidR="00B830EC" w:rsidRDefault="00B830EC" w:rsidP="00B830EC">
            <w:pPr>
              <w:rPr>
                <w:rFonts w:asciiTheme="minorHAnsi" w:hAnsiTheme="minorHAnsi" w:cstheme="minorHAnsi"/>
                <w:lang w:val="en-US"/>
              </w:rPr>
            </w:pPr>
            <w:r w:rsidRPr="00B830EC">
              <w:rPr>
                <w:rFonts w:asciiTheme="minorHAnsi" w:hAnsiTheme="minorHAnsi" w:cstheme="minorHAnsi"/>
                <w:lang w:val="en-US"/>
              </w:rPr>
              <w:t>/** Spring MVC **/</w:t>
            </w:r>
          </w:p>
          <w:p w:rsid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javax.validation.Valid</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@Controller</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public class PerfilController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@Autowired</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private </w:t>
            </w:r>
            <w:proofErr w:type="spellStart"/>
            <w:r w:rsidRPr="00B830EC">
              <w:rPr>
                <w:rFonts w:asciiTheme="minorHAnsi" w:hAnsiTheme="minorHAnsi" w:cstheme="minorHAnsi"/>
                <w:lang w:val="en-US"/>
              </w:rPr>
              <w:t>PerfilDAO</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perfilDao</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 =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RequestMethod.POST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public String </w:t>
            </w:r>
            <w:proofErr w:type="spellStart"/>
            <w:r w:rsidRPr="00B830EC">
              <w:rPr>
                <w:rFonts w:asciiTheme="minorHAnsi" w:hAnsiTheme="minorHAnsi" w:cstheme="minorHAnsi"/>
                <w:lang w:val="en-US"/>
              </w:rPr>
              <w:t>adiciona</w:t>
            </w:r>
            <w:proofErr w:type="spellEnd"/>
            <w:r w:rsidRPr="00B830EC">
              <w:rPr>
                <w:rFonts w:asciiTheme="minorHAnsi" w:hAnsiTheme="minorHAnsi" w:cstheme="minorHAnsi"/>
                <w:lang w:val="en-US"/>
              </w:rPr>
              <w:t>(@Valid @</w:t>
            </w:r>
            <w:proofErr w:type="spellStart"/>
            <w:r w:rsidRPr="00B830EC">
              <w:rPr>
                <w:rFonts w:asciiTheme="minorHAnsi" w:hAnsiTheme="minorHAnsi" w:cstheme="minorHAnsi"/>
                <w:lang w:val="en-US"/>
              </w:rPr>
              <w:t>ModelAttribute</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perfil,BindingResult</w:t>
            </w:r>
            <w:proofErr w:type="spellEnd"/>
            <w:r w:rsidRPr="00B830EC">
              <w:rPr>
                <w:rFonts w:asciiTheme="minorHAnsi" w:hAnsiTheme="minorHAnsi" w:cstheme="minorHAnsi"/>
                <w:lang w:val="en-US"/>
              </w:rPr>
              <w:t xml:space="preserve"> result)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r w:rsidRPr="00B830EC">
              <w:rPr>
                <w:rFonts w:asciiTheme="minorHAnsi" w:hAnsiTheme="minorHAnsi" w:cstheme="minorHAnsi"/>
                <w:lang w:val="en-US"/>
              </w:rPr>
              <w:tab/>
              <w:t>if(</w:t>
            </w:r>
            <w:proofErr w:type="spellStart"/>
            <w:r w:rsidRPr="00B830EC">
              <w:rPr>
                <w:rFonts w:asciiTheme="minorHAnsi" w:hAnsiTheme="minorHAnsi" w:cstheme="minorHAnsi"/>
                <w:lang w:val="en-US"/>
              </w:rPr>
              <w:t>result.hasErrors</w:t>
            </w:r>
            <w:proofErr w:type="spellEnd"/>
            <w:r w:rsidRPr="00B830EC">
              <w:rPr>
                <w:rFonts w:asciiTheme="minorHAnsi" w:hAnsiTheme="minorHAnsi" w:cstheme="minorHAnsi"/>
                <w:lang w:val="en-US"/>
              </w:rPr>
              <w:t>())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      return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formulario</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t xml:space="preserve">    </w:t>
            </w:r>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lastRenderedPageBreak/>
              <w:tab/>
            </w:r>
            <w:r w:rsidRPr="00B830EC">
              <w:rPr>
                <w:rFonts w:asciiTheme="minorHAnsi" w:hAnsiTheme="minorHAnsi" w:cstheme="minorHAnsi"/>
              </w:rPr>
              <w:tab/>
            </w:r>
            <w:proofErr w:type="spellStart"/>
            <w:r w:rsidRPr="00B830EC">
              <w:rPr>
                <w:rFonts w:asciiTheme="minorHAnsi" w:hAnsiTheme="minorHAnsi" w:cstheme="minorHAnsi"/>
              </w:rPr>
              <w:t>perfilDao.persist</w:t>
            </w:r>
            <w:proofErr w:type="spellEnd"/>
            <w:r w:rsidRPr="00B830EC">
              <w:rPr>
                <w:rFonts w:asciiTheme="minorHAnsi" w:hAnsiTheme="minorHAnsi" w:cstheme="minorHAnsi"/>
              </w:rPr>
              <w:t>(perfil);</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redirect</w:t>
            </w:r>
            <w:proofErr w:type="spellEnd"/>
            <w:r w:rsidRPr="00B830EC">
              <w:rPr>
                <w:rFonts w:asciiTheme="minorHAnsi" w:hAnsiTheme="minorHAnsi" w:cstheme="minorHAnsi"/>
              </w:rPr>
              <w:t>:/perfil";</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 </w:t>
            </w:r>
          </w:p>
          <w:p w:rsidR="00B830EC" w:rsidRDefault="00B830EC" w:rsidP="00B830EC">
            <w:pPr>
              <w:rPr>
                <w:rFonts w:asciiTheme="minorHAnsi" w:hAnsiTheme="minorHAnsi" w:cstheme="minorHAnsi"/>
              </w:rPr>
            </w:pPr>
            <w:r w:rsidRPr="00B830EC">
              <w:rPr>
                <w:rFonts w:asciiTheme="minorHAnsi" w:hAnsiTheme="minorHAnsi" w:cstheme="minorHAnsi"/>
              </w:rPr>
              <w:t xml:space="preserve">  </w:t>
            </w:r>
          </w:p>
        </w:tc>
      </w:tr>
    </w:tbl>
    <w:p w:rsidR="00B830EC" w:rsidRDefault="00B830EC" w:rsidP="003C3583">
      <w:pPr>
        <w:jc w:val="center"/>
        <w:rPr>
          <w:rFonts w:asciiTheme="minorHAnsi" w:hAnsiTheme="minorHAnsi" w:cstheme="minorHAnsi"/>
        </w:rPr>
      </w:pPr>
    </w:p>
    <w:p w:rsidR="003C3583" w:rsidRDefault="003C3583" w:rsidP="003C3583">
      <w:pPr>
        <w:jc w:val="center"/>
        <w:rPr>
          <w:rFonts w:asciiTheme="minorHAnsi" w:hAnsiTheme="minorHAnsi" w:cstheme="minorHAnsi"/>
        </w:rPr>
      </w:pPr>
      <w:r>
        <w:rPr>
          <w:rFonts w:asciiTheme="minorHAnsi" w:hAnsiTheme="minorHAnsi" w:cstheme="minorHAnsi"/>
        </w:rPr>
        <w:t>Fonte: Autoria Própria</w:t>
      </w:r>
    </w:p>
    <w:p w:rsidR="003C3583" w:rsidRDefault="003C3583" w:rsidP="003C3583">
      <w:pPr>
        <w:jc w:val="both"/>
        <w:rPr>
          <w:rFonts w:asciiTheme="minorHAnsi" w:eastAsia="Calibri" w:hAnsiTheme="minorHAnsi" w:cstheme="minorHAnsi"/>
        </w:rPr>
      </w:pPr>
    </w:p>
    <w:p w:rsidR="003C3583" w:rsidRDefault="003C3583" w:rsidP="003C3583">
      <w:pPr>
        <w:ind w:firstLine="708"/>
        <w:jc w:val="both"/>
        <w:rPr>
          <w:rFonts w:asciiTheme="minorHAnsi" w:eastAsia="Calibri" w:hAnsiTheme="minorHAnsi" w:cstheme="minorHAnsi"/>
        </w:rPr>
      </w:pPr>
      <w:r w:rsidRPr="00DA6016">
        <w:rPr>
          <w:rFonts w:asciiTheme="minorHAnsi" w:eastAsia="Calibri" w:hAnsiTheme="minorHAnsi" w:cstheme="minorHAnsi"/>
        </w:rPr>
        <w:t>N</w:t>
      </w:r>
      <w:r w:rsidR="00C47C4F">
        <w:rPr>
          <w:rFonts w:asciiTheme="minorHAnsi" w:eastAsia="Calibri" w:hAnsiTheme="minorHAnsi" w:cstheme="minorHAnsi"/>
        </w:rPr>
        <w:t>o</w:t>
      </w:r>
      <w:r w:rsidRPr="00DA6016">
        <w:rPr>
          <w:rFonts w:asciiTheme="minorHAnsi" w:eastAsia="Calibri" w:hAnsiTheme="minorHAnsi" w:cstheme="minorHAnsi"/>
        </w:rPr>
        <w:t xml:space="preserve"> </w:t>
      </w:r>
      <w:r w:rsidR="00C47C4F">
        <w:rPr>
          <w:rFonts w:asciiTheme="minorHAnsi" w:eastAsia="Calibri" w:hAnsiTheme="minorHAnsi" w:cstheme="minorHAnsi"/>
        </w:rPr>
        <w:t>Quadro</w:t>
      </w:r>
      <w:r w:rsidRPr="00DA6016">
        <w:rPr>
          <w:rFonts w:asciiTheme="minorHAnsi" w:eastAsia="Calibri" w:hAnsiTheme="minorHAnsi" w:cstheme="minorHAnsi"/>
        </w:rPr>
        <w:t xml:space="preserve"> 6, como é feito a implementação da validação na classe </w:t>
      </w:r>
      <w:r w:rsidRPr="00DA6016">
        <w:rPr>
          <w:rFonts w:asciiTheme="minorHAnsi" w:eastAsia="Calibri" w:hAnsiTheme="minorHAnsi" w:cstheme="minorHAnsi"/>
          <w:i/>
          <w:iCs/>
        </w:rPr>
        <w:t>Controller</w:t>
      </w:r>
      <w:r w:rsidRPr="00DA6016">
        <w:rPr>
          <w:rFonts w:asciiTheme="minorHAnsi" w:eastAsia="Calibri" w:hAnsiTheme="minorHAnsi" w:cstheme="minorHAnsi"/>
        </w:rPr>
        <w:t xml:space="preserve">, na linha 1 a importação da biblioteca com os recursos do </w:t>
      </w:r>
      <w:proofErr w:type="spellStart"/>
      <w:r w:rsidRPr="003C3583">
        <w:rPr>
          <w:rFonts w:asciiTheme="minorHAnsi" w:eastAsia="Calibri" w:hAnsiTheme="minorHAnsi" w:cstheme="minorHAnsi"/>
          <w:i/>
        </w:rPr>
        <w:t>BeanValidation</w:t>
      </w:r>
      <w:proofErr w:type="spellEnd"/>
      <w:r w:rsidRPr="00DA6016">
        <w:rPr>
          <w:rFonts w:asciiTheme="minorHAnsi" w:eastAsia="Calibri" w:hAnsiTheme="minorHAnsi" w:cstheme="minorHAnsi"/>
        </w:rPr>
        <w:t xml:space="preserve"> e na linha 16 do </w:t>
      </w:r>
      <w:r w:rsidRPr="00DA6016">
        <w:rPr>
          <w:rFonts w:asciiTheme="minorHAnsi" w:eastAsia="Calibri" w:hAnsiTheme="minorHAnsi" w:cstheme="minorHAnsi"/>
          <w:i/>
        </w:rPr>
        <w:t>VRaptor</w:t>
      </w:r>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3C3583" w:rsidRPr="000537B0" w:rsidRDefault="003C3583" w:rsidP="003C3583">
      <w:pPr>
        <w:jc w:val="both"/>
        <w:rPr>
          <w:rFonts w:asciiTheme="minorHAnsi" w:eastAsiaTheme="minorHAnsi" w:hAnsiTheme="minorHAnsi" w:cs="Helvetica"/>
        </w:rPr>
      </w:pPr>
    </w:p>
    <w:p w:rsidR="003B422D" w:rsidRPr="000537B0" w:rsidRDefault="00543484">
      <w:pPr>
        <w:jc w:val="both"/>
        <w:rPr>
          <w:rFonts w:asciiTheme="minorHAnsi" w:hAnsiTheme="minorHAnsi" w:cs="Lucida Sans Unicode"/>
          <w:b/>
          <w:color w:val="000000"/>
        </w:rPr>
      </w:pPr>
      <w:r w:rsidRPr="000537B0">
        <w:rPr>
          <w:rFonts w:asciiTheme="minorHAnsi" w:hAnsiTheme="minorHAnsi" w:cs="Lucida Sans Unicode"/>
          <w:b/>
          <w:color w:val="000000"/>
        </w:rPr>
        <w:t xml:space="preserve">3.6 </w:t>
      </w:r>
      <w:r w:rsidR="003C3583">
        <w:rPr>
          <w:rFonts w:asciiTheme="minorHAnsi" w:hAnsiTheme="minorHAnsi" w:cs="Lucida Sans Unicode"/>
          <w:b/>
          <w:color w:val="000000"/>
        </w:rPr>
        <w:t xml:space="preserve">Tela de Consulta com Utilização de Arquivo </w:t>
      </w:r>
      <w:r w:rsidR="003C3583" w:rsidRPr="003C3583">
        <w:rPr>
          <w:rFonts w:asciiTheme="minorHAnsi" w:hAnsiTheme="minorHAnsi" w:cs="Lucida Sans Unicode"/>
          <w:b/>
          <w:i/>
          <w:color w:val="000000"/>
        </w:rPr>
        <w:t>JSON</w:t>
      </w:r>
    </w:p>
    <w:p w:rsidR="003B422D" w:rsidRPr="000537B0" w:rsidRDefault="003B422D">
      <w:pPr>
        <w:jc w:val="both"/>
        <w:rPr>
          <w:rFonts w:asciiTheme="minorHAnsi" w:hAnsiTheme="minorHAnsi" w:cs="Lucida Sans Unicode"/>
          <w:b/>
          <w:color w:val="000000"/>
        </w:rPr>
      </w:pPr>
    </w:p>
    <w:p w:rsidR="003C3583" w:rsidRDefault="003C3583" w:rsidP="00037508">
      <w:pPr>
        <w:ind w:firstLine="708"/>
        <w:jc w:val="both"/>
        <w:rPr>
          <w:rFonts w:asciiTheme="minorHAnsi" w:eastAsia="Calibri" w:hAnsiTheme="minorHAnsi" w:cstheme="minorHAnsi"/>
        </w:rPr>
      </w:pPr>
      <w:r w:rsidRPr="00DA6016">
        <w:rPr>
          <w:rFonts w:asciiTheme="minorHAnsi" w:eastAsia="Calibri" w:hAnsiTheme="minorHAnsi" w:cstheme="minorHAnsi"/>
        </w:rPr>
        <w:t xml:space="preserve">Neste item, </w:t>
      </w:r>
      <w:r>
        <w:rPr>
          <w:rFonts w:asciiTheme="minorHAnsi" w:eastAsia="Calibri" w:hAnsiTheme="minorHAnsi" w:cstheme="minorHAnsi"/>
        </w:rPr>
        <w:t xml:space="preserve">apresenta-se </w:t>
      </w:r>
      <w:r w:rsidRPr="00DA6016">
        <w:rPr>
          <w:rFonts w:asciiTheme="minorHAnsi" w:eastAsia="Calibri" w:hAnsiTheme="minorHAnsi" w:cstheme="minorHAnsi"/>
        </w:rPr>
        <w:t>a tela onde um usuário pode</w:t>
      </w:r>
      <w:r>
        <w:rPr>
          <w:rFonts w:asciiTheme="minorHAnsi" w:eastAsia="Calibri" w:hAnsiTheme="minorHAnsi" w:cstheme="minorHAnsi"/>
        </w:rPr>
        <w:t>rá</w:t>
      </w:r>
      <w:r w:rsidRPr="00DA6016">
        <w:rPr>
          <w:rFonts w:asciiTheme="minorHAnsi" w:eastAsia="Calibri" w:hAnsiTheme="minorHAnsi" w:cstheme="minorHAnsi"/>
        </w:rPr>
        <w:t xml:space="preserve"> consultar a lista de pagamentos de moradores registrados no sistema. Nesta tela foi necessário utilizar tabelas relacionais para retornar a lista de pagamentos, pois a lógica criada diz que, para um morador pode existir um ou vários pagamentos, nessa estrutura, </w:t>
      </w:r>
      <w:r>
        <w:rPr>
          <w:rFonts w:asciiTheme="minorHAnsi" w:eastAsia="Calibri" w:hAnsiTheme="minorHAnsi" w:cstheme="minorHAnsi"/>
        </w:rPr>
        <w:t xml:space="preserve">sendo que </w:t>
      </w:r>
      <w:r w:rsidRPr="00DA6016">
        <w:rPr>
          <w:rFonts w:asciiTheme="minorHAnsi" w:eastAsia="Calibri" w:hAnsiTheme="minorHAnsi" w:cstheme="minorHAnsi"/>
        </w:rPr>
        <w:t xml:space="preserve">o retorno da lista </w:t>
      </w:r>
      <w:r>
        <w:rPr>
          <w:rFonts w:asciiTheme="minorHAnsi" w:eastAsia="Calibri" w:hAnsiTheme="minorHAnsi" w:cstheme="minorHAnsi"/>
        </w:rPr>
        <w:t xml:space="preserve">ocorre através da utilização do </w:t>
      </w:r>
      <w:r w:rsidRPr="00DA6016">
        <w:rPr>
          <w:rFonts w:asciiTheme="minorHAnsi" w:eastAsia="Calibri" w:hAnsiTheme="minorHAnsi" w:cstheme="minorHAnsi"/>
        </w:rPr>
        <w:t xml:space="preserve">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Object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w:t>
      </w:r>
      <w:r>
        <w:rPr>
          <w:rFonts w:asciiTheme="minorHAnsi" w:eastAsia="Calibri" w:hAnsiTheme="minorHAnsi" w:cstheme="minorHAnsi"/>
        </w:rPr>
        <w:t xml:space="preserve">se </w:t>
      </w:r>
      <w:r w:rsidRPr="00DA6016">
        <w:rPr>
          <w:rFonts w:asciiTheme="minorHAnsi" w:eastAsia="Calibri" w:hAnsiTheme="minorHAnsi" w:cstheme="minorHAnsi"/>
        </w:rPr>
        <w:t xml:space="preserve">pode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037508" w:rsidRDefault="00037508" w:rsidP="00037508">
      <w:pPr>
        <w:ind w:firstLine="708"/>
        <w:jc w:val="both"/>
        <w:rPr>
          <w:rFonts w:asciiTheme="minorHAnsi" w:hAnsiTheme="minorHAnsi"/>
          <w:i/>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7</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Classe Pagamento da camada </w:t>
      </w:r>
      <w:proofErr w:type="spellStart"/>
      <w:r w:rsidR="003C3583" w:rsidRPr="003C3583">
        <w:rPr>
          <w:rFonts w:asciiTheme="minorHAnsi" w:hAnsiTheme="minorHAnsi"/>
          <w:color w:val="auto"/>
          <w:sz w:val="24"/>
          <w:szCs w:val="24"/>
        </w:rPr>
        <w:t>Models</w:t>
      </w:r>
      <w:proofErr w:type="spellEnd"/>
      <w:r w:rsidR="003C3583">
        <w:rPr>
          <w:rFonts w:asciiTheme="minorHAnsi" w:hAnsiTheme="minorHAnsi"/>
          <w:i w:val="0"/>
          <w:color w:val="auto"/>
          <w:sz w:val="24"/>
          <w:szCs w:val="24"/>
        </w:rPr>
        <w:t xml:space="preserve"> e os </w:t>
      </w:r>
      <w:proofErr w:type="spellStart"/>
      <w:r w:rsidR="003C3583" w:rsidRPr="003C3583">
        <w:rPr>
          <w:rFonts w:asciiTheme="minorHAnsi" w:hAnsiTheme="minorHAnsi"/>
          <w:color w:val="auto"/>
          <w:sz w:val="24"/>
          <w:szCs w:val="24"/>
        </w:rPr>
        <w:t>Controllers</w:t>
      </w:r>
      <w:proofErr w:type="spellEnd"/>
      <w:r w:rsidR="003C3583">
        <w:rPr>
          <w:rFonts w:asciiTheme="minorHAnsi" w:hAnsiTheme="minorHAnsi"/>
          <w:i w:val="0"/>
          <w:color w:val="auto"/>
          <w:sz w:val="24"/>
          <w:szCs w:val="24"/>
        </w:rPr>
        <w:t xml:space="preserve"> gerando arquivo </w:t>
      </w:r>
      <w:proofErr w:type="spellStart"/>
      <w:r w:rsidR="003C3583" w:rsidRPr="003C3583">
        <w:rPr>
          <w:rFonts w:asciiTheme="minorHAnsi" w:hAnsiTheme="minorHAnsi"/>
          <w:color w:val="auto"/>
          <w:sz w:val="24"/>
          <w:szCs w:val="24"/>
        </w:rPr>
        <w:t>Json</w:t>
      </w:r>
      <w:proofErr w:type="spellEnd"/>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Models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java.io.Serializable</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@Entity</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class </w:t>
            </w:r>
            <w:proofErr w:type="spellStart"/>
            <w:r w:rsidRPr="00B830EC">
              <w:rPr>
                <w:rFonts w:asciiTheme="minorHAnsi" w:hAnsiTheme="minorHAnsi" w:cstheme="minorHAnsi"/>
                <w:lang w:val="en-US"/>
              </w:rPr>
              <w:t>Pagamento</w:t>
            </w:r>
            <w:proofErr w:type="spellEnd"/>
            <w:r w:rsidRPr="00B830EC">
              <w:rPr>
                <w:rFonts w:asciiTheme="minorHAnsi" w:hAnsiTheme="minorHAnsi" w:cstheme="minorHAnsi"/>
                <w:lang w:val="en-US"/>
              </w:rPr>
              <w:t xml:space="preserve"> implements Serializable</w:t>
            </w:r>
            <w:r>
              <w:rPr>
                <w:rFonts w:asciiTheme="minorHAnsi" w:hAnsiTheme="minorHAnsi" w:cstheme="minorHAnsi"/>
                <w:lang w:val="en-US"/>
              </w:rPr>
              <w:t xml:space="preserve"> </w:t>
            </w:r>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@Id</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w:t>
            </w:r>
            <w:proofErr w:type="spellStart"/>
            <w:r w:rsidRPr="00B830EC">
              <w:rPr>
                <w:rFonts w:asciiTheme="minorHAnsi" w:hAnsiTheme="minorHAnsi" w:cstheme="minorHAnsi"/>
                <w:lang w:val="en-US"/>
              </w:rPr>
              <w:t>GeneratedValue</w:t>
            </w:r>
            <w:proofErr w:type="spellEnd"/>
            <w:r w:rsidRPr="00B830EC">
              <w:rPr>
                <w:rFonts w:asciiTheme="minorHAnsi" w:hAnsiTheme="minorHAnsi" w:cstheme="minorHAnsi"/>
                <w:lang w:val="en-US"/>
              </w:rPr>
              <w:t>(strategy=</w:t>
            </w:r>
            <w:proofErr w:type="spellStart"/>
            <w:r w:rsidRPr="00B830EC">
              <w:rPr>
                <w:rFonts w:asciiTheme="minorHAnsi" w:hAnsiTheme="minorHAnsi" w:cstheme="minorHAnsi"/>
                <w:lang w:val="en-US"/>
              </w:rPr>
              <w:t>GenerationType.IDENTITY</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private </w:t>
            </w:r>
            <w:proofErr w:type="spellStart"/>
            <w:r w:rsidRPr="00B830EC">
              <w:rPr>
                <w:rFonts w:asciiTheme="minorHAnsi" w:hAnsiTheme="minorHAnsi" w:cstheme="minorHAnsi"/>
                <w:lang w:val="en-US"/>
              </w:rPr>
              <w:t>int</w:t>
            </w:r>
            <w:proofErr w:type="spellEnd"/>
            <w:r w:rsidRPr="00B830EC">
              <w:rPr>
                <w:rFonts w:asciiTheme="minorHAnsi" w:hAnsiTheme="minorHAnsi" w:cstheme="minorHAnsi"/>
                <w:lang w:val="en-US"/>
              </w:rPr>
              <w:t xml:space="preserve"> id;</w:t>
            </w: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proofErr w:type="gramStart"/>
            <w:r w:rsidRPr="00B830EC">
              <w:rPr>
                <w:rFonts w:asciiTheme="minorHAnsi" w:hAnsiTheme="minorHAnsi" w:cstheme="minorHAnsi"/>
              </w:rPr>
              <w:t>private</w:t>
            </w:r>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BigDecimal</w:t>
            </w:r>
            <w:proofErr w:type="spellEnd"/>
            <w:r w:rsidRPr="00B830EC">
              <w:rPr>
                <w:rFonts w:asciiTheme="minorHAnsi" w:hAnsiTheme="minorHAnsi" w:cstheme="minorHAnsi"/>
              </w:rPr>
              <w:t xml:space="preserve"> valor;</w:t>
            </w:r>
          </w:p>
          <w:p w:rsidR="00B830EC" w:rsidRDefault="00B830EC" w:rsidP="00B830EC">
            <w:pPr>
              <w:rPr>
                <w:rFonts w:asciiTheme="minorHAnsi" w:hAnsiTheme="minorHAnsi" w:cstheme="minorHAnsi"/>
              </w:rPr>
            </w:pPr>
            <w:r w:rsidRPr="00B830EC">
              <w:rPr>
                <w:rFonts w:asciiTheme="minorHAnsi" w:hAnsiTheme="minorHAnsi" w:cstheme="minorHAnsi"/>
              </w:rPr>
              <w:tab/>
            </w:r>
            <w:proofErr w:type="gramStart"/>
            <w:r w:rsidRPr="00B830EC">
              <w:rPr>
                <w:rFonts w:asciiTheme="minorHAnsi" w:hAnsiTheme="minorHAnsi" w:cstheme="minorHAnsi"/>
              </w:rPr>
              <w:t>private</w:t>
            </w:r>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BigDecimal</w:t>
            </w:r>
            <w:proofErr w:type="spellEnd"/>
            <w:r w:rsidRPr="00B830EC">
              <w:rPr>
                <w:rFonts w:asciiTheme="minorHAnsi" w:hAnsiTheme="minorHAnsi" w:cstheme="minorHAnsi"/>
              </w:rPr>
              <w:t xml:space="preserve"> multa;</w:t>
            </w:r>
          </w:p>
          <w:p w:rsidR="00B830EC" w:rsidRDefault="00B830EC" w:rsidP="00B830EC">
            <w:pPr>
              <w:rPr>
                <w:rFonts w:asciiTheme="minorHAnsi" w:hAnsiTheme="minorHAnsi" w:cstheme="minorHAnsi"/>
              </w:rPr>
            </w:pPr>
            <w:r>
              <w:rPr>
                <w:rFonts w:asciiTheme="minorHAnsi" w:hAnsiTheme="minorHAnsi" w:cstheme="minorHAnsi"/>
              </w:rPr>
              <w:t>}</w:t>
            </w:r>
          </w:p>
        </w:tc>
      </w:tr>
      <w:tr w:rsidR="00B830EC" w:rsidTr="00B830EC">
        <w:tc>
          <w:tcPr>
            <w:tcW w:w="9060" w:type="dxa"/>
          </w:tcPr>
          <w:p w:rsidR="00B830EC" w:rsidRPr="00B830EC" w:rsidRDefault="00B830EC" w:rsidP="00B830EC">
            <w:pPr>
              <w:rPr>
                <w:rFonts w:asciiTheme="minorHAnsi" w:hAnsiTheme="minorHAnsi" w:cstheme="minorHAnsi"/>
              </w:rPr>
            </w:pPr>
            <w:r w:rsidRPr="00B830EC">
              <w:rPr>
                <w:rFonts w:asciiTheme="minorHAnsi" w:hAnsiTheme="minorHAnsi" w:cstheme="minorHAnsi"/>
              </w:rPr>
              <w:t>/** VRaptor **/</w:t>
            </w:r>
          </w:p>
          <w:p w:rsidR="00B830EC" w:rsidRPr="00B830EC" w:rsidRDefault="00B830EC" w:rsidP="00B830EC">
            <w:pPr>
              <w:rPr>
                <w:rFonts w:asciiTheme="minorHAnsi" w:hAnsiTheme="minorHAnsi" w:cstheme="minorHAnsi"/>
              </w:rPr>
            </w:pPr>
            <w:r w:rsidRPr="00B830EC">
              <w:rPr>
                <w:rFonts w:asciiTheme="minorHAnsi" w:hAnsiTheme="minorHAnsi" w:cstheme="minorHAnsi"/>
              </w:rPr>
              <w:t>@</w:t>
            </w:r>
            <w:proofErr w:type="spellStart"/>
            <w:r w:rsidRPr="00B830EC">
              <w:rPr>
                <w:rFonts w:asciiTheme="minorHAnsi" w:hAnsiTheme="minorHAnsi" w:cstheme="minorHAnsi"/>
              </w:rPr>
              <w:t>Get</w:t>
            </w:r>
            <w:proofErr w:type="spellEnd"/>
            <w:r w:rsidRPr="00B830EC">
              <w:rPr>
                <w:rFonts w:asciiTheme="minorHAnsi" w:hAnsiTheme="minorHAnsi" w:cstheme="minorHAnsi"/>
              </w:rPr>
              <w:t>("pagamento/</w:t>
            </w:r>
            <w:proofErr w:type="spellStart"/>
            <w:r w:rsidRPr="00B830EC">
              <w:rPr>
                <w:rFonts w:asciiTheme="minorHAnsi" w:hAnsiTheme="minorHAnsi" w:cstheme="minorHAnsi"/>
              </w:rPr>
              <w:t>listaPagamento</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proofErr w:type="gramStart"/>
            <w:r w:rsidRPr="00B830EC">
              <w:rPr>
                <w:rFonts w:asciiTheme="minorHAnsi" w:hAnsiTheme="minorHAnsi" w:cstheme="minorHAnsi"/>
              </w:rPr>
              <w:t>public</w:t>
            </w:r>
            <w:proofErr w:type="gramEnd"/>
            <w:r w:rsidRPr="00B830EC">
              <w:rPr>
                <w:rFonts w:asciiTheme="minorHAnsi" w:hAnsiTheme="minorHAnsi" w:cstheme="minorHAnsi"/>
              </w:rPr>
              <w:t xml:space="preserve"> void </w:t>
            </w:r>
            <w:proofErr w:type="spellStart"/>
            <w:r w:rsidRPr="00B830EC">
              <w:rPr>
                <w:rFonts w:asciiTheme="minorHAnsi" w:hAnsiTheme="minorHAnsi" w:cstheme="minorHAnsi"/>
              </w:rPr>
              <w:t>listaPagamento</w:t>
            </w:r>
            <w:proofErr w:type="spellEnd"/>
            <w:r w:rsidRPr="00B830EC">
              <w:rPr>
                <w:rFonts w:asciiTheme="minorHAnsi" w:hAnsiTheme="minorHAnsi" w:cstheme="minorHAnsi"/>
              </w:rPr>
              <w:t>() {</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r w:rsidRPr="00B830EC">
              <w:rPr>
                <w:rFonts w:asciiTheme="minorHAnsi" w:hAnsiTheme="minorHAnsi" w:cstheme="minorHAnsi"/>
              </w:rPr>
              <w:t>List</w:t>
            </w:r>
            <w:proofErr w:type="spellEnd"/>
            <w:r w:rsidRPr="00B830EC">
              <w:rPr>
                <w:rFonts w:asciiTheme="minorHAnsi" w:hAnsiTheme="minorHAnsi" w:cstheme="minorHAnsi"/>
              </w:rPr>
              <w:t xml:space="preserve">&lt;Object[]&gt; lista = </w:t>
            </w:r>
            <w:proofErr w:type="spellStart"/>
            <w:r w:rsidRPr="00B830EC">
              <w:rPr>
                <w:rFonts w:asciiTheme="minorHAnsi" w:hAnsiTheme="minorHAnsi" w:cstheme="minorHAnsi"/>
              </w:rPr>
              <w:t>pagamentoDao.listaJson</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proofErr w:type="gramStart"/>
            <w:r w:rsidRPr="00B830EC">
              <w:rPr>
                <w:rFonts w:asciiTheme="minorHAnsi" w:hAnsiTheme="minorHAnsi" w:cstheme="minorHAnsi"/>
              </w:rPr>
              <w:t>result.use</w:t>
            </w:r>
            <w:proofErr w:type="spellEnd"/>
            <w:r w:rsidRPr="00B830EC">
              <w:rPr>
                <w:rFonts w:asciiTheme="minorHAnsi" w:hAnsiTheme="minorHAnsi" w:cstheme="minorHAnsi"/>
              </w:rPr>
              <w:t>(</w:t>
            </w:r>
            <w:proofErr w:type="spellStart"/>
            <w:proofErr w:type="gramEnd"/>
            <w:r w:rsidRPr="00B830EC">
              <w:rPr>
                <w:rFonts w:asciiTheme="minorHAnsi" w:hAnsiTheme="minorHAnsi" w:cstheme="minorHAnsi"/>
              </w:rPr>
              <w:t>Results.json</w:t>
            </w:r>
            <w:proofErr w:type="spellEnd"/>
            <w:r w:rsidRPr="00B830EC">
              <w:rPr>
                <w:rFonts w:asciiTheme="minorHAnsi" w:hAnsiTheme="minorHAnsi" w:cstheme="minorHAnsi"/>
              </w:rPr>
              <w:t>()).</w:t>
            </w:r>
            <w:proofErr w:type="spellStart"/>
            <w:r w:rsidRPr="00B830EC">
              <w:rPr>
                <w:rFonts w:asciiTheme="minorHAnsi" w:hAnsiTheme="minorHAnsi" w:cstheme="minorHAnsi"/>
              </w:rPr>
              <w:t>from</w:t>
            </w:r>
            <w:proofErr w:type="spellEnd"/>
            <w:r w:rsidRPr="00B830EC">
              <w:rPr>
                <w:rFonts w:asciiTheme="minorHAnsi" w:hAnsiTheme="minorHAnsi" w:cstheme="minorHAnsi"/>
              </w:rPr>
              <w:t>(lista).serialize();</w:t>
            </w:r>
          </w:p>
          <w:p w:rsidR="00B830EC" w:rsidRDefault="00B830EC" w:rsidP="00B830EC">
            <w:pPr>
              <w:rPr>
                <w:rFonts w:asciiTheme="minorHAnsi" w:hAnsiTheme="minorHAnsi" w:cstheme="minorHAnsi"/>
              </w:rPr>
            </w:pPr>
            <w:r w:rsidRPr="00B830EC">
              <w:rPr>
                <w:rFonts w:asciiTheme="minorHAnsi" w:hAnsiTheme="minorHAnsi" w:cstheme="minorHAnsi"/>
              </w:rPr>
              <w:t>}</w:t>
            </w:r>
          </w:p>
        </w:tc>
      </w:tr>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Spring MVC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org.springframework.web.bind.annotation.ResponseBody</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w:t>
            </w:r>
            <w:proofErr w:type="spellStart"/>
            <w:r w:rsidRPr="00B830EC">
              <w:rPr>
                <w:rFonts w:asciiTheme="minorHAnsi" w:hAnsiTheme="minorHAnsi" w:cstheme="minorHAnsi"/>
                <w:lang w:val="en-US"/>
              </w:rPr>
              <w:t>pagamento</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listajson</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RequestMethod.GET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ResponseBody</w:t>
            </w:r>
            <w:proofErr w:type="spellEnd"/>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List&lt;Object[]&gt; </w:t>
            </w:r>
            <w:proofErr w:type="spellStart"/>
            <w:r w:rsidRPr="00B830EC">
              <w:rPr>
                <w:rFonts w:asciiTheme="minorHAnsi" w:hAnsiTheme="minorHAnsi" w:cstheme="minorHAnsi"/>
                <w:lang w:val="en-US"/>
              </w:rPr>
              <w:t>listJson</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w:t>
            </w:r>
            <w:r>
              <w:rPr>
                <w:rFonts w:asciiTheme="minorHAnsi" w:hAnsiTheme="minorHAnsi" w:cstheme="minorHAnsi"/>
                <w:lang w:val="en-US"/>
              </w:rPr>
              <w:t xml:space="preserve"> </w:t>
            </w:r>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lastRenderedPageBreak/>
              <w:t xml:space="preserve">  </w:t>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pagamentoDao.listaJson</w:t>
            </w:r>
            <w:proofErr w:type="spellEnd"/>
            <w:r w:rsidRPr="00B830EC">
              <w:rPr>
                <w:rFonts w:asciiTheme="minorHAnsi" w:hAnsiTheme="minorHAnsi" w:cstheme="minorHAnsi"/>
              </w:rPr>
              <w:t>();</w:t>
            </w:r>
          </w:p>
          <w:p w:rsidR="00B830EC" w:rsidRDefault="00B830EC" w:rsidP="00B830EC">
            <w:pPr>
              <w:rPr>
                <w:rFonts w:asciiTheme="minorHAnsi" w:hAnsiTheme="minorHAnsi" w:cstheme="minorHAnsi"/>
              </w:rPr>
            </w:pPr>
            <w:r w:rsidRPr="00B830EC">
              <w:rPr>
                <w:rFonts w:asciiTheme="minorHAnsi" w:hAnsiTheme="minorHAnsi" w:cstheme="minorHAnsi"/>
              </w:rPr>
              <w:t>}</w:t>
            </w:r>
          </w:p>
        </w:tc>
      </w:tr>
    </w:tbl>
    <w:p w:rsidR="00B830EC" w:rsidRDefault="00B830EC" w:rsidP="003C3583">
      <w:pPr>
        <w:jc w:val="center"/>
        <w:rPr>
          <w:rFonts w:asciiTheme="minorHAnsi" w:hAnsiTheme="minorHAnsi" w:cstheme="minorHAnsi"/>
        </w:rPr>
      </w:pPr>
    </w:p>
    <w:p w:rsidR="003C3583" w:rsidRDefault="003C3583" w:rsidP="003C3583">
      <w:pPr>
        <w:jc w:val="center"/>
        <w:rPr>
          <w:rFonts w:asciiTheme="minorHAnsi" w:hAnsiTheme="minorHAnsi" w:cstheme="minorHAnsi"/>
        </w:rPr>
      </w:pPr>
      <w:r>
        <w:rPr>
          <w:rFonts w:asciiTheme="minorHAnsi" w:hAnsiTheme="minorHAnsi" w:cstheme="minorHAnsi"/>
        </w:rPr>
        <w:t>Fonte: Autoria Própria</w:t>
      </w:r>
    </w:p>
    <w:p w:rsidR="003B422D" w:rsidRPr="003C3583" w:rsidRDefault="00543484" w:rsidP="003C3583">
      <w:pPr>
        <w:jc w:val="both"/>
        <w:rPr>
          <w:rFonts w:asciiTheme="minorHAnsi" w:hAnsiTheme="minorHAnsi" w:cs="Courier New"/>
          <w:color w:val="000000"/>
        </w:rPr>
      </w:pPr>
      <w:r w:rsidRPr="003C3583">
        <w:rPr>
          <w:rFonts w:asciiTheme="minorHAnsi" w:hAnsiTheme="minorHAnsi" w:cs="Courier New"/>
          <w:color w:val="000000"/>
        </w:rPr>
        <w:t xml:space="preserve"> </w:t>
      </w:r>
    </w:p>
    <w:p w:rsidR="00045560" w:rsidRPr="00045560" w:rsidRDefault="00C47C4F" w:rsidP="00045560">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t>O Quadro</w:t>
      </w:r>
      <w:r w:rsidR="00045560" w:rsidRPr="00045560">
        <w:rPr>
          <w:rFonts w:ascii="Calibri" w:eastAsia="Calibri" w:hAnsi="Calibri" w:cs="Calibri"/>
          <w:szCs w:val="20"/>
          <w:lang w:eastAsia="ar-SA"/>
        </w:rPr>
        <w:t xml:space="preserve"> 7 mostra que o </w:t>
      </w:r>
      <w:r w:rsidR="00045560" w:rsidRPr="00045560">
        <w:rPr>
          <w:rFonts w:ascii="Calibri" w:eastAsia="Calibri" w:hAnsi="Calibri" w:cs="Calibri"/>
          <w:i/>
          <w:iCs/>
          <w:szCs w:val="20"/>
          <w:lang w:eastAsia="ar-SA"/>
        </w:rPr>
        <w:t>VRaptor</w:t>
      </w:r>
      <w:r w:rsidR="00045560" w:rsidRPr="00045560">
        <w:rPr>
          <w:rFonts w:ascii="Calibri" w:eastAsia="Calibri" w:hAnsi="Calibri" w:cs="Calibri"/>
          <w:szCs w:val="20"/>
          <w:lang w:eastAsia="ar-SA"/>
        </w:rPr>
        <w:t xml:space="preserve"> e o </w:t>
      </w:r>
      <w:r w:rsidR="00045560" w:rsidRPr="00045560">
        <w:rPr>
          <w:rFonts w:ascii="Calibri" w:eastAsia="Calibri" w:hAnsi="Calibri" w:cs="Calibri"/>
          <w:i/>
          <w:iCs/>
          <w:szCs w:val="20"/>
          <w:lang w:eastAsia="ar-SA"/>
        </w:rPr>
        <w:t xml:space="preserve">Spring MVC </w:t>
      </w:r>
      <w:r w:rsidR="00045560" w:rsidRPr="00045560">
        <w:rPr>
          <w:rFonts w:ascii="Calibri" w:eastAsia="Calibri" w:hAnsi="Calibri" w:cs="Calibri"/>
          <w:szCs w:val="20"/>
          <w:lang w:eastAsia="ar-SA"/>
        </w:rPr>
        <w:t xml:space="preserve">possam realizar operações com arquivos </w:t>
      </w:r>
      <w:proofErr w:type="spellStart"/>
      <w:r w:rsidR="00045560" w:rsidRPr="00045560">
        <w:rPr>
          <w:rFonts w:ascii="Calibri" w:eastAsia="Calibri" w:hAnsi="Calibri" w:cs="Calibri"/>
          <w:i/>
          <w:iCs/>
          <w:szCs w:val="20"/>
          <w:lang w:eastAsia="ar-SA"/>
        </w:rPr>
        <w:t>json</w:t>
      </w:r>
      <w:proofErr w:type="spellEnd"/>
      <w:r w:rsidR="00045560" w:rsidRPr="00045560">
        <w:rPr>
          <w:rFonts w:ascii="Calibri" w:eastAsia="Calibri" w:hAnsi="Calibri" w:cs="Calibri"/>
          <w:szCs w:val="20"/>
          <w:lang w:eastAsia="ar-SA"/>
        </w:rPr>
        <w:t xml:space="preserve">, é necessário implementar a classe </w:t>
      </w:r>
      <w:r w:rsidR="00045560" w:rsidRPr="00045560">
        <w:rPr>
          <w:rFonts w:ascii="Calibri" w:eastAsia="Calibri" w:hAnsi="Calibri" w:cs="Calibri"/>
          <w:i/>
          <w:iCs/>
          <w:szCs w:val="20"/>
          <w:lang w:eastAsia="ar-SA"/>
        </w:rPr>
        <w:t xml:space="preserve">Serializable </w:t>
      </w:r>
      <w:r w:rsidR="00045560" w:rsidRPr="00045560">
        <w:rPr>
          <w:rFonts w:ascii="Calibri" w:eastAsia="Calibri" w:hAnsi="Calibri" w:cs="Calibri"/>
          <w:szCs w:val="20"/>
          <w:lang w:eastAsia="ar-SA"/>
        </w:rPr>
        <w:t xml:space="preserve">na classe </w:t>
      </w:r>
      <w:r w:rsidR="00045560" w:rsidRPr="00045560">
        <w:rPr>
          <w:rFonts w:ascii="Calibri" w:eastAsia="Calibri" w:hAnsi="Calibri" w:cs="Calibri"/>
          <w:i/>
          <w:iCs/>
          <w:szCs w:val="20"/>
          <w:lang w:eastAsia="ar-SA"/>
        </w:rPr>
        <w:t xml:space="preserve">Models </w:t>
      </w:r>
      <w:r w:rsidR="00045560" w:rsidRPr="00045560">
        <w:rPr>
          <w:rFonts w:ascii="Calibri" w:eastAsia="Calibri" w:hAnsi="Calibri" w:cs="Calibri"/>
          <w:iCs/>
          <w:szCs w:val="20"/>
          <w:lang w:eastAsia="ar-SA"/>
        </w:rPr>
        <w:t xml:space="preserve">(Pagamento – </w:t>
      </w:r>
      <w:r w:rsidR="00045560" w:rsidRPr="00045560">
        <w:rPr>
          <w:rFonts w:ascii="Calibri" w:eastAsia="Calibri" w:hAnsi="Calibri" w:cs="Calibri"/>
          <w:i/>
          <w:iCs/>
          <w:szCs w:val="20"/>
          <w:lang w:eastAsia="ar-SA"/>
        </w:rPr>
        <w:t>Models</w:t>
      </w:r>
      <w:r w:rsidR="00045560" w:rsidRPr="00045560">
        <w:rPr>
          <w:rFonts w:ascii="Calibri" w:eastAsia="Calibri" w:hAnsi="Calibri" w:cs="Calibri"/>
          <w:iCs/>
          <w:szCs w:val="20"/>
          <w:lang w:eastAsia="ar-SA"/>
        </w:rPr>
        <w:t xml:space="preserve"> linha 4)</w:t>
      </w:r>
      <w:r w:rsidR="00045560" w:rsidRPr="00045560">
        <w:rPr>
          <w:rFonts w:ascii="Calibri" w:eastAsia="Calibri" w:hAnsi="Calibri" w:cs="Calibri"/>
          <w:szCs w:val="20"/>
          <w:lang w:eastAsia="ar-SA"/>
        </w:rPr>
        <w:t>.</w:t>
      </w:r>
    </w:p>
    <w:p w:rsidR="00033482"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Após isso, para o </w:t>
      </w:r>
      <w:r w:rsidRPr="00045560">
        <w:rPr>
          <w:rFonts w:ascii="Calibri" w:eastAsia="Calibri" w:hAnsi="Calibri" w:cs="Calibri"/>
          <w:i/>
          <w:iCs/>
          <w:szCs w:val="20"/>
          <w:lang w:eastAsia="ar-SA"/>
        </w:rPr>
        <w:t>VRaptor</w:t>
      </w:r>
      <w:r w:rsidRPr="00045560">
        <w:rPr>
          <w:rFonts w:ascii="Calibri" w:eastAsia="Calibri" w:hAnsi="Calibri" w:cs="Calibri"/>
          <w:szCs w:val="20"/>
          <w:lang w:eastAsia="ar-SA"/>
        </w:rPr>
        <w:t xml:space="preserve">, basta implementar na camada </w:t>
      </w:r>
      <w:proofErr w:type="spellStart"/>
      <w:r w:rsidRPr="00045560">
        <w:rPr>
          <w:rFonts w:ascii="Calibri" w:eastAsia="Calibri" w:hAnsi="Calibri" w:cs="Calibri"/>
          <w:i/>
          <w:iCs/>
          <w:szCs w:val="20"/>
          <w:lang w:eastAsia="ar-SA"/>
        </w:rPr>
        <w:t>Controller</w:t>
      </w:r>
      <w:proofErr w:type="spellEnd"/>
      <w:r w:rsidRPr="00045560">
        <w:rPr>
          <w:rFonts w:ascii="Calibri" w:eastAsia="Calibri" w:hAnsi="Calibri" w:cs="Calibri"/>
          <w:szCs w:val="20"/>
          <w:lang w:eastAsia="ar-SA"/>
        </w:rPr>
        <w:t xml:space="preserve"> no método </w:t>
      </w:r>
      <w:proofErr w:type="spellStart"/>
      <w:r w:rsidRPr="00045560">
        <w:rPr>
          <w:rFonts w:ascii="Calibri" w:eastAsia="Calibri" w:hAnsi="Calibri" w:cs="Calibri"/>
          <w:szCs w:val="20"/>
          <w:lang w:eastAsia="ar-SA"/>
        </w:rPr>
        <w:t>listaPagamento</w:t>
      </w:r>
      <w:proofErr w:type="spellEnd"/>
      <w:r w:rsidRPr="00045560">
        <w:rPr>
          <w:rFonts w:ascii="Calibri" w:eastAsia="Calibri" w:hAnsi="Calibri" w:cs="Calibri"/>
          <w:szCs w:val="20"/>
          <w:lang w:eastAsia="ar-SA"/>
        </w:rPr>
        <w:t xml:space="preserve"> o </w:t>
      </w:r>
      <w:proofErr w:type="gramStart"/>
      <w:r w:rsidR="00033482" w:rsidRPr="00045560">
        <w:rPr>
          <w:rFonts w:ascii="Calibri" w:eastAsia="Calibri" w:hAnsi="Calibri" w:cs="Calibri"/>
          <w:szCs w:val="20"/>
          <w:lang w:eastAsia="ar-SA"/>
        </w:rPr>
        <w:t>recurso</w:t>
      </w:r>
      <w:r w:rsidR="00033482">
        <w:rPr>
          <w:rFonts w:ascii="Calibri" w:eastAsia="Calibri" w:hAnsi="Calibri" w:cs="Calibri"/>
          <w:szCs w:val="20"/>
          <w:lang w:eastAsia="ar-SA"/>
        </w:rPr>
        <w:t xml:space="preserve"> </w:t>
      </w:r>
      <w:r w:rsidR="00033482" w:rsidRPr="00045560">
        <w:rPr>
          <w:rFonts w:ascii="Calibri" w:eastAsia="Calibri" w:hAnsi="Calibri" w:cs="Calibri"/>
          <w:szCs w:val="20"/>
          <w:lang w:eastAsia="ar-SA"/>
        </w:rPr>
        <w:t>.</w:t>
      </w:r>
      <w:proofErr w:type="spellStart"/>
      <w:r w:rsidR="00033482" w:rsidRPr="00045560">
        <w:rPr>
          <w:rFonts w:ascii="Calibri" w:eastAsia="Calibri" w:hAnsi="Calibri" w:cs="Calibri"/>
          <w:szCs w:val="20"/>
          <w:lang w:eastAsia="ar-SA"/>
        </w:rPr>
        <w:t>json</w:t>
      </w:r>
      <w:proofErr w:type="spellEnd"/>
      <w:proofErr w:type="gramEnd"/>
      <w:r w:rsidRPr="00045560">
        <w:rPr>
          <w:rFonts w:ascii="Calibri" w:eastAsia="Calibri" w:hAnsi="Calibri" w:cs="Calibri"/>
          <w:szCs w:val="20"/>
          <w:lang w:eastAsia="ar-SA"/>
        </w:rPr>
        <w:t>() e</w:t>
      </w:r>
      <w:r w:rsidR="00033482">
        <w:rPr>
          <w:rFonts w:ascii="Calibri" w:eastAsia="Calibri" w:hAnsi="Calibri" w:cs="Calibri"/>
          <w:szCs w:val="20"/>
          <w:lang w:eastAsia="ar-SA"/>
        </w:rPr>
        <w:t xml:space="preserve"> .</w:t>
      </w:r>
      <w:r w:rsidRPr="00045560">
        <w:rPr>
          <w:rFonts w:ascii="Calibri" w:eastAsia="Calibri" w:hAnsi="Calibri" w:cs="Calibri"/>
          <w:i/>
          <w:iCs/>
          <w:szCs w:val="20"/>
          <w:lang w:eastAsia="ar-SA"/>
        </w:rPr>
        <w:t>serialize</w:t>
      </w:r>
      <w:r w:rsidRPr="00045560">
        <w:rPr>
          <w:rFonts w:ascii="Calibri" w:eastAsia="Calibri" w:hAnsi="Calibri" w:cs="Calibri"/>
          <w:szCs w:val="20"/>
          <w:lang w:eastAsia="ar-SA"/>
        </w:rPr>
        <w:t xml:space="preserve">() do método </w:t>
      </w:r>
      <w:r w:rsidRPr="00045560">
        <w:rPr>
          <w:rFonts w:ascii="Calibri" w:eastAsia="Calibri" w:hAnsi="Calibri" w:cs="Calibri"/>
          <w:i/>
          <w:iCs/>
          <w:szCs w:val="20"/>
          <w:lang w:eastAsia="ar-SA"/>
        </w:rPr>
        <w:t>Results</w:t>
      </w:r>
      <w:r w:rsidRPr="00045560">
        <w:rPr>
          <w:rFonts w:ascii="Calibri" w:eastAsia="Calibri" w:hAnsi="Calibri" w:cs="Calibri"/>
          <w:szCs w:val="20"/>
          <w:lang w:eastAsia="ar-SA"/>
        </w:rPr>
        <w:t xml:space="preserve">, como </w:t>
      </w:r>
      <w:r w:rsidR="00033482">
        <w:rPr>
          <w:rFonts w:ascii="Calibri" w:eastAsia="Calibri" w:hAnsi="Calibri" w:cs="Calibri"/>
          <w:szCs w:val="20"/>
          <w:lang w:eastAsia="ar-SA"/>
        </w:rPr>
        <w:t>é percebido</w:t>
      </w:r>
      <w:r w:rsidRPr="00045560">
        <w:rPr>
          <w:rFonts w:ascii="Calibri" w:eastAsia="Calibri" w:hAnsi="Calibri" w:cs="Calibri"/>
          <w:szCs w:val="20"/>
          <w:lang w:eastAsia="ar-SA"/>
        </w:rPr>
        <w:t xml:space="preserve"> na (</w:t>
      </w:r>
      <w:r w:rsidRPr="00045560">
        <w:rPr>
          <w:rFonts w:ascii="Calibri" w:eastAsia="Calibri" w:hAnsi="Calibri" w:cs="Calibri"/>
          <w:i/>
          <w:szCs w:val="20"/>
          <w:lang w:eastAsia="ar-SA"/>
        </w:rPr>
        <w:t xml:space="preserve">VRaptor </w:t>
      </w:r>
      <w:r w:rsidRPr="00045560">
        <w:rPr>
          <w:rFonts w:ascii="Calibri" w:eastAsia="Calibri" w:hAnsi="Calibri" w:cs="Calibri"/>
          <w:szCs w:val="20"/>
          <w:lang w:eastAsia="ar-SA"/>
        </w:rPr>
        <w:t xml:space="preserve">linha 4), assim o próprio </w:t>
      </w:r>
      <w:r w:rsidRPr="00045560">
        <w:rPr>
          <w:rFonts w:ascii="Calibri" w:eastAsia="Calibri" w:hAnsi="Calibri" w:cs="Calibri"/>
          <w:i/>
          <w:iCs/>
          <w:szCs w:val="20"/>
          <w:lang w:eastAsia="ar-SA"/>
        </w:rPr>
        <w:t xml:space="preserve">VRaptor </w:t>
      </w:r>
      <w:r w:rsidRPr="00045560">
        <w:rPr>
          <w:rFonts w:ascii="Calibri" w:eastAsia="Calibri" w:hAnsi="Calibri" w:cs="Calibri"/>
          <w:szCs w:val="20"/>
          <w:lang w:eastAsia="ar-SA"/>
        </w:rPr>
        <w:t xml:space="preserve">trata de transformar o resultado vindo do </w:t>
      </w:r>
      <w:proofErr w:type="spellStart"/>
      <w:r w:rsidRPr="00045560">
        <w:rPr>
          <w:rFonts w:ascii="Calibri" w:eastAsia="Calibri" w:hAnsi="Calibri" w:cs="Calibri"/>
          <w:i/>
          <w:iCs/>
          <w:szCs w:val="20"/>
          <w:lang w:eastAsia="ar-SA"/>
        </w:rPr>
        <w:t>Models</w:t>
      </w:r>
      <w:proofErr w:type="spellEnd"/>
      <w:r w:rsidRPr="00045560">
        <w:rPr>
          <w:rFonts w:ascii="Calibri" w:eastAsia="Calibri" w:hAnsi="Calibri" w:cs="Calibri"/>
          <w:szCs w:val="20"/>
          <w:lang w:eastAsia="ar-SA"/>
        </w:rPr>
        <w:t xml:space="preserve">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w:t>
      </w:r>
      <w:r w:rsidR="00033482">
        <w:rPr>
          <w:rFonts w:ascii="Calibri" w:eastAsia="Calibri" w:hAnsi="Calibri" w:cs="Calibri"/>
          <w:szCs w:val="20"/>
          <w:lang w:eastAsia="ar-SA"/>
        </w:rPr>
        <w:t xml:space="preserve"> </w:t>
      </w:r>
    </w:p>
    <w:p w:rsidR="003B422D"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Já no </w:t>
      </w:r>
      <w:r w:rsidRPr="00045560">
        <w:rPr>
          <w:rFonts w:ascii="Calibri" w:eastAsia="Calibri" w:hAnsi="Calibri" w:cs="Calibri"/>
          <w:i/>
          <w:iCs/>
          <w:szCs w:val="20"/>
          <w:lang w:eastAsia="ar-SA"/>
        </w:rPr>
        <w:t>Spring MVC</w:t>
      </w:r>
      <w:r w:rsidRPr="00045560">
        <w:rPr>
          <w:rFonts w:ascii="Calibri" w:eastAsia="Calibri" w:hAnsi="Calibri" w:cs="Calibri"/>
          <w:szCs w:val="20"/>
          <w:lang w:eastAsia="ar-SA"/>
        </w:rPr>
        <w:t xml:space="preserve">, foi necessário a instalação do </w:t>
      </w:r>
      <w:r w:rsidRPr="00045560">
        <w:rPr>
          <w:rFonts w:ascii="Calibri" w:eastAsia="Calibri" w:hAnsi="Calibri" w:cs="Calibri"/>
          <w:i/>
          <w:iCs/>
          <w:szCs w:val="20"/>
          <w:lang w:eastAsia="ar-SA"/>
        </w:rPr>
        <w:t xml:space="preserve">plugin Jackson </w:t>
      </w:r>
      <w:r w:rsidRPr="00045560">
        <w:rPr>
          <w:rFonts w:ascii="Calibri" w:eastAsia="Calibri" w:hAnsi="Calibri" w:cs="Calibri"/>
          <w:szCs w:val="20"/>
          <w:lang w:eastAsia="ar-SA"/>
        </w:rPr>
        <w:t xml:space="preserve">para fazer a serialização do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 xml:space="preserve">. Porém, após a instalação, </w:t>
      </w:r>
      <w:r w:rsidR="00033482">
        <w:rPr>
          <w:rFonts w:ascii="Calibri" w:eastAsia="Calibri" w:hAnsi="Calibri" w:cs="Calibri"/>
          <w:szCs w:val="20"/>
          <w:lang w:eastAsia="ar-SA"/>
        </w:rPr>
        <w:t>basta</w:t>
      </w:r>
      <w:r w:rsidRPr="00045560">
        <w:rPr>
          <w:rFonts w:ascii="Calibri" w:eastAsia="Calibri" w:hAnsi="Calibri" w:cs="Calibri"/>
          <w:szCs w:val="20"/>
          <w:lang w:eastAsia="ar-SA"/>
        </w:rPr>
        <w:t xml:space="preserve"> fazer a anotação com @</w:t>
      </w:r>
      <w:proofErr w:type="spellStart"/>
      <w:r w:rsidRPr="00033482">
        <w:rPr>
          <w:rFonts w:ascii="Calibri" w:eastAsia="Calibri" w:hAnsi="Calibri" w:cs="Calibri"/>
          <w:i/>
          <w:szCs w:val="20"/>
          <w:lang w:eastAsia="ar-SA"/>
        </w:rPr>
        <w:t>ResponseBody</w:t>
      </w:r>
      <w:proofErr w:type="spellEnd"/>
      <w:r w:rsidRPr="00045560">
        <w:rPr>
          <w:rFonts w:ascii="Calibri" w:eastAsia="Calibri" w:hAnsi="Calibri" w:cs="Calibri"/>
          <w:szCs w:val="20"/>
          <w:lang w:eastAsia="ar-SA"/>
        </w:rPr>
        <w:t xml:space="preserve"> ao método, que transforma o retorno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i/>
          <w:iCs/>
          <w:szCs w:val="20"/>
          <w:lang w:eastAsia="ar-SA"/>
        </w:rPr>
        <w:t xml:space="preserve">, </w:t>
      </w:r>
      <w:r w:rsidRPr="00045560">
        <w:rPr>
          <w:rFonts w:ascii="Calibri" w:eastAsia="Calibri" w:hAnsi="Calibri" w:cs="Calibri"/>
          <w:szCs w:val="20"/>
          <w:lang w:eastAsia="ar-SA"/>
        </w:rPr>
        <w:t>(</w:t>
      </w:r>
      <w:r w:rsidRPr="00045560">
        <w:rPr>
          <w:rFonts w:ascii="Calibri" w:eastAsia="Calibri" w:hAnsi="Calibri" w:cs="Calibri"/>
          <w:i/>
          <w:szCs w:val="20"/>
          <w:lang w:eastAsia="ar-SA"/>
        </w:rPr>
        <w:t>Spring MVC</w:t>
      </w:r>
      <w:r w:rsidRPr="00045560">
        <w:rPr>
          <w:rFonts w:ascii="Calibri" w:eastAsia="Calibri" w:hAnsi="Calibri" w:cs="Calibri"/>
          <w:szCs w:val="20"/>
          <w:lang w:eastAsia="ar-SA"/>
        </w:rPr>
        <w:t xml:space="preserve"> linha 4).</w:t>
      </w:r>
    </w:p>
    <w:p w:rsidR="00033482" w:rsidRPr="000537B0" w:rsidRDefault="00033482" w:rsidP="00033482">
      <w:pPr>
        <w:widowControl w:val="0"/>
        <w:tabs>
          <w:tab w:val="left" w:pos="1701"/>
        </w:tabs>
        <w:suppressAutoHyphens/>
        <w:ind w:firstLine="709"/>
        <w:jc w:val="both"/>
        <w:rPr>
          <w:rFonts w:asciiTheme="minorHAnsi" w:hAnsiTheme="minorHAnsi" w:cs="Lucida Sans Unicode"/>
          <w:b/>
          <w:color w:val="000000"/>
        </w:rPr>
      </w:pPr>
    </w:p>
    <w:p w:rsidR="003B422D" w:rsidRPr="000537B0" w:rsidRDefault="00543484">
      <w:pPr>
        <w:rPr>
          <w:rFonts w:asciiTheme="minorHAnsi" w:hAnsiTheme="minorHAnsi" w:cs="Lucida Sans Unicode"/>
          <w:b/>
        </w:rPr>
      </w:pPr>
      <w:r w:rsidRPr="000537B0">
        <w:rPr>
          <w:rFonts w:asciiTheme="minorHAnsi" w:hAnsiTheme="minorHAnsi" w:cs="Lucida Sans Unicode"/>
          <w:b/>
        </w:rPr>
        <w:t xml:space="preserve">3.7 </w:t>
      </w:r>
      <w:r w:rsidR="004B7FE6">
        <w:rPr>
          <w:rFonts w:asciiTheme="minorHAnsi" w:hAnsiTheme="minorHAnsi" w:cs="Lucida Sans Unicode"/>
          <w:b/>
        </w:rPr>
        <w:t xml:space="preserve">Tela de </w:t>
      </w:r>
      <w:r w:rsidR="004B7FE6" w:rsidRPr="004B7FE6">
        <w:rPr>
          <w:rFonts w:asciiTheme="minorHAnsi" w:hAnsiTheme="minorHAnsi" w:cs="Lucida Sans Unicode"/>
          <w:b/>
          <w:i/>
        </w:rPr>
        <w:t>Login</w:t>
      </w:r>
      <w:r w:rsidR="004B7FE6">
        <w:rPr>
          <w:rFonts w:asciiTheme="minorHAnsi" w:hAnsiTheme="minorHAnsi" w:cs="Lucida Sans Unicode"/>
          <w:b/>
        </w:rPr>
        <w:t xml:space="preserve"> e Utilização de Interceptor</w:t>
      </w:r>
    </w:p>
    <w:p w:rsidR="003B422D" w:rsidRPr="000537B0" w:rsidRDefault="003B422D">
      <w:pPr>
        <w:rPr>
          <w:rFonts w:asciiTheme="minorHAnsi" w:hAnsiTheme="minorHAnsi" w:cs="Lucida Sans Unicode"/>
          <w:b/>
        </w:rPr>
      </w:pPr>
    </w:p>
    <w:p w:rsidR="004B7FE6" w:rsidRPr="004B7FE6" w:rsidRDefault="00543484" w:rsidP="004B7FE6">
      <w:pPr>
        <w:jc w:val="both"/>
        <w:rPr>
          <w:rFonts w:ascii="Calibri" w:hAnsi="Calibri" w:cs="Calibri"/>
          <w:szCs w:val="20"/>
          <w:lang w:eastAsia="ar-SA"/>
        </w:rPr>
      </w:pPr>
      <w:r w:rsidRPr="000537B0">
        <w:rPr>
          <w:rFonts w:asciiTheme="minorHAnsi" w:hAnsiTheme="minorHAnsi" w:cs="Lucida Sans Unicode"/>
        </w:rPr>
        <w:tab/>
      </w:r>
      <w:r w:rsidR="004B7FE6" w:rsidRPr="004B7FE6">
        <w:rPr>
          <w:rFonts w:ascii="Calibri" w:hAnsi="Calibri" w:cs="Calibri"/>
          <w:szCs w:val="20"/>
          <w:lang w:eastAsia="ar-SA"/>
        </w:rPr>
        <w:t xml:space="preserve">É comum em sistemas possuir a regra de negócio onde apenas os usuários autorizados que estejam logados possam fazer qualquer consulta ou modificação </w:t>
      </w:r>
      <w:r w:rsidR="004B7FE6">
        <w:rPr>
          <w:rFonts w:ascii="Calibri" w:hAnsi="Calibri" w:cs="Calibri"/>
          <w:szCs w:val="20"/>
          <w:lang w:eastAsia="ar-SA"/>
        </w:rPr>
        <w:t>no</w:t>
      </w:r>
      <w:r w:rsidR="004B7FE6" w:rsidRPr="004B7FE6">
        <w:rPr>
          <w:rFonts w:ascii="Calibri" w:hAnsi="Calibri" w:cs="Calibri"/>
          <w:szCs w:val="20"/>
          <w:lang w:eastAsia="ar-SA"/>
        </w:rPr>
        <w:t xml:space="preserve"> sistema.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No </w:t>
      </w:r>
      <w:r w:rsidRPr="004B7FE6">
        <w:rPr>
          <w:rFonts w:ascii="Calibri" w:hAnsi="Calibri" w:cs="Calibri"/>
          <w:szCs w:val="20"/>
          <w:lang w:eastAsia="ar-SA"/>
        </w:rPr>
        <w:t xml:space="preserve">protótipo foi criado o sistema de </w:t>
      </w:r>
      <w:r w:rsidRPr="004B7FE6">
        <w:rPr>
          <w:rFonts w:ascii="Calibri" w:hAnsi="Calibri" w:cs="Calibri"/>
          <w:i/>
          <w:szCs w:val="20"/>
          <w:lang w:eastAsia="ar-SA"/>
        </w:rPr>
        <w:t>login</w:t>
      </w:r>
      <w:r w:rsidRPr="004B7FE6">
        <w:rPr>
          <w:rFonts w:ascii="Calibri" w:hAnsi="Calibri" w:cs="Calibri"/>
          <w:szCs w:val="20"/>
          <w:lang w:eastAsia="ar-SA"/>
        </w:rPr>
        <w:t xml:space="preserve"> no qual possui o seguinte fluxo: </w:t>
      </w:r>
      <w:r w:rsidRPr="004B7FE6">
        <w:rPr>
          <w:rFonts w:ascii="Calibri" w:eastAsia="Calibri" w:hAnsi="Calibri" w:cs="Calibri"/>
          <w:szCs w:val="20"/>
          <w:lang w:eastAsia="ar-SA"/>
        </w:rPr>
        <w:t xml:space="preserve">Quando uma requisição chega, ele cai automaticamente ao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 autenticação. 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descobre se o usuário está logado</w:t>
      </w:r>
      <w:r>
        <w:rPr>
          <w:rFonts w:ascii="Calibri" w:eastAsia="Calibri" w:hAnsi="Calibri" w:cs="Calibri"/>
          <w:szCs w:val="20"/>
          <w:lang w:eastAsia="ar-SA"/>
        </w:rPr>
        <w:t>, e</w:t>
      </w:r>
      <w:r w:rsidRPr="004B7FE6">
        <w:rPr>
          <w:rFonts w:ascii="Calibri" w:eastAsia="Calibri" w:hAnsi="Calibri" w:cs="Calibri"/>
          <w:szCs w:val="20"/>
          <w:lang w:eastAsia="ar-SA"/>
        </w:rPr>
        <w:t xml:space="preserve"> se ele está, deixa a requisição continuar como se nada tivesse acontecido. Mas, caso o usuário não esteja logado (ou seja, não existe nada na </w:t>
      </w:r>
      <w:r>
        <w:rPr>
          <w:rFonts w:ascii="Calibri" w:eastAsia="Calibri" w:hAnsi="Calibri" w:cs="Calibri"/>
          <w:szCs w:val="20"/>
          <w:lang w:eastAsia="ar-SA"/>
        </w:rPr>
        <w:t>s</w:t>
      </w:r>
      <w:r w:rsidRPr="004B7FE6">
        <w:rPr>
          <w:rFonts w:ascii="Calibri" w:eastAsia="Calibri" w:hAnsi="Calibri" w:cs="Calibri"/>
          <w:szCs w:val="20"/>
          <w:lang w:eastAsia="ar-SA"/>
        </w:rPr>
        <w:t>essão), ele redireciona para a página de login.</w:t>
      </w:r>
    </w:p>
    <w:p w:rsidR="004B7FE6" w:rsidRDefault="004B7FE6" w:rsidP="004B7FE6">
      <w:pPr>
        <w:widowControl w:val="0"/>
        <w:tabs>
          <w:tab w:val="left" w:pos="1701"/>
        </w:tabs>
        <w:suppressAutoHyphens/>
        <w:ind w:firstLine="709"/>
        <w:jc w:val="both"/>
        <w:rPr>
          <w:rFonts w:ascii="Calibri" w:hAnsi="Calibri" w:cs="Calibri"/>
          <w:szCs w:val="20"/>
          <w:lang w:eastAsia="ar-SA"/>
        </w:rPr>
      </w:pPr>
      <w:r w:rsidRPr="004B7FE6">
        <w:rPr>
          <w:rFonts w:ascii="Calibri" w:hAnsi="Calibri" w:cs="Calibri"/>
          <w:szCs w:val="20"/>
          <w:lang w:eastAsia="ar-SA"/>
        </w:rPr>
        <w:t xml:space="preserve">A seguir será mostrado como cada </w:t>
      </w:r>
      <w:r w:rsidRPr="004B7FE6">
        <w:rPr>
          <w:rFonts w:ascii="Calibri" w:hAnsi="Calibri" w:cs="Calibri"/>
          <w:i/>
          <w:iCs/>
          <w:szCs w:val="20"/>
          <w:lang w:eastAsia="ar-SA"/>
        </w:rPr>
        <w:t>framework</w:t>
      </w:r>
      <w:r w:rsidRPr="004B7FE6">
        <w:rPr>
          <w:rFonts w:ascii="Calibri" w:hAnsi="Calibri" w:cs="Calibri"/>
          <w:szCs w:val="20"/>
          <w:lang w:eastAsia="ar-SA"/>
        </w:rPr>
        <w:t xml:space="preserve"> trabalha nesse gerenciamento de acesso, começando com o </w:t>
      </w:r>
      <w:r w:rsidRPr="004B7FE6">
        <w:rPr>
          <w:rFonts w:ascii="Calibri" w:hAnsi="Calibri" w:cs="Calibri"/>
          <w:i/>
          <w:iCs/>
          <w:szCs w:val="20"/>
          <w:lang w:eastAsia="ar-SA"/>
        </w:rPr>
        <w:t xml:space="preserve">VRaptor, </w:t>
      </w:r>
      <w:r w:rsidRPr="004B7FE6">
        <w:rPr>
          <w:rFonts w:ascii="Calibri" w:hAnsi="Calibri" w:cs="Calibri"/>
          <w:szCs w:val="20"/>
          <w:lang w:eastAsia="ar-SA"/>
        </w:rPr>
        <w:t xml:space="preserve">de início, criando-se uma classe chamado </w:t>
      </w:r>
      <w:r w:rsidRPr="004B7FE6">
        <w:rPr>
          <w:rFonts w:ascii="Calibri" w:hAnsi="Calibri" w:cs="Calibri"/>
          <w:i/>
          <w:iCs/>
          <w:szCs w:val="20"/>
          <w:lang w:eastAsia="ar-SA"/>
        </w:rPr>
        <w:t>LoginController</w:t>
      </w:r>
      <w:r w:rsidRPr="004B7FE6">
        <w:rPr>
          <w:rFonts w:ascii="Calibri" w:hAnsi="Calibri" w:cs="Calibri"/>
          <w:szCs w:val="20"/>
          <w:lang w:eastAsia="ar-SA"/>
        </w:rPr>
        <w:t xml:space="preserve"> e o método </w:t>
      </w:r>
      <w:r w:rsidRPr="004B7FE6">
        <w:rPr>
          <w:rFonts w:ascii="Calibri" w:hAnsi="Calibri" w:cs="Calibri"/>
          <w:i/>
          <w:iCs/>
          <w:szCs w:val="20"/>
          <w:lang w:eastAsia="ar-SA"/>
        </w:rPr>
        <w:t xml:space="preserve">autentica, </w:t>
      </w:r>
      <w:r w:rsidRPr="004B7FE6">
        <w:rPr>
          <w:rFonts w:ascii="Calibri" w:hAnsi="Calibri" w:cs="Calibri"/>
          <w:szCs w:val="20"/>
          <w:lang w:eastAsia="ar-SA"/>
        </w:rPr>
        <w:t xml:space="preserve">no qual executará a regra de autenticação, recebendo os parâmetros </w:t>
      </w:r>
      <w:r w:rsidRPr="004B7FE6">
        <w:rPr>
          <w:rFonts w:ascii="Calibri" w:hAnsi="Calibri" w:cs="Calibri"/>
          <w:i/>
          <w:szCs w:val="20"/>
          <w:lang w:eastAsia="ar-SA"/>
        </w:rPr>
        <w:t>login</w:t>
      </w:r>
      <w:r w:rsidRPr="004B7FE6">
        <w:rPr>
          <w:rFonts w:ascii="Calibri" w:hAnsi="Calibri" w:cs="Calibri"/>
          <w:szCs w:val="20"/>
          <w:lang w:eastAsia="ar-SA"/>
        </w:rPr>
        <w:t xml:space="preserve"> e senha e verificando se ambas informações é de um usuário válido e se o usuário está logado, caso positivo direciona a página </w:t>
      </w:r>
      <w:r w:rsidRPr="004B7FE6">
        <w:rPr>
          <w:rFonts w:ascii="Calibri" w:hAnsi="Calibri" w:cs="Calibri"/>
          <w:i/>
          <w:szCs w:val="20"/>
          <w:lang w:eastAsia="ar-SA"/>
        </w:rPr>
        <w:t>index</w:t>
      </w:r>
      <w:r w:rsidRPr="004B7FE6">
        <w:rPr>
          <w:rFonts w:ascii="Calibri" w:hAnsi="Calibri" w:cs="Calibri"/>
          <w:szCs w:val="20"/>
          <w:lang w:eastAsia="ar-SA"/>
        </w:rPr>
        <w:t xml:space="preserve">(), caso contrário emite a mensagem de usuário inválido e redireciona para página de </w:t>
      </w:r>
      <w:r w:rsidRPr="004B7FE6">
        <w:rPr>
          <w:rFonts w:ascii="Calibri" w:hAnsi="Calibri" w:cs="Calibri"/>
          <w:i/>
          <w:szCs w:val="20"/>
          <w:lang w:eastAsia="ar-SA"/>
        </w:rPr>
        <w:t>login</w:t>
      </w:r>
      <w:r w:rsidRPr="004B7FE6">
        <w:rPr>
          <w:rFonts w:ascii="Calibri" w:hAnsi="Calibri" w:cs="Calibri"/>
          <w:szCs w:val="20"/>
          <w:lang w:eastAsia="ar-SA"/>
        </w:rPr>
        <w:t xml:space="preserve"> novamente (</w:t>
      </w:r>
      <w:r w:rsidR="00C47C4F">
        <w:rPr>
          <w:rFonts w:ascii="Calibri" w:hAnsi="Calibri" w:cs="Calibri"/>
          <w:szCs w:val="20"/>
          <w:lang w:eastAsia="ar-SA"/>
        </w:rPr>
        <w:t>Quadro</w:t>
      </w:r>
      <w:r w:rsidRPr="004B7FE6">
        <w:rPr>
          <w:rFonts w:ascii="Calibri" w:hAnsi="Calibri" w:cs="Calibri"/>
          <w:szCs w:val="20"/>
          <w:lang w:eastAsia="ar-SA"/>
        </w:rPr>
        <w:t xml:space="preserve"> 8).</w:t>
      </w:r>
    </w:p>
    <w:p w:rsidR="004B7FE6" w:rsidRDefault="004B7FE6" w:rsidP="004B7FE6">
      <w:pPr>
        <w:widowControl w:val="0"/>
        <w:tabs>
          <w:tab w:val="left" w:pos="1701"/>
        </w:tabs>
        <w:suppressAutoHyphens/>
        <w:ind w:firstLine="709"/>
        <w:jc w:val="both"/>
        <w:rPr>
          <w:rFonts w:ascii="Calibri" w:hAnsi="Calibri" w:cs="Calibri"/>
          <w:szCs w:val="20"/>
          <w:lang w:eastAsia="ar-SA"/>
        </w:rPr>
      </w:pPr>
    </w:p>
    <w:p w:rsidR="004B7FE6" w:rsidRPr="003C3583" w:rsidRDefault="00C47C4F" w:rsidP="004B7FE6">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4B7FE6" w:rsidRPr="00C25484">
        <w:rPr>
          <w:rFonts w:asciiTheme="minorHAnsi" w:hAnsiTheme="minorHAnsi"/>
          <w:i w:val="0"/>
          <w:color w:val="auto"/>
          <w:sz w:val="24"/>
          <w:szCs w:val="24"/>
        </w:rPr>
        <w:t xml:space="preserve"> </w:t>
      </w:r>
      <w:r w:rsidR="004B7FE6" w:rsidRPr="00C25484">
        <w:rPr>
          <w:rFonts w:asciiTheme="minorHAnsi" w:hAnsiTheme="minorHAnsi"/>
          <w:i w:val="0"/>
          <w:color w:val="auto"/>
          <w:sz w:val="24"/>
          <w:szCs w:val="24"/>
        </w:rPr>
        <w:fldChar w:fldCharType="begin"/>
      </w:r>
      <w:r w:rsidR="004B7FE6" w:rsidRPr="00C25484">
        <w:rPr>
          <w:rFonts w:asciiTheme="minorHAnsi" w:hAnsiTheme="minorHAnsi"/>
          <w:i w:val="0"/>
          <w:color w:val="auto"/>
          <w:sz w:val="24"/>
          <w:szCs w:val="24"/>
        </w:rPr>
        <w:instrText xml:space="preserve"> SEQ Figura \* ARABIC </w:instrText>
      </w:r>
      <w:r w:rsidR="004B7FE6" w:rsidRPr="00C25484">
        <w:rPr>
          <w:rFonts w:asciiTheme="minorHAnsi" w:hAnsiTheme="minorHAnsi"/>
          <w:i w:val="0"/>
          <w:color w:val="auto"/>
          <w:sz w:val="24"/>
          <w:szCs w:val="24"/>
        </w:rPr>
        <w:fldChar w:fldCharType="separate"/>
      </w:r>
      <w:r w:rsidR="004B7FE6">
        <w:rPr>
          <w:rFonts w:asciiTheme="minorHAnsi" w:hAnsiTheme="minorHAnsi"/>
          <w:i w:val="0"/>
          <w:noProof/>
          <w:color w:val="auto"/>
          <w:sz w:val="24"/>
          <w:szCs w:val="24"/>
        </w:rPr>
        <w:t>8</w:t>
      </w:r>
      <w:r w:rsidR="004B7FE6" w:rsidRPr="00C25484">
        <w:rPr>
          <w:rFonts w:asciiTheme="minorHAnsi" w:hAnsiTheme="minorHAnsi"/>
          <w:i w:val="0"/>
          <w:color w:val="auto"/>
          <w:sz w:val="24"/>
          <w:szCs w:val="24"/>
        </w:rPr>
        <w:fldChar w:fldCharType="end"/>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w:t>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 xml:space="preserve">Método autentica() da classe </w:t>
      </w:r>
      <w:r w:rsidR="004B7FE6" w:rsidRPr="004B7FE6">
        <w:rPr>
          <w:rFonts w:asciiTheme="minorHAnsi" w:hAnsiTheme="minorHAnsi"/>
          <w:color w:val="auto"/>
          <w:sz w:val="24"/>
          <w:szCs w:val="24"/>
        </w:rPr>
        <w:t>LoginController</w:t>
      </w:r>
    </w:p>
    <w:tbl>
      <w:tblPr>
        <w:tblStyle w:val="Tabelacomgrade"/>
        <w:tblW w:w="0" w:type="auto"/>
        <w:tblLook w:val="04A0" w:firstRow="1" w:lastRow="0" w:firstColumn="1" w:lastColumn="0" w:noHBand="0" w:noVBand="1"/>
      </w:tblPr>
      <w:tblGrid>
        <w:gridCol w:w="9060"/>
      </w:tblGrid>
      <w:tr w:rsidR="00CF1680" w:rsidTr="00CF1680">
        <w:tc>
          <w:tcPr>
            <w:tcW w:w="9060" w:type="dxa"/>
          </w:tcPr>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VRaptor - LoginController **/</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@Open</w:t>
            </w:r>
            <w:r w:rsidRPr="00CF1680">
              <w:rPr>
                <w:rFonts w:asciiTheme="minorHAnsi" w:hAnsiTheme="minorHAnsi" w:cstheme="minorHAnsi"/>
                <w:lang w:val="en-US"/>
              </w:rPr>
              <w:tab/>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public void </w:t>
            </w:r>
            <w:proofErr w:type="spellStart"/>
            <w:r w:rsidRPr="00CF1680">
              <w:rPr>
                <w:rFonts w:asciiTheme="minorHAnsi" w:hAnsiTheme="minorHAnsi" w:cstheme="minorHAnsi"/>
                <w:lang w:val="en-US"/>
              </w:rPr>
              <w:t>autentica</w:t>
            </w:r>
            <w:proofErr w:type="spellEnd"/>
            <w:r w:rsidRPr="00CF1680">
              <w:rPr>
                <w:rFonts w:asciiTheme="minorHAnsi" w:hAnsiTheme="minorHAnsi" w:cstheme="minorHAnsi"/>
                <w:lang w:val="en-US"/>
              </w:rPr>
              <w:t xml:space="preserve">(String login, String </w:t>
            </w:r>
            <w:proofErr w:type="spellStart"/>
            <w:r w:rsidRPr="00CF1680">
              <w:rPr>
                <w:rFonts w:asciiTheme="minorHAnsi" w:hAnsiTheme="minorHAnsi" w:cstheme="minorHAnsi"/>
                <w:lang w:val="en-US"/>
              </w:rPr>
              <w:t>senha</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rPr>
            </w:pPr>
            <w:r w:rsidRPr="00CF1680">
              <w:rPr>
                <w:rFonts w:asciiTheme="minorHAnsi" w:hAnsiTheme="minorHAnsi" w:cstheme="minorHAnsi"/>
                <w:lang w:val="en-US"/>
              </w:rPr>
              <w:t xml:space="preserve">    </w:t>
            </w:r>
            <w:proofErr w:type="spellStart"/>
            <w:r w:rsidRPr="00CF1680">
              <w:rPr>
                <w:rFonts w:asciiTheme="minorHAnsi" w:hAnsiTheme="minorHAnsi" w:cstheme="minorHAnsi"/>
              </w:rPr>
              <w:t>Usuario</w:t>
            </w:r>
            <w:proofErr w:type="spellEnd"/>
            <w:r w:rsidRPr="00CF1680">
              <w:rPr>
                <w:rFonts w:asciiTheme="minorHAnsi" w:hAnsiTheme="minorHAnsi" w:cstheme="minorHAnsi"/>
              </w:rPr>
              <w:t xml:space="preserve"> </w:t>
            </w:r>
            <w:proofErr w:type="spellStart"/>
            <w:r w:rsidRPr="00CF1680">
              <w:rPr>
                <w:rFonts w:asciiTheme="minorHAnsi" w:hAnsiTheme="minorHAnsi" w:cstheme="minorHAnsi"/>
              </w:rPr>
              <w:t>usuario</w:t>
            </w:r>
            <w:proofErr w:type="spellEnd"/>
            <w:r w:rsidRPr="00CF1680">
              <w:rPr>
                <w:rFonts w:asciiTheme="minorHAnsi" w:hAnsiTheme="minorHAnsi" w:cstheme="minorHAnsi"/>
              </w:rPr>
              <w:t xml:space="preserve"> = </w:t>
            </w:r>
            <w:proofErr w:type="spellStart"/>
            <w:r w:rsidRPr="00CF1680">
              <w:rPr>
                <w:rFonts w:asciiTheme="minorHAnsi" w:hAnsiTheme="minorHAnsi" w:cstheme="minorHAnsi"/>
              </w:rPr>
              <w:t>usuarioDao.busca</w:t>
            </w:r>
            <w:proofErr w:type="spellEnd"/>
            <w:r w:rsidRPr="00CF1680">
              <w:rPr>
                <w:rFonts w:asciiTheme="minorHAnsi" w:hAnsiTheme="minorHAnsi" w:cstheme="minorHAnsi"/>
              </w:rPr>
              <w:t>(</w:t>
            </w:r>
            <w:proofErr w:type="spellStart"/>
            <w:proofErr w:type="gramStart"/>
            <w:r w:rsidRPr="00CF1680">
              <w:rPr>
                <w:rFonts w:asciiTheme="minorHAnsi" w:hAnsiTheme="minorHAnsi" w:cstheme="minorHAnsi"/>
              </w:rPr>
              <w:t>login,senha</w:t>
            </w:r>
            <w:proofErr w:type="spellEnd"/>
            <w:proofErr w:type="gramEnd"/>
            <w:r w:rsidRPr="00CF1680">
              <w:rPr>
                <w:rFonts w:asciiTheme="minorHAnsi" w:hAnsiTheme="minorHAnsi" w:cstheme="minorHAnsi"/>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rPr>
              <w:t xml:space="preserve">    </w:t>
            </w:r>
            <w:proofErr w:type="spellStart"/>
            <w:r w:rsidRPr="00CF1680">
              <w:rPr>
                <w:rFonts w:asciiTheme="minorHAnsi" w:hAnsiTheme="minorHAnsi" w:cstheme="minorHAnsi"/>
                <w:lang w:val="en-US"/>
              </w:rPr>
              <w:t>System.out.println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if(</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 xml:space="preserve"> != null){</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usuarioLogado.fazLogin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 xml:space="preserve">);    </w:t>
            </w:r>
            <w:r w:rsidRPr="00CF1680">
              <w:rPr>
                <w:rFonts w:asciiTheme="minorHAnsi" w:hAnsiTheme="minorHAnsi" w:cstheme="minorHAnsi"/>
                <w:lang w:val="en-US"/>
              </w:rPr>
              <w:tab/>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System.out.println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usuario.getNome</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result.redirectTo</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IndexController.class</w:t>
            </w:r>
            <w:proofErr w:type="spellEnd"/>
            <w:r w:rsidRPr="00CF1680">
              <w:rPr>
                <w:rFonts w:asciiTheme="minorHAnsi" w:hAnsiTheme="minorHAnsi" w:cstheme="minorHAnsi"/>
                <w:lang w:val="en-US"/>
              </w:rPr>
              <w:t>).index();</w:t>
            </w:r>
          </w:p>
          <w:p w:rsidR="00CF1680" w:rsidRPr="00CF1680" w:rsidRDefault="00CF1680" w:rsidP="00CF1680">
            <w:pPr>
              <w:rPr>
                <w:rFonts w:asciiTheme="minorHAnsi" w:hAnsiTheme="minorHAnsi" w:cstheme="minorHAnsi"/>
              </w:rPr>
            </w:pPr>
            <w:r w:rsidRPr="00CF1680">
              <w:rPr>
                <w:rFonts w:asciiTheme="minorHAnsi" w:hAnsiTheme="minorHAnsi" w:cstheme="minorHAnsi"/>
                <w:lang w:val="en-US"/>
              </w:rPr>
              <w:t xml:space="preserve">    </w:t>
            </w:r>
            <w:r w:rsidRPr="00CF1680">
              <w:rPr>
                <w:rFonts w:asciiTheme="minorHAnsi" w:hAnsiTheme="minorHAnsi" w:cstheme="minorHAnsi"/>
              </w:rPr>
              <w:t xml:space="preserve">} </w:t>
            </w:r>
            <w:proofErr w:type="spellStart"/>
            <w:r w:rsidRPr="00CF1680">
              <w:rPr>
                <w:rFonts w:asciiTheme="minorHAnsi" w:hAnsiTheme="minorHAnsi" w:cstheme="minorHAnsi"/>
              </w:rPr>
              <w:t>else</w:t>
            </w:r>
            <w:proofErr w:type="spellEnd"/>
            <w:r w:rsidRPr="00CF1680">
              <w:rPr>
                <w:rFonts w:asciiTheme="minorHAnsi" w:hAnsiTheme="minorHAnsi" w:cstheme="minorHAnsi"/>
              </w:rPr>
              <w:t xml:space="preserve"> {</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proofErr w:type="gramStart"/>
            <w:r w:rsidRPr="00CF1680">
              <w:rPr>
                <w:rFonts w:asciiTheme="minorHAnsi" w:hAnsiTheme="minorHAnsi" w:cstheme="minorHAnsi"/>
              </w:rPr>
              <w:t>validator.add</w:t>
            </w:r>
            <w:proofErr w:type="spellEnd"/>
            <w:r w:rsidRPr="00CF1680">
              <w:rPr>
                <w:rFonts w:asciiTheme="minorHAnsi" w:hAnsiTheme="minorHAnsi" w:cstheme="minorHAnsi"/>
              </w:rPr>
              <w:t>(</w:t>
            </w:r>
            <w:proofErr w:type="gramEnd"/>
            <w:r w:rsidRPr="00CF1680">
              <w:rPr>
                <w:rFonts w:asciiTheme="minorHAnsi" w:hAnsiTheme="minorHAnsi" w:cstheme="minorHAnsi"/>
              </w:rPr>
              <w:t xml:space="preserve">new </w:t>
            </w:r>
            <w:proofErr w:type="spellStart"/>
            <w:r w:rsidRPr="00CF1680">
              <w:rPr>
                <w:rFonts w:asciiTheme="minorHAnsi" w:hAnsiTheme="minorHAnsi" w:cstheme="minorHAnsi"/>
              </w:rPr>
              <w:t>SimpleMessage</w:t>
            </w:r>
            <w:proofErr w:type="spellEnd"/>
            <w:r w:rsidRPr="00CF1680">
              <w:rPr>
                <w:rFonts w:asciiTheme="minorHAnsi" w:hAnsiTheme="minorHAnsi" w:cstheme="minorHAnsi"/>
              </w:rPr>
              <w:t>("Login_invalido","</w:t>
            </w:r>
            <w:proofErr w:type="spellStart"/>
            <w:r w:rsidRPr="00CF1680">
              <w:rPr>
                <w:rFonts w:asciiTheme="minorHAnsi" w:hAnsiTheme="minorHAnsi" w:cstheme="minorHAnsi"/>
              </w:rPr>
              <w:t>Login</w:t>
            </w:r>
            <w:proofErr w:type="spellEnd"/>
            <w:r w:rsidRPr="00CF1680">
              <w:rPr>
                <w:rFonts w:asciiTheme="minorHAnsi" w:hAnsiTheme="minorHAnsi" w:cstheme="minorHAnsi"/>
              </w:rPr>
              <w:t xml:space="preserve"> ou senha incorretos"));</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proofErr w:type="gramStart"/>
            <w:r w:rsidRPr="00CF1680">
              <w:rPr>
                <w:rFonts w:asciiTheme="minorHAnsi" w:hAnsiTheme="minorHAnsi" w:cstheme="minorHAnsi"/>
              </w:rPr>
              <w:t>validator.onErrorRedirectTo</w:t>
            </w:r>
            <w:proofErr w:type="spellEnd"/>
            <w:proofErr w:type="gramEnd"/>
            <w:r w:rsidRPr="00CF1680">
              <w:rPr>
                <w:rFonts w:asciiTheme="minorHAnsi" w:hAnsiTheme="minorHAnsi" w:cstheme="minorHAnsi"/>
              </w:rPr>
              <w:t>(</w:t>
            </w:r>
            <w:proofErr w:type="spellStart"/>
            <w:r w:rsidRPr="00CF1680">
              <w:rPr>
                <w:rFonts w:asciiTheme="minorHAnsi" w:hAnsiTheme="minorHAnsi" w:cstheme="minorHAnsi"/>
              </w:rPr>
              <w:t>this</w:t>
            </w:r>
            <w:proofErr w:type="spellEnd"/>
            <w:r w:rsidRPr="00CF1680">
              <w:rPr>
                <w:rFonts w:asciiTheme="minorHAnsi" w:hAnsiTheme="minorHAnsi" w:cstheme="minorHAnsi"/>
              </w:rPr>
              <w:t>).</w:t>
            </w:r>
            <w:proofErr w:type="spellStart"/>
            <w:r w:rsidRPr="00CF1680">
              <w:rPr>
                <w:rFonts w:asciiTheme="minorHAnsi" w:hAnsiTheme="minorHAnsi" w:cstheme="minorHAnsi"/>
              </w:rPr>
              <w:t>form</w:t>
            </w:r>
            <w:proofErr w:type="spellEnd"/>
            <w:r w:rsidRPr="00CF1680">
              <w:rPr>
                <w:rFonts w:asciiTheme="minorHAnsi" w:hAnsiTheme="minorHAnsi" w:cstheme="minorHAnsi"/>
              </w:rPr>
              <w:t>();</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r w:rsidRPr="00CF1680">
              <w:rPr>
                <w:rFonts w:asciiTheme="minorHAnsi" w:hAnsiTheme="minorHAnsi" w:cstheme="minorHAnsi"/>
              </w:rPr>
              <w:t>System.out.println</w:t>
            </w:r>
            <w:proofErr w:type="spellEnd"/>
            <w:r w:rsidRPr="00CF1680">
              <w:rPr>
                <w:rFonts w:asciiTheme="minorHAnsi" w:hAnsiTheme="minorHAnsi" w:cstheme="minorHAnsi"/>
              </w:rPr>
              <w:t>("não encontrado");</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
          <w:p w:rsidR="00CF1680" w:rsidRDefault="00CF1680" w:rsidP="00CF1680">
            <w:pPr>
              <w:rPr>
                <w:rFonts w:asciiTheme="minorHAnsi" w:hAnsiTheme="minorHAnsi" w:cstheme="minorHAnsi"/>
              </w:rPr>
            </w:pPr>
            <w:r w:rsidRPr="00CF1680">
              <w:rPr>
                <w:rFonts w:asciiTheme="minorHAnsi" w:hAnsiTheme="minorHAnsi" w:cstheme="minorHAnsi"/>
              </w:rPr>
              <w:lastRenderedPageBreak/>
              <w:t>}</w:t>
            </w:r>
          </w:p>
        </w:tc>
      </w:tr>
    </w:tbl>
    <w:p w:rsidR="0089184C" w:rsidRDefault="0089184C" w:rsidP="004B7FE6">
      <w:pPr>
        <w:jc w:val="center"/>
        <w:rPr>
          <w:rFonts w:asciiTheme="minorHAnsi" w:hAnsiTheme="minorHAnsi" w:cstheme="minorHAnsi"/>
        </w:rPr>
      </w:pPr>
    </w:p>
    <w:p w:rsidR="004B7FE6" w:rsidRDefault="004B7FE6" w:rsidP="004B7FE6">
      <w:pPr>
        <w:jc w:val="center"/>
        <w:rPr>
          <w:rFonts w:asciiTheme="minorHAnsi" w:hAnsiTheme="minorHAnsi" w:cstheme="minorHAnsi"/>
        </w:rPr>
      </w:pPr>
      <w:r>
        <w:rPr>
          <w:rFonts w:asciiTheme="minorHAnsi" w:hAnsiTheme="minorHAnsi" w:cstheme="minorHAnsi"/>
        </w:rPr>
        <w:t>Fonte: Autoria Própria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p>
    <w:p w:rsidR="003B422D" w:rsidRDefault="004B7FE6" w:rsidP="004B7FE6">
      <w:pPr>
        <w:ind w:firstLine="708"/>
        <w:jc w:val="both"/>
        <w:rPr>
          <w:rStyle w:val="Textooriginal"/>
          <w:rFonts w:asciiTheme="minorHAnsi" w:hAnsiTheme="minorHAnsi" w:cstheme="minorHAnsi"/>
        </w:rPr>
      </w:pPr>
      <w:r w:rsidRPr="00DA6016">
        <w:rPr>
          <w:rStyle w:val="Textooriginal"/>
          <w:rFonts w:asciiTheme="minorHAnsi" w:hAnsiTheme="minorHAnsi" w:cstheme="minorHAnsi"/>
        </w:rPr>
        <w:t xml:space="preserve">E para o sistema saber que o usuário está em uma mesma sessão, não sendo necessário fazer o </w:t>
      </w:r>
      <w:r w:rsidRPr="00DA6016">
        <w:rPr>
          <w:rStyle w:val="Textooriginal"/>
          <w:rFonts w:asciiTheme="minorHAnsi" w:hAnsiTheme="minorHAnsi" w:cstheme="minorHAnsi"/>
          <w:i/>
        </w:rPr>
        <w:t>login</w:t>
      </w:r>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4B7FE6" w:rsidRPr="000537B0" w:rsidRDefault="004B7FE6" w:rsidP="004B7FE6">
      <w:pPr>
        <w:ind w:firstLine="708"/>
        <w:jc w:val="both"/>
        <w:rPr>
          <w:rFonts w:asciiTheme="minorHAnsi" w:hAnsiTheme="minorHAnsi"/>
        </w:rPr>
      </w:pPr>
    </w:p>
    <w:p w:rsidR="003C11AC" w:rsidRPr="003C3583" w:rsidRDefault="00C47C4F" w:rsidP="003C11AC">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11AC" w:rsidRPr="00C25484">
        <w:rPr>
          <w:rFonts w:asciiTheme="minorHAnsi" w:hAnsiTheme="minorHAnsi"/>
          <w:i w:val="0"/>
          <w:color w:val="auto"/>
          <w:sz w:val="24"/>
          <w:szCs w:val="24"/>
        </w:rPr>
        <w:t xml:space="preserve"> </w:t>
      </w:r>
      <w:r w:rsidR="003C11AC" w:rsidRPr="00C25484">
        <w:rPr>
          <w:rFonts w:asciiTheme="minorHAnsi" w:hAnsiTheme="minorHAnsi"/>
          <w:i w:val="0"/>
          <w:color w:val="auto"/>
          <w:sz w:val="24"/>
          <w:szCs w:val="24"/>
        </w:rPr>
        <w:fldChar w:fldCharType="begin"/>
      </w:r>
      <w:r w:rsidR="003C11AC" w:rsidRPr="00C25484">
        <w:rPr>
          <w:rFonts w:asciiTheme="minorHAnsi" w:hAnsiTheme="minorHAnsi"/>
          <w:i w:val="0"/>
          <w:color w:val="auto"/>
          <w:sz w:val="24"/>
          <w:szCs w:val="24"/>
        </w:rPr>
        <w:instrText xml:space="preserve"> SEQ Figura \* ARABIC </w:instrText>
      </w:r>
      <w:r w:rsidR="003C11AC" w:rsidRPr="00C25484">
        <w:rPr>
          <w:rFonts w:asciiTheme="minorHAnsi" w:hAnsiTheme="minorHAnsi"/>
          <w:i w:val="0"/>
          <w:color w:val="auto"/>
          <w:sz w:val="24"/>
          <w:szCs w:val="24"/>
        </w:rPr>
        <w:fldChar w:fldCharType="separate"/>
      </w:r>
      <w:r w:rsidR="003C11AC">
        <w:rPr>
          <w:rFonts w:asciiTheme="minorHAnsi" w:hAnsiTheme="minorHAnsi"/>
          <w:i w:val="0"/>
          <w:noProof/>
          <w:color w:val="auto"/>
          <w:sz w:val="24"/>
          <w:szCs w:val="24"/>
        </w:rPr>
        <w:t>9</w:t>
      </w:r>
      <w:r w:rsidR="003C11AC" w:rsidRPr="00C25484">
        <w:rPr>
          <w:rFonts w:asciiTheme="minorHAnsi" w:hAnsiTheme="minorHAnsi"/>
          <w:i w:val="0"/>
          <w:color w:val="auto"/>
          <w:sz w:val="24"/>
          <w:szCs w:val="24"/>
        </w:rPr>
        <w:fldChar w:fldCharType="end"/>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w:t>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 xml:space="preserve">Classe </w:t>
      </w:r>
      <w:proofErr w:type="spellStart"/>
      <w:r w:rsidR="003C11AC">
        <w:rPr>
          <w:rFonts w:asciiTheme="minorHAnsi" w:hAnsiTheme="minorHAnsi"/>
          <w:i w:val="0"/>
          <w:color w:val="auto"/>
          <w:sz w:val="24"/>
          <w:szCs w:val="24"/>
        </w:rPr>
        <w:t>UsuarioLogado</w:t>
      </w:r>
      <w:proofErr w:type="spellEnd"/>
      <w:r w:rsidR="003C11AC">
        <w:rPr>
          <w:rFonts w:asciiTheme="minorHAnsi" w:hAnsiTheme="minorHAnsi"/>
          <w:i w:val="0"/>
          <w:color w:val="auto"/>
          <w:sz w:val="24"/>
          <w:szCs w:val="24"/>
        </w:rPr>
        <w:t>, responsável por armazenar o usuário logado no sistema</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3A08F7" w:rsidRDefault="003A08F7" w:rsidP="003A08F7">
            <w:pPr>
              <w:rPr>
                <w:rFonts w:asciiTheme="minorHAnsi" w:hAnsiTheme="minorHAnsi" w:cstheme="minorHAnsi"/>
              </w:rPr>
            </w:pPr>
            <w:r w:rsidRPr="003A08F7">
              <w:rPr>
                <w:rFonts w:asciiTheme="minorHAnsi" w:hAnsiTheme="minorHAnsi" w:cstheme="minorHAnsi"/>
              </w:rPr>
              <w:t xml:space="preserve">/** </w:t>
            </w:r>
            <w:proofErr w:type="spellStart"/>
            <w:r w:rsidRPr="003A08F7">
              <w:rPr>
                <w:rFonts w:asciiTheme="minorHAnsi" w:hAnsiTheme="minorHAnsi" w:cstheme="minorHAnsi"/>
              </w:rPr>
              <w:t>VRaptor</w:t>
            </w:r>
            <w:proofErr w:type="spellEnd"/>
            <w:r w:rsidRPr="003A08F7">
              <w:rPr>
                <w:rFonts w:asciiTheme="minorHAnsi" w:hAnsiTheme="minorHAnsi" w:cstheme="minorHAnsi"/>
              </w:rPr>
              <w:t xml:space="preserve"> - </w:t>
            </w:r>
            <w:proofErr w:type="spellStart"/>
            <w:r w:rsidRPr="003A08F7">
              <w:rPr>
                <w:rFonts w:asciiTheme="minorHAnsi" w:hAnsiTheme="minorHAnsi" w:cstheme="minorHAnsi"/>
              </w:rPr>
              <w:t>UsuarioLogado</w:t>
            </w:r>
            <w:proofErr w:type="spellEnd"/>
            <w:r w:rsidRPr="003A08F7">
              <w:rPr>
                <w:rFonts w:asciiTheme="minorHAnsi" w:hAnsiTheme="minorHAnsi" w:cstheme="minorHAnsi"/>
              </w:rPr>
              <w:t xml:space="preserve"> **/</w:t>
            </w:r>
          </w:p>
          <w:p w:rsidR="003A08F7" w:rsidRPr="003A08F7" w:rsidRDefault="003A08F7" w:rsidP="003A08F7">
            <w:pPr>
              <w:rPr>
                <w:rFonts w:asciiTheme="minorHAnsi" w:hAnsiTheme="minorHAnsi" w:cstheme="minorHAnsi"/>
              </w:rPr>
            </w:pPr>
            <w:r w:rsidRPr="003A08F7">
              <w:rPr>
                <w:rFonts w:asciiTheme="minorHAnsi" w:hAnsiTheme="minorHAnsi" w:cstheme="minorHAnsi"/>
              </w:rPr>
              <w:t xml:space="preserve">  </w:t>
            </w:r>
          </w:p>
          <w:p w:rsidR="003A08F7" w:rsidRPr="003A08F7" w:rsidRDefault="003A08F7" w:rsidP="003A08F7">
            <w:pPr>
              <w:rPr>
                <w:rFonts w:asciiTheme="minorHAnsi" w:hAnsiTheme="minorHAnsi" w:cstheme="minorHAnsi"/>
              </w:rPr>
            </w:pPr>
            <w:proofErr w:type="spellStart"/>
            <w:proofErr w:type="gramStart"/>
            <w:r w:rsidRPr="003A08F7">
              <w:rPr>
                <w:rFonts w:asciiTheme="minorHAnsi" w:hAnsiTheme="minorHAnsi" w:cstheme="minorHAnsi"/>
              </w:rPr>
              <w:t>import</w:t>
            </w:r>
            <w:proofErr w:type="spellEnd"/>
            <w:proofErr w:type="gramEnd"/>
            <w:r w:rsidRPr="003A08F7">
              <w:rPr>
                <w:rFonts w:asciiTheme="minorHAnsi" w:hAnsiTheme="minorHAnsi" w:cstheme="minorHAnsi"/>
              </w:rPr>
              <w:t xml:space="preserve"> </w:t>
            </w:r>
            <w:proofErr w:type="spellStart"/>
            <w:r w:rsidRPr="003A08F7">
              <w:rPr>
                <w:rFonts w:asciiTheme="minorHAnsi" w:hAnsiTheme="minorHAnsi" w:cstheme="minorHAnsi"/>
              </w:rPr>
              <w:t>java.io.Serializable</w:t>
            </w:r>
            <w:proofErr w:type="spellEnd"/>
            <w:r w:rsidRPr="003A08F7">
              <w:rPr>
                <w:rFonts w:asciiTheme="minorHAnsi" w:hAnsiTheme="minorHAnsi" w:cstheme="minorHAnsi"/>
              </w:rPr>
              <w:t>;</w:t>
            </w:r>
          </w:p>
          <w:p w:rsidR="003A08F7" w:rsidRPr="003A08F7" w:rsidRDefault="003A08F7" w:rsidP="003A08F7">
            <w:pPr>
              <w:rPr>
                <w:rFonts w:asciiTheme="minorHAnsi" w:hAnsiTheme="minorHAnsi" w:cstheme="minorHAnsi"/>
              </w:rPr>
            </w:pPr>
          </w:p>
          <w:p w:rsidR="003A08F7" w:rsidRPr="003A08F7" w:rsidRDefault="003A08F7" w:rsidP="003A08F7">
            <w:pPr>
              <w:rPr>
                <w:rFonts w:asciiTheme="minorHAnsi" w:hAnsiTheme="minorHAnsi" w:cstheme="minorHAnsi"/>
              </w:rPr>
            </w:pPr>
            <w:r w:rsidRPr="003A08F7">
              <w:rPr>
                <w:rFonts w:asciiTheme="minorHAnsi" w:hAnsiTheme="minorHAnsi" w:cstheme="minorHAnsi"/>
              </w:rPr>
              <w:t>@</w:t>
            </w:r>
            <w:proofErr w:type="spellStart"/>
            <w:r w:rsidRPr="003A08F7">
              <w:rPr>
                <w:rFonts w:asciiTheme="minorHAnsi" w:hAnsiTheme="minorHAnsi" w:cstheme="minorHAnsi"/>
              </w:rPr>
              <w:t>Named</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w:t>
            </w:r>
            <w:proofErr w:type="spellStart"/>
            <w:r w:rsidRPr="003A08F7">
              <w:rPr>
                <w:rFonts w:asciiTheme="minorHAnsi" w:hAnsiTheme="minorHAnsi" w:cstheme="minorHAnsi"/>
                <w:lang w:val="en-US"/>
              </w:rPr>
              <w:t>SessionScoped</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public class </w:t>
            </w:r>
            <w:proofErr w:type="spellStart"/>
            <w:r w:rsidRPr="003A08F7">
              <w:rPr>
                <w:rFonts w:asciiTheme="minorHAnsi" w:hAnsiTheme="minorHAnsi" w:cstheme="minorHAnsi"/>
                <w:lang w:val="en-US"/>
              </w:rPr>
              <w:t>UsuarioLogado</w:t>
            </w:r>
            <w:proofErr w:type="spellEnd"/>
            <w:r w:rsidRPr="003A08F7">
              <w:rPr>
                <w:rFonts w:asciiTheme="minorHAnsi" w:hAnsiTheme="minorHAnsi" w:cstheme="minorHAnsi"/>
                <w:lang w:val="en-US"/>
              </w:rPr>
              <w:t xml:space="preserve"> implements Serializable{</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t xml:space="preserve">private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public void </w:t>
            </w:r>
            <w:proofErr w:type="spellStart"/>
            <w:r w:rsidRPr="003A08F7">
              <w:rPr>
                <w:rFonts w:asciiTheme="minorHAnsi" w:hAnsiTheme="minorHAnsi" w:cstheme="minorHAnsi"/>
                <w:lang w:val="en-US"/>
              </w:rPr>
              <w:t>fazLogin</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r>
            <w:r w:rsidRPr="003A08F7">
              <w:rPr>
                <w:rFonts w:asciiTheme="minorHAnsi" w:hAnsiTheme="minorHAnsi" w:cstheme="minorHAnsi"/>
                <w:lang w:val="en-US"/>
              </w:rPr>
              <w:tab/>
            </w:r>
            <w:proofErr w:type="spellStart"/>
            <w:r w:rsidRPr="003A08F7">
              <w:rPr>
                <w:rFonts w:asciiTheme="minorHAnsi" w:hAnsiTheme="minorHAnsi" w:cstheme="minorHAnsi"/>
                <w:lang w:val="en-US"/>
              </w:rPr>
              <w:t>this.usuario</w:t>
            </w:r>
            <w:proofErr w:type="spellEnd"/>
            <w:r w:rsidRPr="003A08F7">
              <w:rPr>
                <w:rFonts w:asciiTheme="minorHAnsi" w:hAnsiTheme="minorHAnsi" w:cstheme="minorHAnsi"/>
                <w:lang w:val="en-US"/>
              </w:rPr>
              <w:t xml:space="preserve"> =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public </w:t>
            </w:r>
            <w:proofErr w:type="spellStart"/>
            <w:r w:rsidRPr="003A08F7">
              <w:rPr>
                <w:rFonts w:asciiTheme="minorHAnsi" w:hAnsiTheme="minorHAnsi" w:cstheme="minorHAnsi"/>
                <w:lang w:val="en-US"/>
              </w:rPr>
              <w:t>boolean</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isLogado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rPr>
            </w:pPr>
            <w:r w:rsidRPr="003A08F7">
              <w:rPr>
                <w:rFonts w:asciiTheme="minorHAnsi" w:hAnsiTheme="minorHAnsi" w:cstheme="minorHAnsi"/>
                <w:lang w:val="en-US"/>
              </w:rPr>
              <w:tab/>
            </w:r>
            <w:r w:rsidRPr="003A08F7">
              <w:rPr>
                <w:rFonts w:asciiTheme="minorHAnsi" w:hAnsiTheme="minorHAnsi" w:cstheme="minorHAnsi"/>
                <w:lang w:val="en-US"/>
              </w:rPr>
              <w:tab/>
            </w:r>
            <w:proofErr w:type="spellStart"/>
            <w:proofErr w:type="gramStart"/>
            <w:r w:rsidRPr="003A08F7">
              <w:rPr>
                <w:rFonts w:asciiTheme="minorHAnsi" w:hAnsiTheme="minorHAnsi" w:cstheme="minorHAnsi"/>
              </w:rPr>
              <w:t>return</w:t>
            </w:r>
            <w:proofErr w:type="spellEnd"/>
            <w:proofErr w:type="gramEnd"/>
            <w:r w:rsidRPr="003A08F7">
              <w:rPr>
                <w:rFonts w:asciiTheme="minorHAnsi" w:hAnsiTheme="minorHAnsi" w:cstheme="minorHAnsi"/>
              </w:rPr>
              <w:t xml:space="preserve"> </w:t>
            </w:r>
            <w:proofErr w:type="spellStart"/>
            <w:r w:rsidRPr="003A08F7">
              <w:rPr>
                <w:rFonts w:asciiTheme="minorHAnsi" w:hAnsiTheme="minorHAnsi" w:cstheme="minorHAnsi"/>
              </w:rPr>
              <w:t>this.usuario</w:t>
            </w:r>
            <w:proofErr w:type="spellEnd"/>
            <w:r w:rsidRPr="003A08F7">
              <w:rPr>
                <w:rFonts w:asciiTheme="minorHAnsi" w:hAnsiTheme="minorHAnsi" w:cstheme="minorHAnsi"/>
              </w:rPr>
              <w:t xml:space="preserve"> != </w:t>
            </w:r>
            <w:proofErr w:type="spellStart"/>
            <w:r w:rsidRPr="003A08F7">
              <w:rPr>
                <w:rFonts w:asciiTheme="minorHAnsi" w:hAnsiTheme="minorHAnsi" w:cstheme="minorHAnsi"/>
              </w:rPr>
              <w:t>null</w:t>
            </w:r>
            <w:proofErr w:type="spellEnd"/>
            <w:r w:rsidRPr="003A08F7">
              <w:rPr>
                <w:rFonts w:asciiTheme="minorHAnsi" w:hAnsiTheme="minorHAnsi" w:cstheme="minorHAnsi"/>
              </w:rPr>
              <w:t>;</w:t>
            </w:r>
          </w:p>
          <w:p w:rsidR="003A08F7" w:rsidRPr="003A08F7" w:rsidRDefault="003A08F7" w:rsidP="003A08F7">
            <w:pPr>
              <w:rPr>
                <w:rFonts w:asciiTheme="minorHAnsi" w:hAnsiTheme="minorHAnsi" w:cstheme="minorHAnsi"/>
              </w:rPr>
            </w:pPr>
            <w:r w:rsidRPr="003A08F7">
              <w:rPr>
                <w:rFonts w:asciiTheme="minorHAnsi" w:hAnsiTheme="minorHAnsi" w:cstheme="minorHAnsi"/>
              </w:rPr>
              <w:tab/>
              <w:t>}</w:t>
            </w:r>
          </w:p>
          <w:p w:rsidR="003A08F7" w:rsidRDefault="003A08F7" w:rsidP="003A08F7">
            <w:pPr>
              <w:rPr>
                <w:rFonts w:asciiTheme="minorHAnsi" w:hAnsiTheme="minorHAnsi" w:cstheme="minorHAnsi"/>
              </w:rPr>
            </w:pPr>
            <w:r w:rsidRPr="003A08F7">
              <w:rPr>
                <w:rFonts w:asciiTheme="minorHAnsi" w:hAnsiTheme="minorHAnsi" w:cstheme="minorHAnsi"/>
              </w:rPr>
              <w:t>}</w:t>
            </w:r>
          </w:p>
        </w:tc>
      </w:tr>
    </w:tbl>
    <w:p w:rsidR="00CF1680" w:rsidRDefault="00CF1680" w:rsidP="003C11AC">
      <w:pPr>
        <w:jc w:val="center"/>
        <w:rPr>
          <w:rFonts w:asciiTheme="minorHAnsi" w:hAnsiTheme="minorHAnsi" w:cstheme="minorHAnsi"/>
        </w:rPr>
      </w:pPr>
    </w:p>
    <w:p w:rsidR="003C11AC" w:rsidRDefault="003C11AC" w:rsidP="003C11AC">
      <w:pPr>
        <w:jc w:val="center"/>
        <w:rPr>
          <w:rFonts w:asciiTheme="minorHAnsi" w:hAnsiTheme="minorHAnsi" w:cstheme="minorHAnsi"/>
        </w:rPr>
      </w:pPr>
      <w:r>
        <w:rPr>
          <w:rFonts w:asciiTheme="minorHAnsi" w:hAnsiTheme="minorHAnsi" w:cstheme="minorHAnsi"/>
        </w:rPr>
        <w:t>Fonte: Autoria Própria</w:t>
      </w:r>
    </w:p>
    <w:p w:rsidR="003A08F7" w:rsidRDefault="003A08F7" w:rsidP="003C11AC">
      <w:pPr>
        <w:ind w:firstLine="708"/>
        <w:jc w:val="both"/>
        <w:rPr>
          <w:rFonts w:asciiTheme="minorHAnsi" w:hAnsiTheme="minorHAnsi" w:cstheme="minorHAnsi"/>
        </w:rPr>
      </w:pP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Após </w:t>
      </w:r>
      <w:r>
        <w:rPr>
          <w:rFonts w:asciiTheme="minorHAnsi" w:hAnsiTheme="minorHAnsi" w:cstheme="minorHAnsi"/>
        </w:rPr>
        <w:t>obter</w:t>
      </w:r>
      <w:r w:rsidRPr="00DA6016">
        <w:rPr>
          <w:rFonts w:asciiTheme="minorHAnsi" w:hAnsiTheme="minorHAnsi" w:cstheme="minorHAnsi"/>
        </w:rPr>
        <w:t xml:space="preserve"> o usuário da sessão, </w:t>
      </w:r>
      <w:r>
        <w:rPr>
          <w:rFonts w:asciiTheme="minorHAnsi" w:hAnsiTheme="minorHAnsi" w:cstheme="minorHAnsi"/>
        </w:rPr>
        <w:t xml:space="preserve">é </w:t>
      </w:r>
      <w:r w:rsidRPr="00DA6016">
        <w:rPr>
          <w:rFonts w:asciiTheme="minorHAnsi" w:hAnsiTheme="minorHAnsi" w:cstheme="minorHAnsi"/>
        </w:rPr>
        <w:t>precis</w:t>
      </w:r>
      <w:r>
        <w:rPr>
          <w:rFonts w:asciiTheme="minorHAnsi" w:hAnsiTheme="minorHAnsi" w:cstheme="minorHAnsi"/>
        </w:rPr>
        <w:t>o</w:t>
      </w:r>
      <w:r w:rsidRPr="00DA6016">
        <w:rPr>
          <w:rFonts w:asciiTheme="minorHAnsi" w:hAnsiTheme="minorHAnsi" w:cstheme="minorHAnsi"/>
        </w:rPr>
        <w:t xml:space="preserve"> determinar quais métodos serão interceptados. Então, foi criado a classe AutorizaçãoInterceptor, para permitir a execução da lógica do </w:t>
      </w:r>
      <w:r w:rsidRPr="00DA6016">
        <w:rPr>
          <w:rFonts w:asciiTheme="minorHAnsi" w:hAnsiTheme="minorHAnsi" w:cstheme="minorHAnsi"/>
          <w:i/>
          <w:iCs/>
        </w:rPr>
        <w:t>Controller</w:t>
      </w:r>
      <w:r w:rsidRPr="00DA6016">
        <w:rPr>
          <w:rFonts w:asciiTheme="minorHAnsi" w:hAnsiTheme="minorHAnsi" w:cstheme="minorHAnsi"/>
        </w:rPr>
        <w:t xml:space="preserve"> apenas caso o usuário esteja logado. </w:t>
      </w: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E para interceptar uma requisição </w:t>
      </w:r>
      <w:r w:rsidR="002B2373">
        <w:rPr>
          <w:rFonts w:asciiTheme="minorHAnsi" w:hAnsiTheme="minorHAnsi" w:cstheme="minorHAnsi"/>
        </w:rPr>
        <w:t xml:space="preserve">denota-se </w:t>
      </w:r>
      <w:r w:rsidRPr="00DA6016">
        <w:rPr>
          <w:rFonts w:asciiTheme="minorHAnsi" w:hAnsiTheme="minorHAnsi" w:cstheme="minorHAnsi"/>
        </w:rPr>
        <w:t xml:space="preserve">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proofErr w:type="gram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proofErr w:type="gram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vai indicar o ponto em que o código será executado.</w:t>
      </w:r>
    </w:p>
    <w:p w:rsidR="003B422D"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r w:rsidRPr="00DA6016">
        <w:rPr>
          <w:rFonts w:asciiTheme="minorHAnsi" w:hAnsiTheme="minorHAnsi" w:cstheme="minorHAnsi"/>
          <w:i/>
        </w:rPr>
        <w:t>VRaptor</w:t>
      </w:r>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002B2373">
        <w:rPr>
          <w:rFonts w:asciiTheme="minorHAnsi" w:hAnsiTheme="minorHAnsi" w:cstheme="minorHAnsi"/>
        </w:rPr>
        <w:t>no</w:t>
      </w:r>
      <w:r w:rsidRPr="00DA6016">
        <w:rPr>
          <w:rFonts w:asciiTheme="minorHAnsi" w:hAnsiTheme="minorHAnsi" w:cstheme="minorHAnsi"/>
        </w:rPr>
        <w:t xml:space="preserve"> </w:t>
      </w:r>
      <w:r w:rsidRPr="00DA6016">
        <w:rPr>
          <w:rFonts w:asciiTheme="minorHAnsi" w:hAnsiTheme="minorHAnsi" w:cstheme="minorHAnsi"/>
          <w:i/>
          <w:iCs/>
        </w:rPr>
        <w:t>interceptor</w:t>
      </w:r>
      <w:r w:rsidRPr="00DA6016">
        <w:rPr>
          <w:rFonts w:asciiTheme="minorHAnsi" w:hAnsiTheme="minorHAnsi" w:cstheme="minorHAnsi"/>
        </w:rPr>
        <w:t xml:space="preserve"> como </w:t>
      </w:r>
      <w:r w:rsidR="002B2373">
        <w:rPr>
          <w:rFonts w:asciiTheme="minorHAnsi" w:hAnsiTheme="minorHAnsi" w:cstheme="minorHAnsi"/>
        </w:rPr>
        <w:t>e percebido</w:t>
      </w:r>
      <w:r w:rsidRPr="00DA6016">
        <w:rPr>
          <w:rFonts w:asciiTheme="minorHAnsi" w:hAnsiTheme="minorHAnsi" w:cstheme="minorHAnsi"/>
        </w:rPr>
        <w:t xml:space="preserve"> </w:t>
      </w:r>
      <w:r w:rsidR="00242301">
        <w:rPr>
          <w:rFonts w:asciiTheme="minorHAnsi" w:hAnsiTheme="minorHAnsi" w:cstheme="minorHAnsi"/>
        </w:rPr>
        <w:t>no Quadro</w:t>
      </w:r>
      <w:r w:rsidRPr="00DA6016">
        <w:rPr>
          <w:rFonts w:asciiTheme="minorHAnsi" w:hAnsiTheme="minorHAnsi" w:cstheme="minorHAnsi"/>
        </w:rPr>
        <w:t xml:space="preserve"> 10.</w:t>
      </w:r>
    </w:p>
    <w:p w:rsidR="002B2373" w:rsidRDefault="002B2373" w:rsidP="002B2373">
      <w:pPr>
        <w:jc w:val="both"/>
        <w:rPr>
          <w:rFonts w:asciiTheme="minorHAnsi" w:hAnsiTheme="minorHAnsi" w:cstheme="minorHAnsi"/>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10</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Classe AutorizaçãoInterceptor, responsável por gerenciar as requisições na sessão</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VRaptor</w:t>
            </w:r>
            <w:proofErr w:type="spellEnd"/>
            <w:r w:rsidRPr="003A08F7">
              <w:rPr>
                <w:rFonts w:asciiTheme="minorHAnsi" w:hAnsiTheme="minorHAnsi" w:cstheme="minorHAnsi"/>
                <w:lang w:val="en-US"/>
              </w:rPr>
              <w:t xml:space="preserve"> - </w:t>
            </w:r>
            <w:proofErr w:type="spellStart"/>
            <w:r w:rsidRPr="003A08F7">
              <w:rPr>
                <w:rFonts w:asciiTheme="minorHAnsi" w:hAnsiTheme="minorHAnsi" w:cstheme="minorHAnsi"/>
                <w:lang w:val="en-US"/>
              </w:rPr>
              <w:t>AutorizaçãoInterceptor</w:t>
            </w:r>
            <w:proofErr w:type="spellEnd"/>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public </w:t>
            </w:r>
            <w:proofErr w:type="spellStart"/>
            <w:r w:rsidRPr="003A08F7">
              <w:rPr>
                <w:rFonts w:asciiTheme="minorHAnsi" w:hAnsiTheme="minorHAnsi" w:cstheme="minorHAnsi"/>
                <w:lang w:val="en-US"/>
              </w:rPr>
              <w:t>AutorizacaoInterceptor</w:t>
            </w:r>
            <w:proofErr w:type="spellEnd"/>
            <w:r w:rsidRPr="003A08F7">
              <w:rPr>
                <w:rFonts w:asciiTheme="minorHAnsi" w:hAnsiTheme="minorHAnsi" w:cstheme="minorHAnsi"/>
                <w:lang w:val="en-US"/>
              </w:rPr>
              <w:t>()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@Accepts</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lastRenderedPageBreak/>
              <w:t>public boolean accept(){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return !</w:t>
            </w:r>
            <w:proofErr w:type="spellStart"/>
            <w:r w:rsidRPr="003A08F7">
              <w:rPr>
                <w:rFonts w:asciiTheme="minorHAnsi" w:hAnsiTheme="minorHAnsi" w:cstheme="minorHAnsi"/>
                <w:lang w:val="en-US"/>
              </w:rPr>
              <w:t>method.containsAnnotation</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Open.class</w:t>
            </w:r>
            <w:proofErr w:type="spellEnd"/>
            <w:r w:rsidRPr="003A08F7">
              <w:rPr>
                <w:rFonts w:asciiTheme="minorHAnsi" w:hAnsiTheme="minorHAnsi" w:cstheme="minorHAnsi"/>
                <w:lang w:val="en-US"/>
              </w:rPr>
              <w:t>);</w:t>
            </w:r>
          </w:p>
          <w:p w:rsidR="003A08F7" w:rsidRPr="00FA7133" w:rsidRDefault="003A08F7" w:rsidP="003A08F7">
            <w:pPr>
              <w:rPr>
                <w:rFonts w:asciiTheme="minorHAnsi" w:hAnsiTheme="minorHAnsi" w:cstheme="minorHAnsi"/>
                <w:lang w:val="en-US"/>
              </w:rPr>
            </w:pPr>
            <w:r w:rsidRPr="00FA7133">
              <w:rPr>
                <w:rFonts w:asciiTheme="minorHAnsi" w:hAnsiTheme="minorHAnsi" w:cstheme="minorHAnsi"/>
                <w:lang w:val="en-US"/>
              </w:rPr>
              <w:t>}</w:t>
            </w:r>
          </w:p>
          <w:p w:rsidR="003A08F7" w:rsidRPr="00FA7133" w:rsidRDefault="003A08F7" w:rsidP="003A08F7">
            <w:pPr>
              <w:rPr>
                <w:rFonts w:asciiTheme="minorHAnsi" w:hAnsiTheme="minorHAnsi" w:cstheme="minorHAnsi"/>
                <w:lang w:val="en-US"/>
              </w:rPr>
            </w:pP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w:t>
            </w:r>
            <w:proofErr w:type="spellStart"/>
            <w:r w:rsidRPr="003A08F7">
              <w:rPr>
                <w:rFonts w:asciiTheme="minorHAnsi" w:hAnsiTheme="minorHAnsi" w:cstheme="minorHAnsi"/>
                <w:lang w:val="en-US"/>
              </w:rPr>
              <w:t>AroundCall</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public void intercept(</w:t>
            </w:r>
            <w:proofErr w:type="spellStart"/>
            <w:r w:rsidRPr="003A08F7">
              <w:rPr>
                <w:rFonts w:asciiTheme="minorHAnsi" w:hAnsiTheme="minorHAnsi" w:cstheme="minorHAnsi"/>
                <w:lang w:val="en-US"/>
              </w:rPr>
              <w:t>SimpleInterceptorStack</w:t>
            </w:r>
            <w:proofErr w:type="spellEnd"/>
            <w:r w:rsidRPr="003A08F7">
              <w:rPr>
                <w:rFonts w:asciiTheme="minorHAnsi" w:hAnsiTheme="minorHAnsi" w:cstheme="minorHAnsi"/>
                <w:lang w:val="en-US"/>
              </w:rPr>
              <w:t xml:space="preserve"> stack){</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if(</w:t>
            </w:r>
            <w:proofErr w:type="spellStart"/>
            <w:r w:rsidRPr="003A08F7">
              <w:rPr>
                <w:rFonts w:asciiTheme="minorHAnsi" w:hAnsiTheme="minorHAnsi" w:cstheme="minorHAnsi"/>
                <w:lang w:val="en-US"/>
              </w:rPr>
              <w:t>usuarioLogado.isLogado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stack.next</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 else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result.redirectTo</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LoginController.class</w:t>
            </w:r>
            <w:proofErr w:type="spellEnd"/>
            <w:r w:rsidRPr="003A08F7">
              <w:rPr>
                <w:rFonts w:asciiTheme="minorHAnsi" w:hAnsiTheme="minorHAnsi" w:cstheme="minorHAnsi"/>
                <w:lang w:val="en-US"/>
              </w:rPr>
              <w:t>).form();</w:t>
            </w:r>
          </w:p>
          <w:p w:rsidR="003A08F7" w:rsidRPr="003A08F7" w:rsidRDefault="003A08F7" w:rsidP="003A08F7">
            <w:pPr>
              <w:rPr>
                <w:rFonts w:asciiTheme="minorHAnsi" w:hAnsiTheme="minorHAnsi" w:cstheme="minorHAnsi"/>
              </w:rPr>
            </w:pPr>
            <w:r w:rsidRPr="003A08F7">
              <w:rPr>
                <w:rFonts w:asciiTheme="minorHAnsi" w:hAnsiTheme="minorHAnsi" w:cstheme="minorHAnsi"/>
                <w:lang w:val="en-US"/>
              </w:rPr>
              <w:t xml:space="preserve">  </w:t>
            </w:r>
            <w:r w:rsidRPr="003A08F7">
              <w:rPr>
                <w:rFonts w:asciiTheme="minorHAnsi" w:hAnsiTheme="minorHAnsi" w:cstheme="minorHAnsi"/>
              </w:rPr>
              <w:t>}</w:t>
            </w:r>
          </w:p>
          <w:p w:rsidR="003A08F7" w:rsidRDefault="003A08F7" w:rsidP="003A08F7">
            <w:pPr>
              <w:rPr>
                <w:rFonts w:asciiTheme="minorHAnsi" w:hAnsiTheme="minorHAnsi" w:cstheme="minorHAnsi"/>
              </w:rPr>
            </w:pPr>
            <w:r w:rsidRPr="003A08F7">
              <w:rPr>
                <w:rFonts w:asciiTheme="minorHAnsi" w:hAnsiTheme="minorHAnsi" w:cstheme="minorHAnsi"/>
              </w:rPr>
              <w:t>}</w:t>
            </w:r>
          </w:p>
        </w:tc>
      </w:tr>
    </w:tbl>
    <w:p w:rsidR="003A08F7" w:rsidRDefault="003A08F7" w:rsidP="002B2373">
      <w:pPr>
        <w:jc w:val="center"/>
        <w:rPr>
          <w:rFonts w:asciiTheme="minorHAnsi" w:hAnsiTheme="minorHAnsi" w:cstheme="minorHAnsi"/>
        </w:rPr>
      </w:pPr>
    </w:p>
    <w:p w:rsidR="002B2373" w:rsidRDefault="002B2373" w:rsidP="002B2373">
      <w:pPr>
        <w:jc w:val="center"/>
        <w:rPr>
          <w:rFonts w:asciiTheme="minorHAnsi" w:hAnsiTheme="minorHAnsi" w:cstheme="minorHAnsi"/>
        </w:rPr>
      </w:pPr>
      <w:r>
        <w:rPr>
          <w:rFonts w:asciiTheme="minorHAnsi" w:hAnsiTheme="minorHAnsi" w:cstheme="minorHAnsi"/>
        </w:rPr>
        <w:t>Fonte: Autoria Própria</w:t>
      </w:r>
    </w:p>
    <w:p w:rsidR="002B2373" w:rsidRDefault="002B2373" w:rsidP="002B2373">
      <w:pPr>
        <w:jc w:val="both"/>
        <w:rPr>
          <w:rFonts w:asciiTheme="minorHAnsi" w:hAnsiTheme="minorHAnsi" w:cstheme="minorHAnsi"/>
        </w:rPr>
      </w:pP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É percebido</w:t>
      </w:r>
      <w:r w:rsidRPr="002B2373">
        <w:rPr>
          <w:rFonts w:ascii="Calibri" w:hAnsi="Calibri" w:cs="Calibri"/>
          <w:szCs w:val="20"/>
          <w:lang w:eastAsia="ar-SA"/>
        </w:rPr>
        <w:t xml:space="preserve"> n</w:t>
      </w:r>
      <w:r w:rsidR="00242301">
        <w:rPr>
          <w:rFonts w:ascii="Calibri" w:hAnsi="Calibri" w:cs="Calibri"/>
          <w:szCs w:val="20"/>
          <w:lang w:eastAsia="ar-SA"/>
        </w:rPr>
        <w:t>o</w:t>
      </w:r>
      <w:r w:rsidRPr="002B2373">
        <w:rPr>
          <w:rFonts w:ascii="Calibri" w:hAnsi="Calibri" w:cs="Calibri"/>
          <w:szCs w:val="20"/>
          <w:lang w:eastAsia="ar-SA"/>
        </w:rPr>
        <w:t xml:space="preserve"> </w:t>
      </w:r>
      <w:r w:rsidR="00242301">
        <w:rPr>
          <w:rFonts w:ascii="Calibri" w:hAnsi="Calibri" w:cs="Calibri"/>
          <w:szCs w:val="20"/>
          <w:lang w:eastAsia="ar-SA"/>
        </w:rPr>
        <w:t>Quadro</w:t>
      </w:r>
      <w:r w:rsidRPr="002B2373">
        <w:rPr>
          <w:rFonts w:ascii="Calibri" w:hAnsi="Calibri" w:cs="Calibri"/>
          <w:szCs w:val="20"/>
          <w:lang w:eastAsia="ar-SA"/>
        </w:rPr>
        <w:t xml:space="preserve"> 11 o procedimento com o </w:t>
      </w:r>
      <w:r w:rsidRPr="002B2373">
        <w:rPr>
          <w:rFonts w:ascii="Calibri" w:hAnsi="Calibri" w:cs="Calibri"/>
          <w:i/>
          <w:iCs/>
          <w:szCs w:val="20"/>
          <w:lang w:eastAsia="ar-SA"/>
        </w:rPr>
        <w:t>Spring MVC</w:t>
      </w:r>
      <w:r w:rsidRPr="002B2373">
        <w:rPr>
          <w:rFonts w:ascii="Calibri" w:hAnsi="Calibri" w:cs="Calibri"/>
          <w:szCs w:val="20"/>
          <w:lang w:eastAsia="ar-SA"/>
        </w:rPr>
        <w:t xml:space="preserve">. Primeiramente foi criado a classe </w:t>
      </w:r>
      <w:r w:rsidRPr="002B2373">
        <w:rPr>
          <w:rFonts w:ascii="Calibri" w:hAnsi="Calibri" w:cs="Calibri"/>
          <w:i/>
          <w:iCs/>
          <w:szCs w:val="20"/>
          <w:lang w:eastAsia="ar-SA"/>
        </w:rPr>
        <w:t>LoginController</w:t>
      </w:r>
      <w:r w:rsidRPr="002B2373">
        <w:rPr>
          <w:rFonts w:ascii="Calibri" w:hAnsi="Calibri" w:cs="Calibri"/>
          <w:szCs w:val="20"/>
          <w:lang w:eastAsia="ar-SA"/>
        </w:rPr>
        <w:t xml:space="preserve"> com dois métodos, efetuaLogin() (linha 2 ao 15) para validar o usuário e o autentica() (linha 18 ao 29) no qual testa a condição de caso o usuário seja válido, inclui na sessão, senão retorna a página de </w:t>
      </w:r>
      <w:r w:rsidRPr="002B2373">
        <w:rPr>
          <w:rFonts w:ascii="Calibri" w:hAnsi="Calibri" w:cs="Calibri"/>
          <w:i/>
          <w:szCs w:val="20"/>
          <w:lang w:eastAsia="ar-SA"/>
        </w:rPr>
        <w:t>login</w:t>
      </w:r>
      <w:r w:rsidRPr="002B2373">
        <w:rPr>
          <w:rFonts w:ascii="Calibri" w:hAnsi="Calibri" w:cs="Calibri"/>
          <w:szCs w:val="20"/>
          <w:lang w:eastAsia="ar-SA"/>
        </w:rPr>
        <w:t>.</w:t>
      </w: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sidRPr="002B2373">
        <w:rPr>
          <w:rFonts w:ascii="Calibri" w:hAnsi="Calibri" w:cs="Calibri"/>
          <w:szCs w:val="20"/>
          <w:lang w:eastAsia="ar-SA"/>
        </w:rPr>
        <w:t xml:space="preserve">Para lidar com a sessão, foi recebido na </w:t>
      </w:r>
      <w:r w:rsidRPr="002B2373">
        <w:rPr>
          <w:rFonts w:ascii="Calibri" w:hAnsi="Calibri" w:cs="Calibri"/>
          <w:i/>
          <w:iCs/>
          <w:szCs w:val="20"/>
          <w:lang w:eastAsia="ar-SA"/>
        </w:rPr>
        <w:t>action</w:t>
      </w:r>
      <w:r w:rsidRPr="002B2373">
        <w:rPr>
          <w:rFonts w:ascii="Calibri" w:hAnsi="Calibri" w:cs="Calibri"/>
          <w:szCs w:val="20"/>
          <w:lang w:eastAsia="ar-SA"/>
        </w:rPr>
        <w:t xml:space="preserve"> do método a classe </w:t>
      </w:r>
      <w:r w:rsidRPr="002B2373">
        <w:rPr>
          <w:rFonts w:ascii="Calibri" w:hAnsi="Calibri" w:cs="Calibri"/>
          <w:i/>
          <w:iCs/>
          <w:szCs w:val="20"/>
          <w:lang w:eastAsia="ar-SA"/>
        </w:rPr>
        <w:t xml:space="preserve">HttpSession </w:t>
      </w:r>
      <w:r w:rsidRPr="002B2373">
        <w:rPr>
          <w:rFonts w:ascii="Calibri" w:hAnsi="Calibri" w:cs="Calibri"/>
          <w:iCs/>
          <w:szCs w:val="20"/>
          <w:lang w:eastAsia="ar-SA"/>
        </w:rPr>
        <w:t>(linha 18)</w:t>
      </w:r>
      <w:r w:rsidRPr="002B2373">
        <w:rPr>
          <w:rFonts w:ascii="Calibri" w:hAnsi="Calibri" w:cs="Calibri"/>
          <w:szCs w:val="20"/>
          <w:lang w:eastAsia="ar-SA"/>
        </w:rPr>
        <w:t xml:space="preserve">. Essa classe possui um método </w:t>
      </w:r>
      <w:r w:rsidRPr="002B2373">
        <w:rPr>
          <w:rFonts w:ascii="Calibri" w:hAnsi="Calibri" w:cs="Calibri"/>
          <w:i/>
          <w:iCs/>
          <w:szCs w:val="20"/>
          <w:lang w:eastAsia="ar-SA"/>
        </w:rPr>
        <w:t>setAttribute()</w:t>
      </w:r>
      <w:r>
        <w:rPr>
          <w:rFonts w:ascii="Calibri" w:hAnsi="Calibri" w:cs="Calibri"/>
          <w:i/>
          <w:iCs/>
          <w:szCs w:val="20"/>
          <w:lang w:eastAsia="ar-SA"/>
        </w:rPr>
        <w:t xml:space="preserve"> </w:t>
      </w:r>
      <w:r w:rsidRPr="002B2373">
        <w:rPr>
          <w:rFonts w:ascii="Calibri" w:hAnsi="Calibri" w:cs="Calibri"/>
          <w:iCs/>
          <w:szCs w:val="20"/>
          <w:lang w:eastAsia="ar-SA"/>
        </w:rPr>
        <w:t>(</w:t>
      </w:r>
      <w:r>
        <w:rPr>
          <w:rFonts w:ascii="Calibri" w:hAnsi="Calibri" w:cs="Calibri"/>
          <w:iCs/>
          <w:szCs w:val="20"/>
          <w:lang w:eastAsia="ar-SA"/>
        </w:rPr>
        <w:t>l</w:t>
      </w:r>
      <w:r w:rsidRPr="002B2373">
        <w:rPr>
          <w:rFonts w:ascii="Calibri" w:hAnsi="Calibri" w:cs="Calibri"/>
          <w:iCs/>
          <w:szCs w:val="20"/>
          <w:lang w:eastAsia="ar-SA"/>
        </w:rPr>
        <w:t>inha 22)</w:t>
      </w:r>
      <w:r w:rsidRPr="002B2373">
        <w:rPr>
          <w:rFonts w:ascii="Calibri" w:hAnsi="Calibri" w:cs="Calibri"/>
          <w:i/>
          <w:iCs/>
          <w:szCs w:val="20"/>
          <w:lang w:eastAsia="ar-SA"/>
        </w:rPr>
        <w:t xml:space="preserve"> </w:t>
      </w:r>
      <w:r w:rsidRPr="002B2373">
        <w:rPr>
          <w:rFonts w:ascii="Calibri" w:hAnsi="Calibri" w:cs="Calibri"/>
          <w:szCs w:val="20"/>
          <w:lang w:eastAsia="ar-SA"/>
        </w:rPr>
        <w:t>que permite guardar um objeto na sessão.</w:t>
      </w:r>
    </w:p>
    <w:p w:rsidR="003C11AC" w:rsidRDefault="003C11AC">
      <w:pPr>
        <w:jc w:val="both"/>
        <w:rPr>
          <w:rFonts w:asciiTheme="minorHAnsi" w:hAnsiTheme="minorHAnsi"/>
          <w:bCs/>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11</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Métodos efetuaLogin() e autentica(), responsáveis por autenticar e incluir usuário 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Spring MVC - LoginController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roofErr w:type="spellStart"/>
            <w:r w:rsidRPr="003C5E40">
              <w:rPr>
                <w:rFonts w:asciiTheme="minorHAnsi" w:hAnsiTheme="minorHAnsi" w:cstheme="minorHAnsi"/>
                <w:lang w:val="en-US"/>
              </w:rPr>
              <w:t>RequestMapping</w:t>
            </w:r>
            <w:proofErr w:type="spellEnd"/>
            <w:r w:rsidRPr="003C5E40">
              <w:rPr>
                <w:rFonts w:asciiTheme="minorHAnsi" w:hAnsiTheme="minorHAnsi" w:cstheme="minorHAnsi"/>
                <w:lang w:val="en-US"/>
              </w:rPr>
              <w:t>("/login/</w:t>
            </w:r>
            <w:proofErr w:type="spellStart"/>
            <w:r w:rsidRPr="003C5E40">
              <w:rPr>
                <w:rFonts w:asciiTheme="minorHAnsi" w:hAnsiTheme="minorHAnsi" w:cstheme="minorHAnsi"/>
                <w:lang w:val="en-US"/>
              </w:rPr>
              <w:t>efetuaLogin</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public String </w:t>
            </w:r>
            <w:proofErr w:type="spellStart"/>
            <w:r w:rsidRPr="003C5E40">
              <w:rPr>
                <w:rFonts w:asciiTheme="minorHAnsi" w:hAnsiTheme="minorHAnsi" w:cstheme="minorHAnsi"/>
                <w:lang w:val="en-US"/>
              </w:rPr>
              <w:t>efetuaLogin</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HttpSession</w:t>
            </w:r>
            <w:proofErr w:type="spellEnd"/>
            <w:r w:rsidRPr="003C5E40">
              <w:rPr>
                <w:rFonts w:asciiTheme="minorHAnsi" w:hAnsiTheme="minorHAnsi" w:cstheme="minorHAnsi"/>
                <w:lang w:val="en-US"/>
              </w:rPr>
              <w:t xml:space="preserve"> session) {</w:t>
            </w:r>
          </w:p>
          <w:p w:rsidR="003C5E40" w:rsidRPr="003C5E40" w:rsidRDefault="003C5E40" w:rsidP="003C5E40">
            <w:pPr>
              <w:rPr>
                <w:rFonts w:asciiTheme="minorHAnsi" w:hAnsiTheme="minorHAnsi" w:cstheme="minorHAnsi"/>
              </w:rPr>
            </w:pPr>
            <w:proofErr w:type="spellStart"/>
            <w:proofErr w:type="gramStart"/>
            <w:r w:rsidRPr="003C5E40">
              <w:rPr>
                <w:rFonts w:asciiTheme="minorHAnsi" w:hAnsiTheme="minorHAnsi" w:cstheme="minorHAnsi"/>
              </w:rPr>
              <w:t>if</w:t>
            </w:r>
            <w:proofErr w:type="spellEnd"/>
            <w:r w:rsidRPr="003C5E40">
              <w:rPr>
                <w:rFonts w:asciiTheme="minorHAnsi" w:hAnsiTheme="minorHAnsi" w:cstheme="minorHAnsi"/>
              </w:rPr>
              <w:t>(</w:t>
            </w:r>
            <w:proofErr w:type="spellStart"/>
            <w:proofErr w:type="gramEnd"/>
            <w:r w:rsidRPr="003C5E40">
              <w:rPr>
                <w:rFonts w:asciiTheme="minorHAnsi" w:hAnsiTheme="minorHAnsi" w:cstheme="minorHAnsi"/>
              </w:rPr>
              <w:t>usuarioDao.busca</w:t>
            </w:r>
            <w:proofErr w:type="spellEnd"/>
            <w:r w:rsidRPr="003C5E40">
              <w:rPr>
                <w:rFonts w:asciiTheme="minorHAnsi" w:hAnsiTheme="minorHAnsi" w:cstheme="minorHAnsi"/>
              </w:rPr>
              <w:t>(</w:t>
            </w:r>
            <w:proofErr w:type="spellStart"/>
            <w:r w:rsidRPr="003C5E40">
              <w:rPr>
                <w:rFonts w:asciiTheme="minorHAnsi" w:hAnsiTheme="minorHAnsi" w:cstheme="minorHAnsi"/>
              </w:rPr>
              <w:t>usuario</w:t>
            </w:r>
            <w:proofErr w:type="spellEnd"/>
            <w:r w:rsidRPr="003C5E40">
              <w:rPr>
                <w:rFonts w:asciiTheme="minorHAnsi" w:hAnsiTheme="minorHAnsi" w:cstheme="minorHAnsi"/>
              </w:rPr>
              <w:t>)) {</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 </w:t>
            </w:r>
            <w:proofErr w:type="spellStart"/>
            <w:r w:rsidRPr="003C5E40">
              <w:rPr>
                <w:rFonts w:asciiTheme="minorHAnsi" w:hAnsiTheme="minorHAnsi" w:cstheme="minorHAnsi"/>
              </w:rPr>
              <w:t>usuario</w:t>
            </w:r>
            <w:proofErr w:type="spellEnd"/>
            <w:r w:rsidRPr="003C5E40">
              <w:rPr>
                <w:rFonts w:asciiTheme="minorHAnsi" w:hAnsiTheme="minorHAnsi" w:cstheme="minorHAnsi"/>
              </w:rPr>
              <w:t xml:space="preserve"> existe, guardaremos ele na </w:t>
            </w:r>
            <w:proofErr w:type="spellStart"/>
            <w:r w:rsidRPr="003C5E40">
              <w:rPr>
                <w:rFonts w:asciiTheme="minorHAnsi" w:hAnsiTheme="minorHAnsi" w:cstheme="minorHAnsi"/>
              </w:rPr>
              <w:t>session</w:t>
            </w:r>
            <w:proofErr w:type="spellEnd"/>
          </w:p>
          <w:p w:rsidR="003C5E40" w:rsidRPr="003C5E40" w:rsidRDefault="003C5E40" w:rsidP="003C5E40">
            <w:pPr>
              <w:rPr>
                <w:rFonts w:asciiTheme="minorHAnsi" w:hAnsiTheme="minorHAnsi" w:cstheme="minorHAnsi"/>
                <w:lang w:val="en-US"/>
              </w:rPr>
            </w:pPr>
            <w:r w:rsidRPr="003C5E40">
              <w:rPr>
                <w:rFonts w:asciiTheme="minorHAnsi" w:hAnsiTheme="minorHAnsi" w:cstheme="minorHAnsi"/>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usuarioNome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usuario.getNome_guerra</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return "redirect:/index";</w:t>
            </w:r>
          </w:p>
          <w:p w:rsidR="003C5E40" w:rsidRPr="003C5E40" w:rsidRDefault="003C5E40" w:rsidP="003C5E40">
            <w:pPr>
              <w:rPr>
                <w:rFonts w:asciiTheme="minorHAnsi" w:hAnsiTheme="minorHAnsi" w:cstheme="minorHAnsi"/>
              </w:rPr>
            </w:pPr>
            <w:r w:rsidRPr="003C5E40">
              <w:rPr>
                <w:rFonts w:asciiTheme="minorHAnsi" w:hAnsiTheme="minorHAnsi" w:cstheme="minorHAnsi"/>
                <w:lang w:val="en-US"/>
              </w:rPr>
              <w:t xml:space="preserve">  </w:t>
            </w:r>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 ele errou a senha, voltou para o </w:t>
            </w:r>
            <w:proofErr w:type="spellStart"/>
            <w:r w:rsidRPr="003C5E40">
              <w:rPr>
                <w:rFonts w:asciiTheme="minorHAnsi" w:hAnsiTheme="minorHAnsi" w:cstheme="minorHAnsi"/>
              </w:rPr>
              <w:t>formulario</w:t>
            </w:r>
            <w:proofErr w:type="spellEnd"/>
          </w:p>
          <w:p w:rsidR="003C5E40" w:rsidRPr="003C5E40" w:rsidRDefault="003C5E40" w:rsidP="003C5E40">
            <w:pPr>
              <w:rPr>
                <w:rFonts w:asciiTheme="minorHAnsi" w:hAnsiTheme="minorHAnsi" w:cstheme="minorHAnsi"/>
                <w:lang w:val="en-US"/>
              </w:rPr>
            </w:pPr>
            <w:r w:rsidRPr="003C5E40">
              <w:rPr>
                <w:rFonts w:asciiTheme="minorHAnsi" w:hAnsiTheme="minorHAnsi" w:cstheme="minorHAnsi"/>
              </w:rPr>
              <w:t xml:space="preserve">  </w:t>
            </w:r>
            <w:proofErr w:type="gramStart"/>
            <w:r w:rsidRPr="003C5E40">
              <w:rPr>
                <w:rFonts w:asciiTheme="minorHAnsi" w:hAnsiTheme="minorHAnsi" w:cstheme="minorHAnsi"/>
                <w:lang w:val="en-US"/>
              </w:rPr>
              <w:t>return</w:t>
            </w:r>
            <w:proofErr w:type="gramEnd"/>
            <w:r w:rsidRPr="003C5E40">
              <w:rPr>
                <w:rFonts w:asciiTheme="minorHAnsi" w:hAnsiTheme="minorHAnsi" w:cstheme="minorHAnsi"/>
                <w:lang w:val="en-US"/>
              </w:rPr>
              <w:t xml:space="preserve"> "redirect:/";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roofErr w:type="spellStart"/>
            <w:r w:rsidRPr="003C5E40">
              <w:rPr>
                <w:rFonts w:asciiTheme="minorHAnsi" w:hAnsiTheme="minorHAnsi" w:cstheme="minorHAnsi"/>
                <w:lang w:val="en-US"/>
              </w:rPr>
              <w:t>RequestMapping</w:t>
            </w:r>
            <w:proofErr w:type="spellEnd"/>
            <w:r w:rsidRPr="003C5E40">
              <w:rPr>
                <w:rFonts w:asciiTheme="minorHAnsi" w:hAnsiTheme="minorHAnsi" w:cstheme="minorHAnsi"/>
                <w:lang w:val="en-US"/>
              </w:rPr>
              <w:t>("/login/</w:t>
            </w:r>
            <w:proofErr w:type="spellStart"/>
            <w:r w:rsidRPr="003C5E40">
              <w:rPr>
                <w:rFonts w:asciiTheme="minorHAnsi" w:hAnsiTheme="minorHAnsi" w:cstheme="minorHAnsi"/>
                <w:lang w:val="en-US"/>
              </w:rPr>
              <w:t>loginEfetua</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public String </w:t>
            </w:r>
            <w:proofErr w:type="spellStart"/>
            <w:r w:rsidRPr="003C5E40">
              <w:rPr>
                <w:rFonts w:asciiTheme="minorHAnsi" w:hAnsiTheme="minorHAnsi" w:cstheme="minorHAnsi"/>
                <w:lang w:val="en-US"/>
              </w:rPr>
              <w:t>autentica</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usuario,HttpSession</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session,Model</w:t>
            </w:r>
            <w:proofErr w:type="spellEnd"/>
            <w:r w:rsidRPr="003C5E40">
              <w:rPr>
                <w:rFonts w:asciiTheme="minorHAnsi" w:hAnsiTheme="minorHAnsi" w:cstheme="minorHAnsi"/>
                <w:lang w:val="en-US"/>
              </w:rPr>
              <w:t xml:space="preserve"> model){</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us = </w:t>
            </w:r>
            <w:proofErr w:type="spellStart"/>
            <w:r w:rsidRPr="003C5E40">
              <w:rPr>
                <w:rFonts w:asciiTheme="minorHAnsi" w:hAnsiTheme="minorHAnsi" w:cstheme="minorHAnsi"/>
                <w:lang w:val="en-US"/>
              </w:rPr>
              <w:t>usuarioDao.procura</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if(us != null){</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 us);</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return "redirect:/index";</w:t>
            </w:r>
          </w:p>
          <w:p w:rsidR="003C5E40" w:rsidRPr="003C5E40" w:rsidRDefault="003C5E40" w:rsidP="003C5E40">
            <w:pPr>
              <w:rPr>
                <w:rFonts w:asciiTheme="minorHAnsi" w:hAnsiTheme="minorHAnsi" w:cstheme="minorHAnsi"/>
              </w:rPr>
            </w:pPr>
            <w:r w:rsidRPr="003C5E40">
              <w:rPr>
                <w:rFonts w:asciiTheme="minorHAnsi" w:hAnsiTheme="minorHAnsi" w:cstheme="minorHAnsi"/>
                <w:lang w:val="en-US"/>
              </w:rPr>
              <w:t xml:space="preserve">  </w:t>
            </w:r>
            <w:r w:rsidRPr="003C5E40">
              <w:rPr>
                <w:rFonts w:asciiTheme="minorHAnsi" w:hAnsiTheme="minorHAnsi" w:cstheme="minorHAnsi"/>
              </w:rPr>
              <w:t xml:space="preserve">} </w:t>
            </w:r>
            <w:proofErr w:type="spellStart"/>
            <w:r w:rsidRPr="003C5E40">
              <w:rPr>
                <w:rFonts w:asciiTheme="minorHAnsi" w:hAnsiTheme="minorHAnsi" w:cstheme="minorHAnsi"/>
              </w:rPr>
              <w:t>else</w:t>
            </w:r>
            <w:proofErr w:type="spellEnd"/>
            <w:r w:rsidRPr="003C5E40">
              <w:rPr>
                <w:rFonts w:asciiTheme="minorHAnsi" w:hAnsiTheme="minorHAnsi" w:cstheme="minorHAnsi"/>
              </w:rPr>
              <w:t xml:space="preserve"> {</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r w:rsidRPr="003C5E40">
              <w:rPr>
                <w:rFonts w:asciiTheme="minorHAnsi" w:hAnsiTheme="minorHAnsi" w:cstheme="minorHAnsi"/>
              </w:rPr>
              <w:t>System.out.println</w:t>
            </w:r>
            <w:proofErr w:type="spellEnd"/>
            <w:r w:rsidRPr="003C5E40">
              <w:rPr>
                <w:rFonts w:asciiTheme="minorHAnsi" w:hAnsiTheme="minorHAnsi" w:cstheme="minorHAnsi"/>
              </w:rPr>
              <w:t>("</w:t>
            </w:r>
            <w:proofErr w:type="spellStart"/>
            <w:r w:rsidRPr="003C5E40">
              <w:rPr>
                <w:rFonts w:asciiTheme="minorHAnsi" w:hAnsiTheme="minorHAnsi" w:cstheme="minorHAnsi"/>
              </w:rPr>
              <w:t>nÃ£o</w:t>
            </w:r>
            <w:proofErr w:type="spellEnd"/>
            <w:r w:rsidRPr="003C5E40">
              <w:rPr>
                <w:rFonts w:asciiTheme="minorHAnsi" w:hAnsiTheme="minorHAnsi" w:cstheme="minorHAnsi"/>
              </w:rPr>
              <w:t xml:space="preserve"> encontrado");</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r w:rsidRPr="003C5E40">
              <w:rPr>
                <w:rFonts w:asciiTheme="minorHAnsi" w:hAnsiTheme="minorHAnsi" w:cstheme="minorHAnsi"/>
              </w:rPr>
              <w:t>model.addAttribute</w:t>
            </w:r>
            <w:proofErr w:type="spellEnd"/>
            <w:r w:rsidRPr="003C5E40">
              <w:rPr>
                <w:rFonts w:asciiTheme="minorHAnsi" w:hAnsiTheme="minorHAnsi" w:cstheme="minorHAnsi"/>
              </w:rPr>
              <w:t>("mensagem","</w:t>
            </w:r>
            <w:proofErr w:type="spellStart"/>
            <w:r w:rsidRPr="003C5E40">
              <w:rPr>
                <w:rFonts w:asciiTheme="minorHAnsi" w:hAnsiTheme="minorHAnsi" w:cstheme="minorHAnsi"/>
              </w:rPr>
              <w:t>Login</w:t>
            </w:r>
            <w:proofErr w:type="spellEnd"/>
            <w:r w:rsidRPr="003C5E40">
              <w:rPr>
                <w:rFonts w:asciiTheme="minorHAnsi" w:hAnsiTheme="minorHAnsi" w:cstheme="minorHAnsi"/>
              </w:rPr>
              <w:t xml:space="preserve"> ou senha invalido!");</w:t>
            </w:r>
          </w:p>
          <w:p w:rsidR="003C5E40" w:rsidRPr="003C5E40" w:rsidRDefault="003C5E40" w:rsidP="003C5E40">
            <w:pPr>
              <w:rPr>
                <w:rFonts w:asciiTheme="minorHAnsi" w:hAnsiTheme="minorHAnsi" w:cstheme="minorHAnsi"/>
              </w:rPr>
            </w:pPr>
            <w:r w:rsidRPr="003C5E40">
              <w:rPr>
                <w:rFonts w:asciiTheme="minorHAnsi" w:hAnsiTheme="minorHAnsi" w:cstheme="minorHAnsi"/>
              </w:rPr>
              <w:lastRenderedPageBreak/>
              <w:t xml:space="preserve">    </w:t>
            </w:r>
            <w:proofErr w:type="spellStart"/>
            <w:proofErr w:type="gramStart"/>
            <w:r w:rsidRPr="003C5E40">
              <w:rPr>
                <w:rFonts w:asciiTheme="minorHAnsi" w:hAnsiTheme="minorHAnsi" w:cstheme="minorHAnsi"/>
              </w:rPr>
              <w:t>return</w:t>
            </w:r>
            <w:proofErr w:type="spellEnd"/>
            <w:proofErr w:type="gramEnd"/>
            <w:r w:rsidRPr="003C5E40">
              <w:rPr>
                <w:rFonts w:asciiTheme="minorHAnsi" w:hAnsiTheme="minorHAnsi" w:cstheme="minorHAnsi"/>
              </w:rPr>
              <w:t xml:space="preserve"> "</w:t>
            </w:r>
            <w:proofErr w:type="spellStart"/>
            <w:r w:rsidRPr="003C5E40">
              <w:rPr>
                <w:rFonts w:asciiTheme="minorHAnsi" w:hAnsiTheme="minorHAnsi" w:cstheme="minorHAnsi"/>
              </w:rPr>
              <w:t>login</w:t>
            </w:r>
            <w:proofErr w:type="spellEnd"/>
            <w:r w:rsidRPr="003C5E40">
              <w:rPr>
                <w:rFonts w:asciiTheme="minorHAnsi" w:hAnsiTheme="minorHAnsi" w:cstheme="minorHAnsi"/>
              </w:rPr>
              <w:t>/</w:t>
            </w:r>
            <w:proofErr w:type="spellStart"/>
            <w:r w:rsidRPr="003C5E40">
              <w:rPr>
                <w:rFonts w:asciiTheme="minorHAnsi" w:hAnsiTheme="minorHAnsi" w:cstheme="minorHAnsi"/>
              </w:rPr>
              <w:t>form</w:t>
            </w:r>
            <w:proofErr w:type="spellEnd"/>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
          <w:p w:rsidR="003C5E40" w:rsidRDefault="003C5E40" w:rsidP="003C5E40">
            <w:pPr>
              <w:rPr>
                <w:rFonts w:asciiTheme="minorHAnsi" w:hAnsiTheme="minorHAnsi" w:cstheme="minorHAnsi"/>
              </w:rPr>
            </w:pPr>
            <w:r w:rsidRPr="003C5E40">
              <w:rPr>
                <w:rFonts w:asciiTheme="minorHAnsi" w:hAnsiTheme="minorHAnsi" w:cstheme="minorHAnsi"/>
              </w:rPr>
              <w:t>}</w:t>
            </w:r>
          </w:p>
        </w:tc>
      </w:tr>
    </w:tbl>
    <w:p w:rsidR="003C5E40" w:rsidRDefault="003C5E40" w:rsidP="002B2373">
      <w:pPr>
        <w:jc w:val="center"/>
        <w:rPr>
          <w:rFonts w:asciiTheme="minorHAnsi" w:hAnsiTheme="minorHAnsi" w:cstheme="minorHAnsi"/>
        </w:rPr>
      </w:pPr>
    </w:p>
    <w:p w:rsidR="002B2373" w:rsidRDefault="002B2373" w:rsidP="002B2373">
      <w:pPr>
        <w:jc w:val="center"/>
        <w:rPr>
          <w:rFonts w:asciiTheme="minorHAnsi" w:hAnsiTheme="minorHAnsi" w:cstheme="minorHAnsi"/>
        </w:rPr>
      </w:pPr>
      <w:r>
        <w:rPr>
          <w:rFonts w:asciiTheme="minorHAnsi" w:hAnsiTheme="minorHAnsi" w:cstheme="minorHAnsi"/>
        </w:rPr>
        <w:t>Fonte: Autoria Própria</w:t>
      </w:r>
    </w:p>
    <w:p w:rsidR="002B2373" w:rsidRDefault="002B2373">
      <w:pPr>
        <w:jc w:val="both"/>
        <w:rPr>
          <w:rFonts w:asciiTheme="minorHAnsi" w:hAnsiTheme="minorHAnsi"/>
          <w:bCs/>
        </w:rPr>
      </w:pP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Utilizando o </w:t>
      </w:r>
      <w:r w:rsidRPr="00996880">
        <w:rPr>
          <w:rFonts w:ascii="Calibri" w:hAnsi="Calibri" w:cs="Calibri"/>
          <w:i/>
          <w:szCs w:val="20"/>
          <w:lang w:eastAsia="ar-SA"/>
        </w:rPr>
        <w:t>Spring MVC</w:t>
      </w:r>
      <w:r w:rsidRPr="00996880">
        <w:rPr>
          <w:rFonts w:ascii="Calibri" w:hAnsi="Calibri" w:cs="Calibri"/>
          <w:szCs w:val="20"/>
          <w:lang w:eastAsia="ar-SA"/>
        </w:rPr>
        <w:t xml:space="preserve">, </w:t>
      </w:r>
      <w:r>
        <w:rPr>
          <w:rFonts w:ascii="Calibri" w:hAnsi="Calibri" w:cs="Calibri"/>
          <w:szCs w:val="20"/>
          <w:lang w:eastAsia="ar-SA"/>
        </w:rPr>
        <w:t xml:space="preserve">se obtém </w:t>
      </w:r>
      <w:r w:rsidRPr="00996880">
        <w:rPr>
          <w:rFonts w:ascii="Calibri" w:hAnsi="Calibri" w:cs="Calibri"/>
          <w:szCs w:val="20"/>
          <w:lang w:eastAsia="ar-SA"/>
        </w:rPr>
        <w:t>o conceito de Interceptadores, que funcionam como Filtros, ou seja, toda requisição antes de ser executada passará por ele. Nele, pode</w:t>
      </w:r>
      <w:r>
        <w:rPr>
          <w:rFonts w:ascii="Calibri" w:hAnsi="Calibri" w:cs="Calibri"/>
          <w:szCs w:val="20"/>
          <w:lang w:eastAsia="ar-SA"/>
        </w:rPr>
        <w:t>-se</w:t>
      </w:r>
      <w:r w:rsidRPr="00996880">
        <w:rPr>
          <w:rFonts w:ascii="Calibri" w:hAnsi="Calibri" w:cs="Calibri"/>
          <w:szCs w:val="20"/>
          <w:lang w:eastAsia="ar-SA"/>
        </w:rPr>
        <w:t xml:space="preserve"> por exemplo, impedir que a requisição continue se o usuário não estiver logado.</w:t>
      </w: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Foi criado a classe </w:t>
      </w:r>
      <w:r w:rsidRPr="00996880">
        <w:rPr>
          <w:rFonts w:ascii="Calibri" w:hAnsi="Calibri" w:cs="Calibri"/>
          <w:i/>
          <w:szCs w:val="20"/>
          <w:lang w:eastAsia="ar-SA"/>
        </w:rPr>
        <w:t xml:space="preserve">AutorizadorInterceptor </w:t>
      </w:r>
      <w:r w:rsidRPr="00996880">
        <w:rPr>
          <w:rFonts w:ascii="Calibri" w:hAnsi="Calibri" w:cs="Calibri"/>
          <w:szCs w:val="20"/>
          <w:lang w:eastAsia="ar-SA"/>
        </w:rPr>
        <w:t xml:space="preserve">conforme </w:t>
      </w:r>
      <w:r>
        <w:rPr>
          <w:rFonts w:ascii="Calibri" w:hAnsi="Calibri" w:cs="Calibri"/>
          <w:szCs w:val="20"/>
          <w:lang w:eastAsia="ar-SA"/>
        </w:rPr>
        <w:t>Quadro</w:t>
      </w:r>
      <w:r w:rsidRPr="00996880">
        <w:rPr>
          <w:rFonts w:ascii="Calibri" w:hAnsi="Calibri" w:cs="Calibri"/>
          <w:szCs w:val="20"/>
          <w:lang w:eastAsia="ar-SA"/>
        </w:rPr>
        <w:t xml:space="preserve"> 12, no qual foi utilizado o método </w:t>
      </w:r>
      <w:r w:rsidRPr="00996880">
        <w:rPr>
          <w:rFonts w:ascii="Calibri" w:hAnsi="Calibri" w:cs="Calibri"/>
          <w:i/>
          <w:iCs/>
          <w:szCs w:val="20"/>
          <w:lang w:eastAsia="ar-SA"/>
        </w:rPr>
        <w:t xml:space="preserve">preHandle </w:t>
      </w:r>
      <w:r w:rsidRPr="00996880">
        <w:rPr>
          <w:rFonts w:ascii="Calibri" w:hAnsi="Calibri" w:cs="Calibri"/>
          <w:szCs w:val="20"/>
          <w:lang w:eastAsia="ar-SA"/>
        </w:rPr>
        <w:t xml:space="preserve">da interface </w:t>
      </w:r>
      <w:r w:rsidRPr="00996880">
        <w:rPr>
          <w:rFonts w:ascii="Calibri" w:eastAsia="Courier New" w:hAnsi="Calibri" w:cs="Calibri"/>
          <w:i/>
          <w:szCs w:val="20"/>
          <w:lang w:eastAsia="ar-SA"/>
        </w:rPr>
        <w:t xml:space="preserve">HandlerInterceptorAdapter </w:t>
      </w:r>
      <w:r w:rsidRPr="00996880">
        <w:rPr>
          <w:rFonts w:ascii="Calibri" w:hAnsi="Calibri" w:cs="Calibri"/>
          <w:iCs/>
          <w:szCs w:val="20"/>
          <w:lang w:eastAsia="ar-SA"/>
        </w:rPr>
        <w:t>(linha 5)</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classe</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responsável por interceptar e executar antes da ação.</w:t>
      </w:r>
    </w:p>
    <w:p w:rsidR="00996880" w:rsidRPr="00996880" w:rsidRDefault="00996880" w:rsidP="00996880">
      <w:pPr>
        <w:widowControl w:val="0"/>
        <w:tabs>
          <w:tab w:val="left" w:pos="1701"/>
        </w:tabs>
        <w:suppressAutoHyphens/>
        <w:ind w:firstLine="709"/>
        <w:jc w:val="both"/>
        <w:rPr>
          <w:rFonts w:ascii="Calibri" w:eastAsia="Courier New" w:hAnsi="Calibri" w:cs="Calibri"/>
          <w:iCs/>
          <w:szCs w:val="20"/>
          <w:lang w:eastAsia="ar-SA"/>
        </w:rPr>
      </w:pPr>
      <w:r w:rsidRPr="00996880">
        <w:rPr>
          <w:rFonts w:ascii="Calibri" w:eastAsia="Courier New" w:hAnsi="Calibri" w:cs="Calibri"/>
          <w:iCs/>
          <w:szCs w:val="20"/>
          <w:lang w:eastAsia="ar-SA"/>
        </w:rPr>
        <w:t xml:space="preserve">Nesse interceptor, </w:t>
      </w:r>
      <w:r>
        <w:rPr>
          <w:rFonts w:ascii="Calibri" w:eastAsia="Courier New" w:hAnsi="Calibri" w:cs="Calibri"/>
          <w:iCs/>
          <w:szCs w:val="20"/>
          <w:lang w:eastAsia="ar-SA"/>
        </w:rPr>
        <w:t>verifica-se</w:t>
      </w:r>
      <w:r w:rsidRPr="00996880">
        <w:rPr>
          <w:rFonts w:ascii="Calibri" w:eastAsia="Courier New" w:hAnsi="Calibri" w:cs="Calibri"/>
          <w:iCs/>
          <w:szCs w:val="20"/>
          <w:lang w:eastAsia="ar-SA"/>
        </w:rPr>
        <w:t xml:space="preserve"> se existe a variável usuário logado na sessão. Caso positivo, deixa a requisição continuar, caso contrário devolvemos a tela de </w:t>
      </w:r>
      <w:r w:rsidRPr="00996880">
        <w:rPr>
          <w:rFonts w:ascii="Calibri" w:eastAsia="Courier New" w:hAnsi="Calibri" w:cs="Calibri"/>
          <w:i/>
          <w:iCs/>
          <w:szCs w:val="20"/>
          <w:lang w:eastAsia="ar-SA"/>
        </w:rPr>
        <w:t xml:space="preserve">login </w:t>
      </w:r>
      <w:r w:rsidRPr="00996880">
        <w:rPr>
          <w:rFonts w:ascii="Calibri" w:eastAsia="Courier New" w:hAnsi="Calibri" w:cs="Calibri"/>
          <w:iCs/>
          <w:szCs w:val="20"/>
          <w:lang w:eastAsia="ar-SA"/>
        </w:rPr>
        <w:t>(linhas 13 ao 18).</w:t>
      </w:r>
    </w:p>
    <w:p w:rsidR="00996880" w:rsidRDefault="00996880">
      <w:pPr>
        <w:jc w:val="both"/>
        <w:rPr>
          <w:rFonts w:asciiTheme="minorHAnsi" w:hAnsiTheme="minorHAnsi"/>
          <w:bCs/>
        </w:rPr>
      </w:pPr>
    </w:p>
    <w:p w:rsidR="00996880" w:rsidRPr="003C3583" w:rsidRDefault="00996880" w:rsidP="00996880">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Pr="00C25484">
        <w:rPr>
          <w:rFonts w:asciiTheme="minorHAnsi" w:hAnsiTheme="minorHAnsi"/>
          <w:i w:val="0"/>
          <w:color w:val="auto"/>
          <w:sz w:val="24"/>
          <w:szCs w:val="24"/>
        </w:rPr>
        <w:t xml:space="preserve"> </w:t>
      </w:r>
      <w:r w:rsidRPr="00C25484">
        <w:rPr>
          <w:rFonts w:asciiTheme="minorHAnsi" w:hAnsiTheme="minorHAnsi"/>
          <w:i w:val="0"/>
          <w:color w:val="auto"/>
          <w:sz w:val="24"/>
          <w:szCs w:val="24"/>
        </w:rPr>
        <w:fldChar w:fldCharType="begin"/>
      </w:r>
      <w:r w:rsidRPr="00C25484">
        <w:rPr>
          <w:rFonts w:asciiTheme="minorHAnsi" w:hAnsiTheme="minorHAnsi"/>
          <w:i w:val="0"/>
          <w:color w:val="auto"/>
          <w:sz w:val="24"/>
          <w:szCs w:val="24"/>
        </w:rPr>
        <w:instrText xml:space="preserve"> SEQ Figura \* ARABIC </w:instrText>
      </w:r>
      <w:r w:rsidRPr="00C25484">
        <w:rPr>
          <w:rFonts w:asciiTheme="minorHAnsi" w:hAnsiTheme="minorHAnsi"/>
          <w:i w:val="0"/>
          <w:color w:val="auto"/>
          <w:sz w:val="24"/>
          <w:szCs w:val="24"/>
        </w:rPr>
        <w:fldChar w:fldCharType="separate"/>
      </w:r>
      <w:r>
        <w:rPr>
          <w:rFonts w:asciiTheme="minorHAnsi" w:hAnsiTheme="minorHAnsi"/>
          <w:i w:val="0"/>
          <w:noProof/>
          <w:color w:val="auto"/>
          <w:sz w:val="24"/>
          <w:szCs w:val="24"/>
        </w:rPr>
        <w:t>12</w:t>
      </w:r>
      <w:r w:rsidRPr="00C25484">
        <w:rPr>
          <w:rFonts w:asciiTheme="minorHAnsi" w:hAnsiTheme="minorHAnsi"/>
          <w:i w:val="0"/>
          <w:color w:val="auto"/>
          <w:sz w:val="24"/>
          <w:szCs w:val="24"/>
        </w:rPr>
        <w:fldChar w:fldCharType="end"/>
      </w:r>
      <w:r w:rsidRPr="00C25484">
        <w:rPr>
          <w:rFonts w:asciiTheme="minorHAnsi" w:hAnsiTheme="minorHAnsi"/>
          <w:i w:val="0"/>
          <w:color w:val="auto"/>
          <w:sz w:val="24"/>
          <w:szCs w:val="24"/>
        </w:rPr>
        <w:t xml:space="preserve"> </w:t>
      </w:r>
      <w:r>
        <w:rPr>
          <w:rFonts w:asciiTheme="minorHAnsi" w:hAnsiTheme="minorHAnsi"/>
          <w:i w:val="0"/>
          <w:color w:val="auto"/>
          <w:sz w:val="24"/>
          <w:szCs w:val="24"/>
        </w:rPr>
        <w:t>–</w:t>
      </w:r>
      <w:r w:rsidRPr="00C25484">
        <w:rPr>
          <w:rFonts w:asciiTheme="minorHAnsi" w:hAnsiTheme="minorHAnsi"/>
          <w:i w:val="0"/>
          <w:color w:val="auto"/>
          <w:sz w:val="24"/>
          <w:szCs w:val="24"/>
        </w:rPr>
        <w:t xml:space="preserve"> </w:t>
      </w:r>
      <w:r>
        <w:rPr>
          <w:rFonts w:asciiTheme="minorHAnsi" w:hAnsiTheme="minorHAnsi"/>
          <w:i w:val="0"/>
          <w:color w:val="auto"/>
          <w:sz w:val="24"/>
          <w:szCs w:val="24"/>
        </w:rPr>
        <w:t>Classe AutorizadoInterceptor, responsável por gerenciar as requisições na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Spring MVC - AutorizadorInterceptor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import org.springframework.web.servlet.handler.HandlerInterceptorAdapter;</w:t>
            </w:r>
          </w:p>
          <w:p w:rsidR="003C5E40" w:rsidRPr="003C5E40" w:rsidRDefault="003C5E40" w:rsidP="003C5E40">
            <w:pPr>
              <w:rPr>
                <w:rFonts w:asciiTheme="minorHAnsi" w:hAnsiTheme="minorHAnsi" w:cstheme="minorHAnsi"/>
                <w:lang w:val="en-US"/>
              </w:rPr>
            </w:pP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public class AutorizadorInterceptor extends HandlerInterceptorAdapter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@Override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 xml:space="preserve">public </w:t>
            </w:r>
            <w:proofErr w:type="spellStart"/>
            <w:r w:rsidRPr="003C5E40">
              <w:rPr>
                <w:rFonts w:asciiTheme="minorHAnsi" w:hAnsiTheme="minorHAnsi" w:cstheme="minorHAnsi"/>
                <w:lang w:val="en-US"/>
              </w:rPr>
              <w:t>boolean</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preHandle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HttpServletRequest</w:t>
            </w:r>
            <w:proofErr w:type="spellEnd"/>
            <w:r w:rsidRPr="003C5E40">
              <w:rPr>
                <w:rFonts w:asciiTheme="minorHAnsi" w:hAnsiTheme="minorHAnsi" w:cstheme="minorHAnsi"/>
                <w:lang w:val="en-US"/>
              </w:rPr>
              <w:t xml:space="preserve"> request, </w:t>
            </w:r>
            <w:proofErr w:type="spellStart"/>
            <w:r w:rsidRPr="003C5E40">
              <w:rPr>
                <w:rFonts w:asciiTheme="minorHAnsi" w:hAnsiTheme="minorHAnsi" w:cstheme="minorHAnsi"/>
                <w:lang w:val="en-US"/>
              </w:rPr>
              <w:t>HttpServletResponse</w:t>
            </w:r>
            <w:proofErr w:type="spellEnd"/>
            <w:r w:rsidRPr="003C5E40">
              <w:rPr>
                <w:rFonts w:asciiTheme="minorHAnsi" w:hAnsiTheme="minorHAnsi" w:cstheme="minorHAnsi"/>
                <w:lang w:val="en-US"/>
              </w:rPr>
              <w:t xml:space="preserve"> response, Object controller)</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throws Exception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 xml:space="preserve">String </w:t>
            </w:r>
            <w:proofErr w:type="spellStart"/>
            <w:r w:rsidRPr="003C5E40">
              <w:rPr>
                <w:rFonts w:asciiTheme="minorHAnsi" w:hAnsiTheme="minorHAnsi" w:cstheme="minorHAnsi"/>
                <w:lang w:val="en-US"/>
              </w:rPr>
              <w:t>uri</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request.getRequestURI</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if(</w:t>
            </w:r>
            <w:proofErr w:type="spellStart"/>
            <w:r w:rsidRPr="003C5E40">
              <w:rPr>
                <w:rFonts w:asciiTheme="minorHAnsi" w:hAnsiTheme="minorHAnsi" w:cstheme="minorHAnsi"/>
                <w:lang w:val="en-US"/>
              </w:rPr>
              <w:t>uri.endsWith</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uri.endsWith</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loginEfetua</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uri.contains</w:t>
            </w:r>
            <w:proofErr w:type="spellEnd"/>
            <w:r w:rsidRPr="003C5E40">
              <w:rPr>
                <w:rFonts w:asciiTheme="minorHAnsi" w:hAnsiTheme="minorHAnsi" w:cstheme="minorHAnsi"/>
                <w:lang w:val="en-US"/>
              </w:rPr>
              <w:t>("resources"))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t>return true;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if(</w:t>
            </w:r>
            <w:proofErr w:type="spellStart"/>
            <w:r w:rsidRPr="003C5E40">
              <w:rPr>
                <w:rFonts w:asciiTheme="minorHAnsi" w:hAnsiTheme="minorHAnsi" w:cstheme="minorHAnsi"/>
                <w:lang w:val="en-US"/>
              </w:rPr>
              <w:t>request.getSession</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getAttribute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")!=null)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t>return true;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 else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r>
            <w:proofErr w:type="spellStart"/>
            <w:proofErr w:type="gramStart"/>
            <w:r w:rsidRPr="003C5E40">
              <w:rPr>
                <w:rFonts w:asciiTheme="minorHAnsi" w:hAnsiTheme="minorHAnsi" w:cstheme="minorHAnsi"/>
                <w:lang w:val="en-US"/>
              </w:rPr>
              <w:t>response.sendRedirect</w:t>
            </w:r>
            <w:proofErr w:type="spellEnd"/>
            <w:r w:rsidRPr="003C5E40">
              <w:rPr>
                <w:rFonts w:asciiTheme="minorHAnsi" w:hAnsiTheme="minorHAnsi" w:cstheme="minorHAnsi"/>
                <w:lang w:val="en-US"/>
              </w:rPr>
              <w:t>(</w:t>
            </w:r>
            <w:proofErr w:type="gramEnd"/>
            <w:r w:rsidRPr="003C5E40">
              <w:rPr>
                <w:rFonts w:asciiTheme="minorHAnsi" w:hAnsiTheme="minorHAnsi" w:cstheme="minorHAnsi"/>
                <w:lang w:val="en-US"/>
              </w:rPr>
              <w:t>"redirect:/");</w:t>
            </w:r>
          </w:p>
          <w:p w:rsidR="003C5E40" w:rsidRPr="00FA7133"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r>
            <w:r w:rsidRPr="00FA7133">
              <w:rPr>
                <w:rFonts w:asciiTheme="minorHAnsi" w:hAnsiTheme="minorHAnsi" w:cstheme="minorHAnsi"/>
                <w:lang w:val="en-US"/>
              </w:rPr>
              <w:t>return false;</w:t>
            </w:r>
          </w:p>
          <w:p w:rsidR="003C5E40" w:rsidRPr="003C5E40" w:rsidRDefault="003C5E40" w:rsidP="003C5E40">
            <w:pPr>
              <w:rPr>
                <w:rFonts w:asciiTheme="minorHAnsi" w:hAnsiTheme="minorHAnsi" w:cstheme="minorHAnsi"/>
              </w:rPr>
            </w:pPr>
            <w:r w:rsidRPr="00FA7133">
              <w:rPr>
                <w:rFonts w:asciiTheme="minorHAnsi" w:hAnsiTheme="minorHAnsi" w:cstheme="minorHAnsi"/>
                <w:lang w:val="en-US"/>
              </w:rPr>
              <w:tab/>
            </w:r>
            <w:r w:rsidRPr="00FA7133">
              <w:rPr>
                <w:rFonts w:asciiTheme="minorHAnsi" w:hAnsiTheme="minorHAnsi" w:cstheme="minorHAnsi"/>
                <w:lang w:val="en-US"/>
              </w:rPr>
              <w:tab/>
            </w:r>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ab/>
              <w:t>}</w:t>
            </w:r>
          </w:p>
          <w:p w:rsidR="003C5E40" w:rsidRDefault="003C5E40" w:rsidP="003C5E40">
            <w:pPr>
              <w:rPr>
                <w:rFonts w:asciiTheme="minorHAnsi" w:hAnsiTheme="minorHAnsi" w:cstheme="minorHAnsi"/>
              </w:rPr>
            </w:pPr>
            <w:r w:rsidRPr="003C5E40">
              <w:rPr>
                <w:rFonts w:asciiTheme="minorHAnsi" w:hAnsiTheme="minorHAnsi" w:cstheme="minorHAnsi"/>
              </w:rPr>
              <w:t>}</w:t>
            </w:r>
          </w:p>
        </w:tc>
      </w:tr>
    </w:tbl>
    <w:p w:rsidR="003C5E40" w:rsidRDefault="003C5E40" w:rsidP="00996880">
      <w:pPr>
        <w:jc w:val="center"/>
        <w:rPr>
          <w:rFonts w:asciiTheme="minorHAnsi" w:hAnsiTheme="minorHAnsi" w:cstheme="minorHAnsi"/>
        </w:rPr>
      </w:pPr>
    </w:p>
    <w:p w:rsidR="00996880" w:rsidRDefault="00996880" w:rsidP="00996880">
      <w:pPr>
        <w:jc w:val="center"/>
        <w:rPr>
          <w:rFonts w:asciiTheme="minorHAnsi" w:hAnsiTheme="minorHAnsi" w:cstheme="minorHAnsi"/>
        </w:rPr>
      </w:pPr>
      <w:r>
        <w:rPr>
          <w:rFonts w:asciiTheme="minorHAnsi" w:hAnsiTheme="minorHAnsi" w:cstheme="minorHAnsi"/>
        </w:rPr>
        <w:t>Fonte: Autoria Própria</w:t>
      </w:r>
    </w:p>
    <w:p w:rsidR="003B422D" w:rsidRPr="0028701C" w:rsidRDefault="00996880" w:rsidP="0028701C">
      <w:pPr>
        <w:pStyle w:val="PargrafodaLista"/>
        <w:numPr>
          <w:ilvl w:val="0"/>
          <w:numId w:val="10"/>
        </w:numPr>
        <w:ind w:left="284" w:hanging="284"/>
        <w:jc w:val="both"/>
        <w:rPr>
          <w:rFonts w:asciiTheme="minorHAnsi" w:hAnsiTheme="minorHAnsi"/>
          <w:b/>
        </w:rPr>
      </w:pPr>
      <w:r w:rsidRPr="0028701C">
        <w:rPr>
          <w:rFonts w:asciiTheme="minorHAnsi" w:hAnsiTheme="minorHAnsi"/>
          <w:b/>
        </w:rPr>
        <w:t>Resultados</w:t>
      </w:r>
    </w:p>
    <w:p w:rsidR="0028701C" w:rsidRDefault="0028701C" w:rsidP="0028701C">
      <w:pPr>
        <w:pStyle w:val="PargrafodaLista"/>
        <w:ind w:left="360"/>
        <w:jc w:val="both"/>
        <w:rPr>
          <w:ins w:id="101" w:author="Claudinei Nuno" w:date="2019-02-16T06:54:00Z"/>
          <w:rFonts w:asciiTheme="minorHAnsi" w:hAnsiTheme="minorHAnsi"/>
          <w:b/>
        </w:rPr>
      </w:pPr>
    </w:p>
    <w:p w:rsidR="005A1E16" w:rsidRDefault="005A1E16" w:rsidP="0028701C">
      <w:pPr>
        <w:pStyle w:val="PargrafodaLista"/>
        <w:ind w:left="360"/>
        <w:jc w:val="both"/>
        <w:rPr>
          <w:ins w:id="102" w:author="Claudinei Nuno" w:date="2019-02-16T06:54:00Z"/>
          <w:rFonts w:asciiTheme="minorHAnsi" w:hAnsiTheme="minorHAnsi"/>
          <w:b/>
        </w:rPr>
      </w:pPr>
      <w:ins w:id="103" w:author="Claudinei Nuno" w:date="2019-02-16T06:54:00Z">
        <w:r>
          <w:rPr>
            <w:rFonts w:asciiTheme="minorHAnsi" w:hAnsiTheme="minorHAnsi"/>
            <w:b/>
          </w:rPr>
          <w:t>Explique do se trata os resultados.</w:t>
        </w:r>
      </w:ins>
    </w:p>
    <w:p w:rsidR="005A1E16" w:rsidRDefault="005A1E16" w:rsidP="0028701C">
      <w:pPr>
        <w:pStyle w:val="PargrafodaLista"/>
        <w:ind w:left="360"/>
        <w:jc w:val="both"/>
        <w:rPr>
          <w:rFonts w:asciiTheme="minorHAnsi" w:hAnsiTheme="minorHAnsi"/>
          <w:b/>
        </w:rPr>
      </w:pPr>
    </w:p>
    <w:p w:rsidR="0028701C" w:rsidRPr="0028701C" w:rsidRDefault="0028701C" w:rsidP="0028701C">
      <w:pPr>
        <w:jc w:val="both"/>
        <w:rPr>
          <w:rFonts w:asciiTheme="minorHAnsi" w:hAnsiTheme="minorHAnsi"/>
          <w:b/>
        </w:rPr>
      </w:pPr>
      <w:r>
        <w:rPr>
          <w:rFonts w:asciiTheme="minorHAnsi" w:hAnsiTheme="minorHAnsi"/>
          <w:b/>
        </w:rPr>
        <w:lastRenderedPageBreak/>
        <w:t xml:space="preserve">4.1 </w:t>
      </w:r>
      <w:r w:rsidRPr="0028701C">
        <w:rPr>
          <w:rFonts w:asciiTheme="minorHAnsi" w:hAnsiTheme="minorHAnsi"/>
          <w:b/>
          <w:i/>
        </w:rPr>
        <w:t>Spring</w:t>
      </w:r>
      <w:r>
        <w:rPr>
          <w:rFonts w:asciiTheme="minorHAnsi" w:hAnsiTheme="minorHAnsi"/>
          <w:b/>
        </w:rPr>
        <w:t xml:space="preserve"> MVC</w:t>
      </w:r>
    </w:p>
    <w:p w:rsidR="003B422D" w:rsidRPr="000537B0" w:rsidRDefault="003B422D">
      <w:pPr>
        <w:pStyle w:val="PargrafodaLista"/>
        <w:ind w:left="360"/>
        <w:jc w:val="both"/>
        <w:rPr>
          <w:rFonts w:asciiTheme="minorHAnsi" w:hAnsiTheme="minorHAnsi"/>
          <w:b/>
        </w:rPr>
      </w:pPr>
    </w:p>
    <w:p w:rsidR="0028701C"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ajuda a construir aplicações web flexíveis e com baixo a</w:t>
      </w:r>
      <w:r>
        <w:rPr>
          <w:rFonts w:ascii="Calibri" w:hAnsi="Calibri" w:cs="Calibri"/>
          <w:szCs w:val="20"/>
          <w:lang w:eastAsia="ar-SA"/>
        </w:rPr>
        <w:t>coplamento. O padrão de design m</w:t>
      </w:r>
      <w:r w:rsidRPr="0028701C">
        <w:rPr>
          <w:rFonts w:ascii="Calibri" w:hAnsi="Calibri" w:cs="Calibri"/>
          <w:szCs w:val="20"/>
          <w:lang w:eastAsia="ar-SA"/>
        </w:rPr>
        <w:t xml:space="preserve">odelo-visão-controlador ajuda na separação da lógica de negócio, lógica de apresentação e lógica de navegação.   </w:t>
      </w:r>
    </w:p>
    <w:p w:rsidR="0028701C" w:rsidRDefault="0028701C"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Possuindo uma </w:t>
      </w:r>
      <w:r w:rsidRPr="0028701C">
        <w:rPr>
          <w:rFonts w:ascii="Calibri" w:hAnsi="Calibri" w:cs="Calibri"/>
          <w:szCs w:val="20"/>
          <w:lang w:eastAsia="ar-SA"/>
        </w:rPr>
        <w:t>estrutura completa para a criação de aplicativos da web com enorme estabilidade, amplo alcance</w:t>
      </w:r>
      <w:r>
        <w:rPr>
          <w:rFonts w:ascii="Calibri" w:hAnsi="Calibri" w:cs="Calibri"/>
          <w:szCs w:val="20"/>
          <w:lang w:eastAsia="ar-SA"/>
        </w:rPr>
        <w:t xml:space="preserve"> e sua simplicidade de configuração, por ser notada pela alta usabilidade entre os programadores para WEB.</w:t>
      </w:r>
      <w:r w:rsidRPr="0028701C">
        <w:rPr>
          <w:rFonts w:ascii="Calibri" w:hAnsi="Calibri" w:cs="Calibri"/>
          <w:szCs w:val="20"/>
          <w:lang w:eastAsia="ar-SA"/>
        </w:rPr>
        <w:t xml:space="preserve"> </w:t>
      </w:r>
      <w:r>
        <w:rPr>
          <w:rFonts w:ascii="Calibri" w:hAnsi="Calibri" w:cs="Calibri"/>
          <w:szCs w:val="20"/>
          <w:lang w:eastAsia="ar-SA"/>
        </w:rPr>
        <w:t xml:space="preserve"> Com </w:t>
      </w:r>
      <w:r w:rsidRPr="0028701C">
        <w:rPr>
          <w:rFonts w:ascii="Calibri" w:hAnsi="Calibri" w:cs="Calibri"/>
          <w:szCs w:val="20"/>
          <w:lang w:eastAsia="ar-SA"/>
        </w:rPr>
        <w:t xml:space="preserve">pouca intrusão do framework, </w:t>
      </w:r>
      <w:r>
        <w:rPr>
          <w:rFonts w:ascii="Calibri" w:hAnsi="Calibri" w:cs="Calibri"/>
          <w:szCs w:val="20"/>
          <w:lang w:eastAsia="ar-SA"/>
        </w:rPr>
        <w:t xml:space="preserve">a </w:t>
      </w:r>
      <w:r w:rsidRPr="0028701C">
        <w:rPr>
          <w:rFonts w:ascii="Calibri" w:hAnsi="Calibri" w:cs="Calibri"/>
          <w:szCs w:val="20"/>
          <w:lang w:eastAsia="ar-SA"/>
        </w:rPr>
        <w:t>diminuição do acoplamento ao utilizá-lo</w:t>
      </w:r>
      <w:r>
        <w:rPr>
          <w:rFonts w:ascii="Calibri" w:hAnsi="Calibri" w:cs="Calibri"/>
          <w:szCs w:val="20"/>
          <w:lang w:eastAsia="ar-SA"/>
        </w:rPr>
        <w:t xml:space="preserve"> facilita a </w:t>
      </w:r>
      <w:r w:rsidRPr="0028701C">
        <w:rPr>
          <w:rFonts w:ascii="Calibri" w:hAnsi="Calibri" w:cs="Calibri"/>
          <w:szCs w:val="20"/>
          <w:lang w:eastAsia="ar-SA"/>
        </w:rPr>
        <w:t xml:space="preserve">modularização dos projetos, </w:t>
      </w:r>
      <w:r>
        <w:rPr>
          <w:rFonts w:ascii="Calibri" w:hAnsi="Calibri" w:cs="Calibri"/>
          <w:szCs w:val="20"/>
          <w:lang w:eastAsia="ar-SA"/>
        </w:rPr>
        <w:t>a</w:t>
      </w:r>
      <w:r w:rsidRPr="0028701C">
        <w:rPr>
          <w:rFonts w:ascii="Calibri" w:hAnsi="Calibri" w:cs="Calibri"/>
          <w:szCs w:val="20"/>
          <w:lang w:eastAsia="ar-SA"/>
        </w:rPr>
        <w:t xml:space="preserve"> integração entre os projetos Spring e a fácil customização do </w:t>
      </w:r>
      <w:r w:rsidRPr="0028701C">
        <w:rPr>
          <w:rFonts w:ascii="Calibri" w:hAnsi="Calibri" w:cs="Calibri"/>
          <w:i/>
          <w:szCs w:val="20"/>
          <w:lang w:eastAsia="ar-SA"/>
        </w:rPr>
        <w:t>framework</w:t>
      </w:r>
      <w:r w:rsidRPr="0028701C">
        <w:rPr>
          <w:rFonts w:ascii="Calibri" w:hAnsi="Calibri" w:cs="Calibri"/>
          <w:szCs w:val="20"/>
          <w:lang w:eastAsia="ar-SA"/>
        </w:rPr>
        <w:t>.</w:t>
      </w:r>
    </w:p>
    <w:p w:rsidR="00AA76EB"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 </w:t>
      </w:r>
      <w:r w:rsidRPr="0028701C">
        <w:rPr>
          <w:rFonts w:ascii="Calibri" w:hAnsi="Calibri" w:cs="Calibri"/>
          <w:i/>
          <w:szCs w:val="20"/>
          <w:lang w:eastAsia="ar-SA"/>
        </w:rPr>
        <w:t>Spring MVC</w:t>
      </w:r>
      <w:r w:rsidRPr="0028701C">
        <w:rPr>
          <w:rFonts w:ascii="Calibri" w:hAnsi="Calibri" w:cs="Calibri"/>
          <w:szCs w:val="20"/>
          <w:lang w:eastAsia="ar-SA"/>
        </w:rPr>
        <w:t xml:space="preserve"> é um dos módulos que compõem o</w:t>
      </w:r>
      <w:r w:rsidRPr="0028701C">
        <w:rPr>
          <w:rFonts w:ascii="Calibri" w:hAnsi="Calibri" w:cs="Calibri"/>
          <w:i/>
          <w:szCs w:val="20"/>
          <w:lang w:eastAsia="ar-SA"/>
        </w:rPr>
        <w:t xml:space="preserve"> Spring Framework</w:t>
      </w:r>
      <w:r w:rsidRPr="0028701C">
        <w:rPr>
          <w:rFonts w:ascii="Calibri" w:hAnsi="Calibri" w:cs="Calibri"/>
          <w:szCs w:val="20"/>
          <w:lang w:eastAsia="ar-SA"/>
        </w:rPr>
        <w:t xml:space="preserve"> utilizado para construir aplicações web. Ele conta com as boas práticas de projeto para desenvolvimento de software web utilizando a plataforma Java EE.  </w:t>
      </w:r>
    </w:p>
    <w:p w:rsidR="00AA76EB" w:rsidRDefault="00AA76EB"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Os p</w:t>
      </w:r>
      <w:r w:rsidR="0028701C" w:rsidRPr="0028701C">
        <w:rPr>
          <w:rFonts w:ascii="Calibri" w:hAnsi="Calibri" w:cs="Calibri"/>
          <w:szCs w:val="20"/>
          <w:lang w:eastAsia="ar-SA"/>
        </w:rPr>
        <w:t xml:space="preserve">ontos negativos a serem observados no </w:t>
      </w:r>
      <w:r w:rsidR="0028701C" w:rsidRPr="0028701C">
        <w:rPr>
          <w:rFonts w:ascii="Calibri" w:hAnsi="Calibri" w:cs="Calibri"/>
          <w:i/>
          <w:szCs w:val="20"/>
          <w:lang w:eastAsia="ar-SA"/>
        </w:rPr>
        <w:t>Spring MVC</w:t>
      </w:r>
      <w:r w:rsidR="0028701C" w:rsidRPr="0028701C">
        <w:rPr>
          <w:rFonts w:ascii="Calibri" w:hAnsi="Calibri" w:cs="Calibri"/>
          <w:szCs w:val="20"/>
          <w:lang w:eastAsia="ar-SA"/>
        </w:rPr>
        <w:t xml:space="preserve">, no qual embora simples, possui muitas camadas e abstrações que podem ser difíceis de depurar se surgirem problemas. Também é altamente dependente do núcleo do </w:t>
      </w:r>
      <w:r w:rsidR="0028701C" w:rsidRPr="0028701C">
        <w:rPr>
          <w:rFonts w:ascii="Calibri" w:hAnsi="Calibri" w:cs="Calibri"/>
          <w:i/>
          <w:szCs w:val="20"/>
          <w:lang w:eastAsia="ar-SA"/>
        </w:rPr>
        <w:t>Spring</w:t>
      </w:r>
      <w:r w:rsidR="0028701C" w:rsidRPr="0028701C">
        <w:rPr>
          <w:rFonts w:ascii="Calibri" w:hAnsi="Calibri" w:cs="Calibri"/>
          <w:szCs w:val="20"/>
          <w:lang w:eastAsia="ar-SA"/>
        </w:rPr>
        <w:t>. É uma estrutura antiga e madura que possui inúmeras maneiras de estendê-la e configurá-la - e isso, na verdade, a</w:t>
      </w:r>
      <w:r w:rsidR="005F404E">
        <w:rPr>
          <w:rFonts w:ascii="Calibri" w:hAnsi="Calibri" w:cs="Calibri"/>
          <w:szCs w:val="20"/>
          <w:lang w:eastAsia="ar-SA"/>
        </w:rPr>
        <w:t xml:space="preserve"> torna </w:t>
      </w:r>
      <w:r w:rsidR="0028701C" w:rsidRPr="0028701C">
        <w:rPr>
          <w:rFonts w:ascii="Calibri" w:hAnsi="Calibri" w:cs="Calibri"/>
          <w:szCs w:val="20"/>
          <w:lang w:eastAsia="ar-SA"/>
        </w:rPr>
        <w:t>bastante complexa, el</w:t>
      </w:r>
      <w:r w:rsidR="005F404E">
        <w:rPr>
          <w:rFonts w:ascii="Calibri" w:hAnsi="Calibri" w:cs="Calibri"/>
          <w:szCs w:val="20"/>
          <w:lang w:eastAsia="ar-SA"/>
        </w:rPr>
        <w:t>a</w:t>
      </w:r>
      <w:r w:rsidR="0028701C" w:rsidRPr="0028701C">
        <w:rPr>
          <w:rFonts w:ascii="Calibri" w:hAnsi="Calibri" w:cs="Calibri"/>
          <w:szCs w:val="20"/>
          <w:lang w:eastAsia="ar-SA"/>
        </w:rPr>
        <w:t xml:space="preserve"> ainda não fornece nenhuma estrutura rica para construir boas Interfaces.  </w:t>
      </w:r>
    </w:p>
    <w:p w:rsidR="00142509" w:rsidRDefault="00142509"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Relacionando-a com c</w:t>
      </w:r>
      <w:r w:rsidR="0028701C" w:rsidRPr="0028701C">
        <w:rPr>
          <w:rFonts w:ascii="Calibri" w:hAnsi="Calibri" w:cs="Calibri"/>
          <w:szCs w:val="20"/>
          <w:lang w:eastAsia="ar-SA"/>
        </w:rPr>
        <w:t xml:space="preserve">urva de aprendizado íngreme, </w:t>
      </w:r>
      <w:r>
        <w:rPr>
          <w:rFonts w:ascii="Calibri" w:hAnsi="Calibri" w:cs="Calibri"/>
          <w:szCs w:val="20"/>
          <w:lang w:eastAsia="ar-SA"/>
        </w:rPr>
        <w:t xml:space="preserve">quanto mais se trabalha, mas se percebe que </w:t>
      </w:r>
      <w:r w:rsidR="0028701C" w:rsidRPr="0028701C">
        <w:rPr>
          <w:rFonts w:ascii="Calibri" w:hAnsi="Calibri" w:cs="Calibri"/>
          <w:szCs w:val="20"/>
          <w:lang w:eastAsia="ar-SA"/>
        </w:rPr>
        <w:t>é muito fácil se adaptar e melhorar</w:t>
      </w:r>
      <w:r>
        <w:rPr>
          <w:rFonts w:ascii="Calibri" w:hAnsi="Calibri" w:cs="Calibri"/>
          <w:szCs w:val="20"/>
          <w:lang w:eastAsia="ar-SA"/>
        </w:rPr>
        <w:t xml:space="preserve"> suas bibliotecas</w:t>
      </w:r>
      <w:r w:rsidR="0028701C" w:rsidRPr="0028701C">
        <w:rPr>
          <w:rFonts w:ascii="Calibri" w:hAnsi="Calibri" w:cs="Calibri"/>
          <w:szCs w:val="20"/>
          <w:lang w:eastAsia="ar-SA"/>
        </w:rPr>
        <w:t xml:space="preserve">, porém se deseja incluir outros módulos do Spring, pode exigir mais tempo de aprendizagem, pois requer mais tempo para adquiri conhecimento </w:t>
      </w:r>
      <w:r>
        <w:rPr>
          <w:rFonts w:ascii="Calibri" w:hAnsi="Calibri" w:cs="Calibri"/>
          <w:szCs w:val="20"/>
          <w:lang w:eastAsia="ar-SA"/>
        </w:rPr>
        <w:t>e</w:t>
      </w:r>
      <w:r w:rsidR="0028701C" w:rsidRPr="0028701C">
        <w:rPr>
          <w:rFonts w:ascii="Calibri" w:hAnsi="Calibri" w:cs="Calibri"/>
          <w:szCs w:val="20"/>
          <w:lang w:eastAsia="ar-SA"/>
        </w:rPr>
        <w:t xml:space="preserve"> customizar novos componentes. </w:t>
      </w:r>
    </w:p>
    <w:p w:rsidR="00142509" w:rsidRDefault="0028701C" w:rsidP="0028701C">
      <w:pPr>
        <w:widowControl w:val="0"/>
        <w:tabs>
          <w:tab w:val="left" w:pos="1701"/>
        </w:tabs>
        <w:suppressAutoHyphens/>
        <w:ind w:firstLine="709"/>
        <w:jc w:val="both"/>
        <w:rPr>
          <w:rFonts w:ascii="Calibri" w:eastAsia="Calibri" w:hAnsi="Calibri" w:cs="Calibri"/>
          <w:szCs w:val="20"/>
          <w:lang w:eastAsia="ar-SA"/>
        </w:rPr>
      </w:pPr>
      <w:r w:rsidRPr="0028701C">
        <w:rPr>
          <w:rFonts w:ascii="Calibri" w:hAnsi="Calibri" w:cs="Calibri"/>
          <w:szCs w:val="20"/>
          <w:lang w:eastAsia="ar-SA"/>
        </w:rPr>
        <w:t xml:space="preserve">A documentação oficial cobre praticamente tudo. O site oficial também tem uma série de ótimos tutoriais em formatos de vídeo e texto. Há links para os repositórios do </w:t>
      </w:r>
      <w:r w:rsidRPr="0028701C">
        <w:rPr>
          <w:rFonts w:ascii="Calibri" w:hAnsi="Calibri" w:cs="Calibri"/>
          <w:i/>
          <w:szCs w:val="20"/>
          <w:lang w:eastAsia="ar-SA"/>
        </w:rPr>
        <w:t>Github</w:t>
      </w:r>
      <w:r w:rsidRPr="0028701C">
        <w:rPr>
          <w:rFonts w:ascii="Calibri" w:hAnsi="Calibri" w:cs="Calibri"/>
          <w:szCs w:val="20"/>
          <w:lang w:eastAsia="ar-SA"/>
        </w:rPr>
        <w:t xml:space="preserve"> para aplicativos de amostra do </w:t>
      </w:r>
      <w:r w:rsidRPr="0028701C">
        <w:rPr>
          <w:rFonts w:ascii="Calibri" w:hAnsi="Calibri" w:cs="Calibri"/>
          <w:i/>
          <w:szCs w:val="20"/>
          <w:lang w:eastAsia="ar-SA"/>
        </w:rPr>
        <w:t>Spring</w:t>
      </w:r>
      <w:r w:rsidRPr="0028701C">
        <w:rPr>
          <w:rFonts w:ascii="Calibri" w:hAnsi="Calibri" w:cs="Calibri"/>
          <w:szCs w:val="20"/>
          <w:lang w:eastAsia="ar-SA"/>
        </w:rPr>
        <w:t xml:space="preserve"> e também há muitos tutoriais de terceiros para o fato de que o </w:t>
      </w:r>
      <w:r w:rsidRPr="0028701C">
        <w:rPr>
          <w:rFonts w:ascii="Calibri" w:hAnsi="Calibri" w:cs="Calibri"/>
          <w:i/>
          <w:szCs w:val="20"/>
          <w:lang w:eastAsia="ar-SA"/>
        </w:rPr>
        <w:t>Spring MVC</w:t>
      </w:r>
      <w:r w:rsidRPr="0028701C">
        <w:rPr>
          <w:rFonts w:ascii="Calibri" w:hAnsi="Calibri" w:cs="Calibri"/>
          <w:szCs w:val="20"/>
          <w:lang w:eastAsia="ar-SA"/>
        </w:rPr>
        <w:t xml:space="preserve"> é amplamente utilizado por muitos desenvolvedores experientes.</w:t>
      </w:r>
      <w:r w:rsidRPr="0028701C">
        <w:rPr>
          <w:rFonts w:ascii="Calibri" w:eastAsia="Calibri" w:hAnsi="Calibri" w:cs="Calibri"/>
          <w:szCs w:val="20"/>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eastAsia="Calibri" w:hAnsi="Calibri" w:cs="Calibri"/>
          <w:szCs w:val="20"/>
          <w:lang w:eastAsia="ar-SA"/>
        </w:rPr>
        <w:t xml:space="preserve">Entretanto, como o </w:t>
      </w:r>
      <w:r w:rsidRPr="0028701C">
        <w:rPr>
          <w:rFonts w:ascii="Calibri" w:eastAsia="Calibri" w:hAnsi="Calibri" w:cs="Calibri"/>
          <w:i/>
          <w:szCs w:val="20"/>
          <w:lang w:eastAsia="ar-SA"/>
        </w:rPr>
        <w:t>framework MVC</w:t>
      </w:r>
      <w:r w:rsidRPr="0028701C">
        <w:rPr>
          <w:rFonts w:ascii="Calibri" w:eastAsia="Calibri" w:hAnsi="Calibri" w:cs="Calibri"/>
          <w:szCs w:val="20"/>
          <w:lang w:eastAsia="ar-SA"/>
        </w:rPr>
        <w:t xml:space="preserve"> é apenas uma parte do Spring, </w:t>
      </w:r>
      <w:r w:rsidRPr="0028701C">
        <w:rPr>
          <w:rFonts w:ascii="Calibri" w:hAnsi="Calibri" w:cs="Calibri"/>
          <w:szCs w:val="20"/>
          <w:lang w:eastAsia="ar-SA"/>
        </w:rPr>
        <w:t>ele acaba tendo uma documentação menos detalhada</w:t>
      </w:r>
      <w:r w:rsidR="00142509">
        <w:rPr>
          <w:rFonts w:ascii="Calibri" w:hAnsi="Calibri" w:cs="Calibri"/>
          <w:szCs w:val="20"/>
          <w:lang w:eastAsia="ar-SA"/>
        </w:rPr>
        <w:t>,</w:t>
      </w:r>
      <w:r w:rsidRPr="0028701C">
        <w:rPr>
          <w:rFonts w:ascii="Calibri" w:hAnsi="Calibri" w:cs="Calibri"/>
          <w:szCs w:val="20"/>
          <w:lang w:eastAsia="ar-SA"/>
        </w:rPr>
        <w:t xml:space="preserve"> tanto nos livros quanto na documentação oficial.   </w:t>
      </w:r>
      <w:r w:rsidRPr="0028701C">
        <w:rPr>
          <w:rFonts w:ascii="Calibri" w:hAnsi="Calibri" w:cs="Calibri"/>
          <w:i/>
          <w:szCs w:val="20"/>
          <w:lang w:eastAsia="ar-SA"/>
        </w:rPr>
        <w:t>Spring MVC</w:t>
      </w:r>
      <w:r w:rsidRPr="0028701C">
        <w:rPr>
          <w:rFonts w:ascii="Calibri" w:hAnsi="Calibri" w:cs="Calibri"/>
          <w:szCs w:val="20"/>
          <w:lang w:eastAsia="ar-SA"/>
        </w:rPr>
        <w:t xml:space="preserve"> tem uma comunidade massiva de seguidores que são muito úteis e forneceram vários tutoriais e respostas sobre o SO. </w:t>
      </w:r>
    </w:p>
    <w:p w:rsidR="00142509" w:rsidRDefault="0028701C" w:rsidP="0028701C">
      <w:pPr>
        <w:widowControl w:val="0"/>
        <w:tabs>
          <w:tab w:val="left" w:pos="1701"/>
        </w:tabs>
        <w:suppressAutoHyphens/>
        <w:ind w:firstLine="709"/>
        <w:jc w:val="both"/>
        <w:rPr>
          <w:rFonts w:ascii="Calibri" w:hAnsi="Calibri" w:cs="Calibri"/>
          <w:szCs w:val="20"/>
          <w:shd w:val="clear" w:color="auto" w:fill="FAFAFA"/>
          <w:lang w:eastAsia="ar-SA"/>
        </w:rPr>
      </w:pPr>
      <w:r w:rsidRPr="0028701C">
        <w:rPr>
          <w:rFonts w:ascii="Calibri" w:hAnsi="Calibri" w:cs="Calibri"/>
          <w:szCs w:val="20"/>
          <w:lang w:eastAsia="ar-SA"/>
        </w:rPr>
        <w:t xml:space="preserve">A Spring até realiza uma conferência anual chamada </w:t>
      </w:r>
      <w:r w:rsidRPr="0028701C">
        <w:rPr>
          <w:rFonts w:ascii="Calibri" w:hAnsi="Calibri" w:cs="Calibri"/>
          <w:i/>
          <w:szCs w:val="20"/>
          <w:lang w:eastAsia="ar-SA"/>
        </w:rPr>
        <w:t>SpringOne</w:t>
      </w:r>
      <w:r w:rsidRPr="0028701C">
        <w:rPr>
          <w:rFonts w:ascii="Calibri" w:hAnsi="Calibri" w:cs="Calibri"/>
          <w:szCs w:val="20"/>
          <w:lang w:eastAsia="ar-SA"/>
        </w:rPr>
        <w:t xml:space="preserve">. Os fóruns do </w:t>
      </w:r>
      <w:r w:rsidRPr="0028701C">
        <w:rPr>
          <w:rFonts w:ascii="Calibri" w:hAnsi="Calibri" w:cs="Calibri"/>
          <w:i/>
          <w:szCs w:val="20"/>
          <w:lang w:eastAsia="ar-SA"/>
        </w:rPr>
        <w:t>Spring</w:t>
      </w:r>
      <w:r w:rsidRPr="0028701C">
        <w:rPr>
          <w:rFonts w:ascii="Calibri" w:hAnsi="Calibri" w:cs="Calibri"/>
          <w:szCs w:val="20"/>
          <w:lang w:eastAsia="ar-SA"/>
        </w:rPr>
        <w:t xml:space="preserve"> e SO são ótimos lugares para perguntar e obter ajuda sobre qualquer coisa relacionada à Primavera. O blog e o boletim informativo do site mantêm os desenvolvedores informados sobre todas as notícias relacionadas à estrutura</w:t>
      </w:r>
      <w:r w:rsidRPr="0028701C">
        <w:rPr>
          <w:rFonts w:ascii="Calibri" w:hAnsi="Calibri" w:cs="Calibri"/>
          <w:szCs w:val="20"/>
          <w:shd w:val="clear" w:color="auto" w:fill="FAFAFA"/>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eastAsia="Calibri" w:hAnsi="Calibri" w:cs="Calibri"/>
          <w:szCs w:val="20"/>
          <w:lang w:eastAsia="ar-SA"/>
        </w:rPr>
        <w:t xml:space="preserve">Um levantamento em um dos maiores fóruns internacional o </w:t>
      </w:r>
      <w:r w:rsidRPr="0028701C">
        <w:rPr>
          <w:rFonts w:ascii="Calibri" w:eastAsia="Calibri" w:hAnsi="Calibri" w:cs="Calibri"/>
          <w:i/>
          <w:szCs w:val="20"/>
          <w:lang w:eastAsia="ar-SA"/>
        </w:rPr>
        <w:t>StackOverflow</w:t>
      </w:r>
      <w:r w:rsidRPr="0028701C">
        <w:rPr>
          <w:rFonts w:ascii="Calibri" w:eastAsia="Calibri" w:hAnsi="Calibri" w:cs="Calibri"/>
          <w:szCs w:val="20"/>
          <w:lang w:eastAsia="ar-SA"/>
        </w:rPr>
        <w:t xml:space="preserve">, o </w:t>
      </w:r>
      <w:r w:rsidRPr="0028701C">
        <w:rPr>
          <w:rFonts w:ascii="Calibri" w:eastAsia="Calibri" w:hAnsi="Calibri" w:cs="Calibri"/>
          <w:i/>
          <w:szCs w:val="20"/>
          <w:lang w:eastAsia="ar-SA"/>
        </w:rPr>
        <w:t>framework</w:t>
      </w:r>
      <w:r w:rsidRPr="0028701C">
        <w:rPr>
          <w:rFonts w:ascii="Calibri" w:eastAsia="Calibri" w:hAnsi="Calibri" w:cs="Calibri"/>
          <w:szCs w:val="20"/>
          <w:lang w:eastAsia="ar-SA"/>
        </w:rPr>
        <w:t xml:space="preserve"> possui </w:t>
      </w:r>
      <w:r w:rsidRPr="0028701C">
        <w:rPr>
          <w:rFonts w:ascii="Calibri" w:hAnsi="Calibri" w:cs="Calibri"/>
          <w:szCs w:val="20"/>
          <w:shd w:val="clear" w:color="auto" w:fill="FFFFFF"/>
          <w:lang w:eastAsia="ar-SA"/>
        </w:rPr>
        <w:t xml:space="preserve">49.722 interações relacionado ao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em uma matéria do site </w:t>
      </w:r>
      <w:r w:rsidRPr="0028701C">
        <w:rPr>
          <w:rFonts w:ascii="Calibri" w:hAnsi="Calibri" w:cs="Calibri"/>
          <w:i/>
          <w:szCs w:val="20"/>
          <w:shd w:val="clear" w:color="auto" w:fill="FFFFFF"/>
          <w:lang w:eastAsia="ar-SA"/>
        </w:rPr>
        <w:t>JavaPipe</w:t>
      </w:r>
      <w:r w:rsidRPr="0028701C">
        <w:rPr>
          <w:rFonts w:ascii="Calibri" w:hAnsi="Calibri" w:cs="Calibri"/>
          <w:szCs w:val="20"/>
          <w:shd w:val="clear" w:color="auto" w:fill="FFFFFF"/>
          <w:lang w:eastAsia="ar-SA"/>
        </w:rPr>
        <w:t xml:space="preserve"> e </w:t>
      </w:r>
      <w:r w:rsidRPr="0028701C">
        <w:rPr>
          <w:rFonts w:ascii="Calibri" w:hAnsi="Calibri" w:cs="Calibri"/>
          <w:i/>
          <w:szCs w:val="20"/>
          <w:shd w:val="clear" w:color="auto" w:fill="FFFFFF"/>
          <w:lang w:eastAsia="ar-SA"/>
        </w:rPr>
        <w:t>DailyRazor</w:t>
      </w:r>
      <w:r w:rsidRPr="0028701C">
        <w:rPr>
          <w:rFonts w:ascii="Calibri" w:hAnsi="Calibri" w:cs="Calibri"/>
          <w:szCs w:val="20"/>
          <w:shd w:val="clear" w:color="auto" w:fill="FFFFFF"/>
          <w:lang w:eastAsia="ar-SA"/>
        </w:rPr>
        <w:t xml:space="preserve">, 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aparece entre os dez </w:t>
      </w:r>
      <w:r w:rsidRPr="0028701C">
        <w:rPr>
          <w:rFonts w:ascii="Calibri" w:hAnsi="Calibri" w:cs="Calibri"/>
          <w:i/>
          <w:szCs w:val="20"/>
          <w:shd w:val="clear" w:color="auto" w:fill="FFFFFF"/>
          <w:lang w:eastAsia="ar-SA"/>
        </w:rPr>
        <w:t>frameworks Java</w:t>
      </w:r>
      <w:r w:rsidRPr="0028701C">
        <w:rPr>
          <w:rFonts w:ascii="Calibri" w:hAnsi="Calibri" w:cs="Calibri"/>
          <w:szCs w:val="20"/>
          <w:shd w:val="clear" w:color="auto" w:fill="FFFFFF"/>
          <w:lang w:eastAsia="ar-SA"/>
        </w:rPr>
        <w:t xml:space="preserve"> mais utilizado, e um levantamento que foi realizado pelo </w:t>
      </w:r>
      <w:r w:rsidRPr="0028701C">
        <w:rPr>
          <w:rFonts w:ascii="Calibri" w:hAnsi="Calibri" w:cs="Calibri"/>
          <w:i/>
          <w:szCs w:val="20"/>
          <w:shd w:val="clear" w:color="auto" w:fill="FFFFFF"/>
          <w:lang w:eastAsia="ar-SA"/>
        </w:rPr>
        <w:t>Rebellabs</w:t>
      </w:r>
      <w:r w:rsidRPr="0028701C">
        <w:rPr>
          <w:rFonts w:ascii="Calibri" w:hAnsi="Calibri" w:cs="Calibri"/>
          <w:szCs w:val="20"/>
          <w:shd w:val="clear" w:color="auto" w:fill="FFFFFF"/>
          <w:lang w:eastAsia="ar-SA"/>
        </w:rPr>
        <w:t xml:space="preserve"> em 2016 a </w:t>
      </w:r>
      <w:r w:rsidRPr="0028701C">
        <w:rPr>
          <w:rFonts w:ascii="Calibri" w:hAnsi="Calibri" w:cs="Calibri"/>
          <w:i/>
          <w:szCs w:val="20"/>
          <w:shd w:val="clear" w:color="auto" w:fill="FFFFFF"/>
          <w:lang w:eastAsia="ar-SA"/>
        </w:rPr>
        <w:t>framework</w:t>
      </w:r>
      <w:r w:rsidRPr="0028701C">
        <w:rPr>
          <w:rFonts w:ascii="Calibri" w:hAnsi="Calibri" w:cs="Calibri"/>
          <w:szCs w:val="20"/>
          <w:shd w:val="clear" w:color="auto" w:fill="FFFFFF"/>
          <w:lang w:eastAsia="ar-SA"/>
        </w:rPr>
        <w:t xml:space="preserve"> apareceu em primeiro lugar em uso. </w:t>
      </w:r>
    </w:p>
    <w:p w:rsidR="00037508" w:rsidRDefault="0028701C" w:rsidP="00473E70">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é bem reconhecido no mercado </w:t>
      </w:r>
      <w:r w:rsidR="00142509">
        <w:rPr>
          <w:rFonts w:ascii="Calibri" w:hAnsi="Calibri" w:cs="Calibri"/>
          <w:szCs w:val="20"/>
          <w:lang w:eastAsia="ar-SA"/>
        </w:rPr>
        <w:t xml:space="preserve">de desenvolvimento </w:t>
      </w:r>
      <w:r w:rsidRPr="0028701C">
        <w:rPr>
          <w:rFonts w:ascii="Calibri" w:hAnsi="Calibri" w:cs="Calibri"/>
          <w:szCs w:val="20"/>
          <w:lang w:eastAsia="ar-SA"/>
        </w:rPr>
        <w:t>tanto nacional como internacional, pois</w:t>
      </w:r>
      <w:r w:rsidRPr="0028701C">
        <w:rPr>
          <w:rFonts w:ascii="Calibri" w:hAnsi="Calibri" w:cs="Calibri"/>
          <w:szCs w:val="20"/>
          <w:shd w:val="clear" w:color="auto" w:fill="FFFFFF"/>
          <w:lang w:eastAsia="ar-SA"/>
        </w:rPr>
        <w:t xml:space="preserve"> junto com o </w:t>
      </w:r>
      <w:r w:rsidRPr="0028701C">
        <w:rPr>
          <w:rFonts w:ascii="Calibri" w:hAnsi="Calibri" w:cs="Calibri"/>
          <w:i/>
          <w:szCs w:val="20"/>
          <w:shd w:val="clear" w:color="auto" w:fill="FFFFFF"/>
          <w:lang w:eastAsia="ar-SA"/>
        </w:rPr>
        <w:t>Spring</w:t>
      </w:r>
      <w:r w:rsidR="00142509">
        <w:rPr>
          <w:rFonts w:ascii="Calibri" w:hAnsi="Calibri" w:cs="Calibri"/>
          <w:i/>
          <w:szCs w:val="20"/>
          <w:shd w:val="clear" w:color="auto" w:fill="FFFFFF"/>
          <w:lang w:eastAsia="ar-SA"/>
        </w:rPr>
        <w:t xml:space="preserve">, </w:t>
      </w:r>
      <w:r w:rsidRPr="0028701C">
        <w:rPr>
          <w:rFonts w:ascii="Calibri" w:hAnsi="Calibri" w:cs="Calibri"/>
          <w:szCs w:val="20"/>
          <w:shd w:val="clear" w:color="auto" w:fill="FFFFFF"/>
          <w:lang w:eastAsia="ar-SA"/>
        </w:rPr>
        <w:t>está constantemente mudando e melhorando. A questão é que seus desenvolvedores terão que acompanhar constantemente a tecnologia para melhorar o aplicativo à medida que o Java cresce, os navegadores da Web mudam e outras melhorias acontecem no espaço da Web.</w:t>
      </w:r>
      <w:r w:rsidR="00473E70">
        <w:rPr>
          <w:rFonts w:ascii="Calibri" w:hAnsi="Calibri" w:cs="Calibri"/>
          <w:szCs w:val="20"/>
          <w:shd w:val="clear" w:color="auto" w:fill="FFFFFF"/>
          <w:lang w:eastAsia="ar-SA"/>
        </w:rPr>
        <w:t xml:space="preserve"> </w:t>
      </w:r>
    </w:p>
    <w:p w:rsidR="00473E70" w:rsidRDefault="00473E70" w:rsidP="00473E70">
      <w:pPr>
        <w:widowControl w:val="0"/>
        <w:tabs>
          <w:tab w:val="left" w:pos="1701"/>
        </w:tabs>
        <w:suppressAutoHyphens/>
        <w:ind w:firstLine="709"/>
        <w:jc w:val="both"/>
        <w:rPr>
          <w:rFonts w:asciiTheme="minorHAnsi" w:hAnsiTheme="minorHAnsi"/>
          <w:b/>
        </w:rPr>
      </w:pPr>
    </w:p>
    <w:p w:rsidR="00804F62" w:rsidRPr="0028701C" w:rsidRDefault="00804F62" w:rsidP="00804F62">
      <w:pPr>
        <w:jc w:val="both"/>
        <w:rPr>
          <w:rFonts w:asciiTheme="minorHAnsi" w:hAnsiTheme="minorHAnsi"/>
          <w:b/>
        </w:rPr>
      </w:pPr>
      <w:r>
        <w:rPr>
          <w:rFonts w:asciiTheme="minorHAnsi" w:hAnsiTheme="minorHAnsi"/>
          <w:b/>
        </w:rPr>
        <w:t xml:space="preserve">4.2 </w:t>
      </w:r>
      <w:r>
        <w:rPr>
          <w:rFonts w:asciiTheme="minorHAnsi" w:hAnsiTheme="minorHAnsi"/>
          <w:b/>
          <w:i/>
        </w:rPr>
        <w:t>VRaptor</w:t>
      </w:r>
    </w:p>
    <w:p w:rsidR="0028701C" w:rsidRPr="0028701C"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p>
    <w:p w:rsidR="00804F62" w:rsidRPr="00DA6016" w:rsidRDefault="00804F62" w:rsidP="00804F62">
      <w:pPr>
        <w:ind w:firstLine="708"/>
        <w:jc w:val="both"/>
        <w:rPr>
          <w:rFonts w:asciiTheme="minorHAnsi" w:hAnsiTheme="minorHAnsi" w:cstheme="minorHAnsi"/>
        </w:rPr>
      </w:pPr>
      <w:r>
        <w:rPr>
          <w:rFonts w:asciiTheme="minorHAnsi" w:hAnsiTheme="minorHAnsi" w:cstheme="minorHAnsi"/>
        </w:rPr>
        <w:lastRenderedPageBreak/>
        <w:t>Com</w:t>
      </w:r>
      <w:r w:rsidRPr="00DA6016">
        <w:rPr>
          <w:rFonts w:asciiTheme="minorHAnsi" w:hAnsiTheme="minorHAnsi" w:cstheme="minorHAnsi"/>
        </w:rPr>
        <w:t xml:space="preserve"> uma estrutura fácil e funcional para </w:t>
      </w:r>
      <w:r>
        <w:rPr>
          <w:rFonts w:asciiTheme="minorHAnsi" w:hAnsiTheme="minorHAnsi" w:cstheme="minorHAnsi"/>
        </w:rPr>
        <w:t xml:space="preserve">se </w:t>
      </w:r>
      <w:r w:rsidRPr="00DA6016">
        <w:rPr>
          <w:rFonts w:asciiTheme="minorHAnsi" w:hAnsiTheme="minorHAnsi" w:cstheme="minorHAnsi"/>
        </w:rPr>
        <w:t xml:space="preserve">criar programas de web com Java, o </w:t>
      </w:r>
      <w:r w:rsidRPr="00DA6016">
        <w:rPr>
          <w:rFonts w:asciiTheme="minorHAnsi" w:hAnsiTheme="minorHAnsi" w:cstheme="minorHAnsi"/>
          <w:i/>
        </w:rPr>
        <w:t>VRaptor</w:t>
      </w:r>
      <w:r w:rsidRPr="00DA6016">
        <w:rPr>
          <w:rFonts w:asciiTheme="minorHAnsi" w:hAnsiTheme="minorHAnsi" w:cstheme="minorHAnsi"/>
        </w:rPr>
        <w:t xml:space="preserve"> é o caminho certo. De </w:t>
      </w:r>
      <w:r w:rsidRPr="00DA6016">
        <w:rPr>
          <w:rFonts w:asciiTheme="minorHAnsi" w:hAnsiTheme="minorHAnsi" w:cstheme="minorHAnsi"/>
          <w:i/>
        </w:rPr>
        <w:t>e-commerces</w:t>
      </w:r>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t xml:space="preserve">O </w:t>
      </w:r>
      <w:r w:rsidRPr="00DA6016">
        <w:rPr>
          <w:rFonts w:asciiTheme="minorHAnsi" w:hAnsiTheme="minorHAnsi" w:cstheme="minorHAnsi"/>
          <w:i/>
        </w:rPr>
        <w:t>VRaptor</w:t>
      </w:r>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t xml:space="preserve">Um ponto negativo ao </w:t>
      </w:r>
      <w:r w:rsidRPr="00DA6016">
        <w:rPr>
          <w:rFonts w:asciiTheme="minorHAnsi" w:hAnsiTheme="minorHAnsi" w:cstheme="minorHAnsi"/>
          <w:i/>
        </w:rPr>
        <w:t>VRaptor</w:t>
      </w:r>
      <w:r w:rsidRPr="00DA6016">
        <w:rPr>
          <w:rFonts w:asciiTheme="minorHAnsi" w:hAnsiTheme="minorHAnsi" w:cstheme="minorHAnsi"/>
        </w:rPr>
        <w:t xml:space="preserve">, talvez seja por não possuir bibliotecas ou componentes voltado a camada da visão, exigindo ao desenvolvedor o conhecimento voltado ao front-end como por exemplo de linguagens como CSS, HTML e Java </w:t>
      </w:r>
      <w:r w:rsidRPr="00804F62">
        <w:rPr>
          <w:rFonts w:asciiTheme="minorHAnsi" w:hAnsiTheme="minorHAnsi" w:cstheme="minorHAnsi"/>
          <w:i/>
        </w:rPr>
        <w:t>Script</w:t>
      </w:r>
      <w:r w:rsidRPr="00DA6016">
        <w:rPr>
          <w:rFonts w:asciiTheme="minorHAnsi" w:hAnsiTheme="minorHAnsi" w:cstheme="minorHAnsi"/>
        </w:rPr>
        <w:t>.</w:t>
      </w:r>
    </w:p>
    <w:p w:rsidR="00804F62" w:rsidRDefault="00804F62" w:rsidP="00804F62">
      <w:pPr>
        <w:ind w:firstLine="708"/>
        <w:jc w:val="both"/>
        <w:rPr>
          <w:rFonts w:asciiTheme="minorHAnsi" w:eastAsiaTheme="minorHAnsi" w:hAnsiTheme="minorHAnsi" w:cstheme="minorHAnsi"/>
        </w:rPr>
      </w:pPr>
      <w:r w:rsidRPr="00DA6016">
        <w:rPr>
          <w:rFonts w:asciiTheme="minorHAnsi" w:hAnsiTheme="minorHAnsi" w:cstheme="minorHAnsi"/>
        </w:rPr>
        <w:t xml:space="preserve">Em questão da documentação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w:t>
      </w:r>
      <w:proofErr w:type="spellStart"/>
      <w:r w:rsidRPr="00DA6016">
        <w:rPr>
          <w:rFonts w:asciiTheme="minorHAnsi" w:hAnsiTheme="minorHAnsi" w:cstheme="minorHAnsi"/>
        </w:rPr>
        <w:t>documentação</w:t>
      </w:r>
      <w:ins w:id="104" w:author="Claudinei Nuno" w:date="2019-02-16T06:53:00Z">
        <w:r w:rsidR="005A1E16">
          <w:rPr>
            <w:rFonts w:asciiTheme="minorHAnsi" w:hAnsiTheme="minorHAnsi" w:cstheme="minorHAnsi"/>
          </w:rPr>
          <w:t>documentação</w:t>
        </w:r>
        <w:proofErr w:type="spellEnd"/>
        <w:r w:rsidR="005A1E16">
          <w:rPr>
            <w:rFonts w:asciiTheme="minorHAnsi" w:hAnsiTheme="minorHAnsi" w:cstheme="minorHAnsi"/>
          </w:rPr>
          <w:t xml:space="preserve"> 2 vezes?????</w:t>
        </w:r>
      </w:ins>
      <w:r w:rsidRPr="00DA6016">
        <w:rPr>
          <w:rFonts w:asciiTheme="minorHAnsi" w:hAnsiTheme="minorHAnsi" w:cstheme="minorHAnsi"/>
        </w:rPr>
        <w:t xml:space="preserve"> </w:t>
      </w:r>
      <w:proofErr w:type="gramStart"/>
      <w:r w:rsidRPr="00DA6016">
        <w:rPr>
          <w:rFonts w:asciiTheme="minorHAnsi" w:hAnsiTheme="minorHAnsi" w:cstheme="minorHAnsi"/>
        </w:rPr>
        <w:t>oficial</w:t>
      </w:r>
      <w:proofErr w:type="gramEnd"/>
      <w:r w:rsidRPr="00DA6016">
        <w:rPr>
          <w:rFonts w:asciiTheme="minorHAnsi" w:hAnsiTheme="minorHAnsi" w:cstheme="minorHAnsi"/>
        </w:rPr>
        <w:t xml:space="preserve"> centralizada em seu site oficial, no qual é possível verificar instruções de uso, exemplos de aplicações e tutoriais, além de possuir a documentação traduzida em português como um diferencial, porém poderia ser ainda melhor se </w:t>
      </w:r>
      <w:r>
        <w:rPr>
          <w:rFonts w:asciiTheme="minorHAnsi" w:hAnsiTheme="minorHAnsi" w:cstheme="minorHAnsi"/>
        </w:rPr>
        <w:t xml:space="preserve">apresentasse </w:t>
      </w:r>
      <w:r w:rsidRPr="00DA6016">
        <w:rPr>
          <w:rFonts w:asciiTheme="minorHAnsi" w:hAnsiTheme="minorHAnsi" w:cstheme="minorHAnsi"/>
        </w:rPr>
        <w:t xml:space="preserve"> mais explicações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também possui documentações não oficiais através de blogs, fóruns, livros e artigos. </w:t>
      </w:r>
    </w:p>
    <w:p w:rsidR="00804F62" w:rsidRDefault="00804F62" w:rsidP="00804F62">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A comunidade do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por sua vez, é um projeto brasileiro e não possui grande expressão no mercado exterior. Em consulta ao </w:t>
      </w:r>
      <w:r w:rsidRPr="00DA6016">
        <w:rPr>
          <w:rFonts w:asciiTheme="minorHAnsi" w:eastAsiaTheme="minorHAnsi" w:hAnsiTheme="minorHAnsi" w:cstheme="minorHAnsi"/>
          <w:i/>
        </w:rPr>
        <w:t>StackOverflow</w:t>
      </w:r>
      <w:r w:rsidRPr="00DA6016">
        <w:rPr>
          <w:rFonts w:asciiTheme="minorHAnsi" w:eastAsiaTheme="minorHAnsi" w:hAnsiTheme="minorHAnsi" w:cstheme="minorHAnsi"/>
        </w:rPr>
        <w:t xml:space="preserve">, possui somente cerca de 123 ocorrências de postagens que referenciam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w:t>
      </w:r>
      <w:r>
        <w:rPr>
          <w:rFonts w:asciiTheme="minorHAnsi" w:eastAsiaTheme="minorHAnsi" w:hAnsiTheme="minorHAnsi" w:cstheme="minorHAnsi"/>
        </w:rPr>
        <w:t xml:space="preserve"> </w:t>
      </w:r>
      <w:r w:rsidRPr="00DA6016">
        <w:rPr>
          <w:rFonts w:asciiTheme="minorHAnsi" w:eastAsiaTheme="minorHAnsi" w:hAnsiTheme="minorHAnsi" w:cstheme="minorHAnsi"/>
        </w:rPr>
        <w:t xml:space="preserve">No mercado de trabalho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ainda possui pouca representatividade, porém existe grandes empresas que utilizam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Wine</w:t>
      </w:r>
      <w:r w:rsidRPr="00DA6016">
        <w:rPr>
          <w:rFonts w:asciiTheme="minorHAnsi" w:eastAsiaTheme="minorHAnsi" w:hAnsiTheme="minorHAnsi" w:cstheme="minorHAnsi"/>
        </w:rPr>
        <w:t xml:space="preserve"> e </w:t>
      </w:r>
      <w:r w:rsidRPr="00DA6016">
        <w:rPr>
          <w:rFonts w:asciiTheme="minorHAnsi" w:eastAsiaTheme="minorHAnsi" w:hAnsiTheme="minorHAnsi" w:cstheme="minorHAnsi"/>
          <w:i/>
        </w:rPr>
        <w:t>Locaweb</w:t>
      </w:r>
      <w:r w:rsidRPr="00DA6016">
        <w:rPr>
          <w:rFonts w:asciiTheme="minorHAnsi" w:eastAsiaTheme="minorHAnsi" w:hAnsiTheme="minorHAnsi" w:cstheme="minorHAnsi"/>
        </w:rPr>
        <w:t>.</w:t>
      </w:r>
    </w:p>
    <w:p w:rsidR="003B422D" w:rsidRPr="000537B0" w:rsidRDefault="003B422D" w:rsidP="00804F62">
      <w:pPr>
        <w:pStyle w:val="PargrafodaLista"/>
        <w:ind w:left="360"/>
        <w:jc w:val="both"/>
        <w:rPr>
          <w:rFonts w:asciiTheme="minorHAnsi" w:hAnsiTheme="minorHAnsi"/>
        </w:rPr>
      </w:pPr>
    </w:p>
    <w:p w:rsidR="003B422D" w:rsidRPr="00804F62" w:rsidRDefault="00543484" w:rsidP="00804F62">
      <w:pPr>
        <w:pStyle w:val="PargrafodaLista"/>
        <w:numPr>
          <w:ilvl w:val="0"/>
          <w:numId w:val="10"/>
        </w:numPr>
        <w:ind w:left="284" w:hanging="284"/>
        <w:jc w:val="both"/>
        <w:rPr>
          <w:rFonts w:asciiTheme="minorHAnsi" w:hAnsiTheme="minorHAnsi"/>
          <w:b/>
        </w:rPr>
      </w:pPr>
      <w:r w:rsidRPr="00804F62">
        <w:rPr>
          <w:rFonts w:asciiTheme="minorHAnsi" w:hAnsiTheme="minorHAnsi"/>
          <w:b/>
        </w:rPr>
        <w:t>Conclus</w:t>
      </w:r>
      <w:r w:rsidR="00804F62">
        <w:rPr>
          <w:rFonts w:asciiTheme="minorHAnsi" w:hAnsiTheme="minorHAnsi"/>
          <w:b/>
        </w:rPr>
        <w:t>ão</w:t>
      </w:r>
    </w:p>
    <w:p w:rsidR="003B422D" w:rsidRPr="000537B0" w:rsidRDefault="003B422D">
      <w:pPr>
        <w:pStyle w:val="PargrafodaLista"/>
        <w:ind w:left="360"/>
        <w:jc w:val="both"/>
        <w:rPr>
          <w:rFonts w:asciiTheme="minorHAnsi" w:hAnsiTheme="minorHAnsi"/>
          <w:b/>
        </w:rPr>
      </w:pP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Na escolha do </w:t>
      </w:r>
      <w:r w:rsidRPr="00D95A77">
        <w:rPr>
          <w:rFonts w:ascii="Calibri" w:hAnsi="Calibri" w:cs="Calibri"/>
          <w:i/>
          <w:szCs w:val="20"/>
          <w:lang w:eastAsia="ar-SA"/>
        </w:rPr>
        <w:t>framework</w:t>
      </w:r>
      <w:r w:rsidRPr="00D95A77">
        <w:rPr>
          <w:rFonts w:ascii="Calibri" w:hAnsi="Calibri" w:cs="Calibri"/>
          <w:szCs w:val="20"/>
          <w:lang w:eastAsia="ar-SA"/>
        </w:rPr>
        <w:t>, há relevantes considerações que devem ser analisadas para sua escolha, como técnica, segurança, documentação, licença, popularidade, filosofia, sustentabilidade e recurso no mercado.</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Há uma grande variedade de </w:t>
      </w:r>
      <w:r w:rsidRPr="00D95A77">
        <w:rPr>
          <w:rFonts w:ascii="Calibri" w:hAnsi="Calibri" w:cs="Calibri"/>
          <w:i/>
          <w:szCs w:val="20"/>
          <w:lang w:eastAsia="ar-SA"/>
        </w:rPr>
        <w:t>frameworks</w:t>
      </w:r>
      <w:r w:rsidRPr="00D95A77">
        <w:rPr>
          <w:rFonts w:ascii="Calibri" w:hAnsi="Calibri" w:cs="Calibri"/>
          <w:szCs w:val="20"/>
          <w:lang w:eastAsia="ar-SA"/>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No artigo foi possível visualizar a arquitetura MVC no qual ambos os </w:t>
      </w:r>
      <w:r w:rsidRPr="00D95A77">
        <w:rPr>
          <w:rFonts w:ascii="Calibri" w:hAnsi="Calibri" w:cs="Calibri"/>
          <w:i/>
          <w:szCs w:val="20"/>
          <w:lang w:eastAsia="ar-SA"/>
        </w:rPr>
        <w:t>frameworks</w:t>
      </w:r>
      <w:r w:rsidRPr="00D95A77">
        <w:rPr>
          <w:rFonts w:ascii="Calibri" w:hAnsi="Calibri" w:cs="Calibri"/>
          <w:szCs w:val="20"/>
          <w:lang w:eastAsia="ar-SA"/>
        </w:rPr>
        <w:t xml:space="preserve"> trabalham, além do desacoplamento da camada visão e utilização de injeção de dependências em que são semelhantes, e a estrutura particular de cada um, podendo visualizar as vantagens e desvantagens.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O estabelecimento de critérios, embora subjetivos, deve auxiliar futuras avaliações de frameworks, permitindo que o analista investigue diretamente a classificação do artefato nos critérios pré-estabelecidos.</w:t>
      </w:r>
    </w:p>
    <w:p w:rsidR="00D95A77" w:rsidRPr="00D95A77" w:rsidRDefault="005A1E16" w:rsidP="00D95A77">
      <w:pPr>
        <w:widowControl w:val="0"/>
        <w:tabs>
          <w:tab w:val="left" w:pos="1701"/>
        </w:tabs>
        <w:suppressAutoHyphens/>
        <w:ind w:firstLine="709"/>
        <w:jc w:val="both"/>
        <w:rPr>
          <w:rFonts w:ascii="Calibri" w:hAnsi="Calibri" w:cs="Calibri"/>
          <w:szCs w:val="20"/>
          <w:lang w:eastAsia="ar-SA"/>
        </w:rPr>
      </w:pPr>
      <w:ins w:id="105" w:author="Claudinei Nuno" w:date="2019-02-16T06:55:00Z">
        <w:r>
          <w:rPr>
            <w:rFonts w:ascii="Calibri" w:hAnsi="Calibri" w:cs="Calibri"/>
            <w:szCs w:val="20"/>
            <w:lang w:eastAsia="ar-SA"/>
          </w:rPr>
          <w:t xml:space="preserve">Não entendi. Não é possível? </w:t>
        </w:r>
      </w:ins>
      <w:r w:rsidR="00D95A77" w:rsidRPr="00D95A77">
        <w:rPr>
          <w:rFonts w:ascii="Calibri" w:hAnsi="Calibri" w:cs="Calibri"/>
          <w:szCs w:val="20"/>
          <w:lang w:eastAsia="ar-SA"/>
        </w:rPr>
        <w:t>No caso dos frameworks avaliado, não é possível apontar qual seria o ideal para qualquer situação. No entanto, o estudo feito deve auxiliar na análise numa situação específica</w:t>
      </w:r>
      <w:ins w:id="106" w:author="Claudinei Nuno" w:date="2019-02-16T06:55:00Z">
        <w:r>
          <w:rPr>
            <w:rFonts w:ascii="Calibri" w:hAnsi="Calibri" w:cs="Calibri"/>
            <w:szCs w:val="20"/>
            <w:lang w:eastAsia="ar-SA"/>
          </w:rPr>
          <w:t xml:space="preserve"> que situação?????</w:t>
        </w:r>
      </w:ins>
      <w:r w:rsidR="00D95A77" w:rsidRPr="00D95A77">
        <w:rPr>
          <w:rFonts w:ascii="Calibri" w:hAnsi="Calibri" w:cs="Calibri"/>
          <w:szCs w:val="20"/>
          <w:lang w:eastAsia="ar-SA"/>
        </w:rPr>
        <w:t>, uma vez que os dados estão tabulados e seu embasamento está contido no trabalho.</w:t>
      </w:r>
    </w:p>
    <w:p w:rsidR="003B422D" w:rsidRPr="000537B0" w:rsidRDefault="003B422D">
      <w:pPr>
        <w:ind w:firstLine="709"/>
        <w:jc w:val="both"/>
        <w:rPr>
          <w:rFonts w:asciiTheme="minorHAnsi" w:eastAsiaTheme="minorHAnsi" w:hAnsiTheme="minorHAnsi" w:cs="Helvetica"/>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Referências Bibliográficas</w:t>
      </w:r>
    </w:p>
    <w:p w:rsidR="003B422D" w:rsidRDefault="006810FE">
      <w:pPr>
        <w:pStyle w:val="PargrafodaLista"/>
        <w:ind w:left="0"/>
        <w:jc w:val="both"/>
        <w:rPr>
          <w:ins w:id="107" w:author="Claudinei Nuno" w:date="2019-02-16T07:00:00Z"/>
          <w:rFonts w:asciiTheme="minorHAnsi" w:hAnsiTheme="minorHAnsi"/>
          <w:b/>
        </w:rPr>
      </w:pPr>
      <w:ins w:id="108" w:author="Claudinei Nuno" w:date="2019-02-16T06:59:00Z">
        <w:r>
          <w:rPr>
            <w:rFonts w:asciiTheme="minorHAnsi" w:hAnsiTheme="minorHAnsi"/>
            <w:b/>
          </w:rPr>
          <w:lastRenderedPageBreak/>
          <w:t>Ainda contém erros nas referências. Por favor, confira referência por referência. Faça corretamente. Ca</w:t>
        </w:r>
      </w:ins>
      <w:ins w:id="109" w:author="Claudinei Nuno" w:date="2019-02-16T07:00:00Z">
        <w:r>
          <w:rPr>
            <w:rFonts w:asciiTheme="minorHAnsi" w:hAnsiTheme="minorHAnsi"/>
            <w:b/>
          </w:rPr>
          <w:t>so</w:t>
        </w:r>
      </w:ins>
      <w:ins w:id="110" w:author="Claudinei Nuno" w:date="2019-02-16T06:59:00Z">
        <w:r>
          <w:rPr>
            <w:rFonts w:asciiTheme="minorHAnsi" w:hAnsiTheme="minorHAnsi"/>
            <w:b/>
          </w:rPr>
          <w:t xml:space="preserve"> contr</w:t>
        </w:r>
      </w:ins>
      <w:ins w:id="111" w:author="Claudinei Nuno" w:date="2019-02-16T07:00:00Z">
        <w:r>
          <w:rPr>
            <w:rFonts w:asciiTheme="minorHAnsi" w:hAnsiTheme="minorHAnsi"/>
            <w:b/>
          </w:rPr>
          <w:t>ário, não teremos mais tempo para revisão.</w:t>
        </w:r>
      </w:ins>
    </w:p>
    <w:p w:rsidR="006810FE" w:rsidRDefault="006810FE">
      <w:pPr>
        <w:pStyle w:val="PargrafodaLista"/>
        <w:ind w:left="0"/>
        <w:jc w:val="both"/>
        <w:rPr>
          <w:rFonts w:asciiTheme="minorHAnsi" w:hAnsiTheme="minorHAnsi"/>
          <w:b/>
        </w:rPr>
      </w:pPr>
    </w:p>
    <w:p w:rsidR="00553214"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CAVALCANTI</w:t>
      </w:r>
      <w:r w:rsidRPr="00DA6016">
        <w:rPr>
          <w:rFonts w:asciiTheme="minorHAnsi" w:eastAsiaTheme="minorHAnsi" w:hAnsiTheme="minorHAnsi" w:cstheme="minorHAnsi"/>
        </w:rPr>
        <w:t xml:space="preserve">, Lucas. </w:t>
      </w:r>
      <w:r w:rsidRPr="00DA6016">
        <w:rPr>
          <w:rFonts w:asciiTheme="minorHAnsi" w:eastAsiaTheme="minorHAnsi" w:hAnsiTheme="minorHAnsi" w:cstheme="minorHAnsi"/>
          <w:b/>
          <w:i/>
        </w:rPr>
        <w:t>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Desenvolvimento ágil para web com Java</w:t>
      </w:r>
      <w:r w:rsidRPr="00DA6016">
        <w:rPr>
          <w:rFonts w:asciiTheme="minorHAnsi" w:eastAsiaTheme="minorHAnsi" w:hAnsiTheme="minorHAnsi" w:cstheme="minorHAnsi"/>
        </w:rPr>
        <w:t>. São Paulo: Casa do Código, 2014.</w:t>
      </w:r>
    </w:p>
    <w:p w:rsidR="00553214" w:rsidRPr="001B49C4"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CDI</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O que é CDI?</w:t>
      </w:r>
      <w:r w:rsidRPr="00DA6016">
        <w:rPr>
          <w:rFonts w:asciiTheme="minorHAnsi" w:eastAsiaTheme="minorHAnsi" w:hAnsiTheme="minorHAnsi" w:cstheme="minorHAnsi"/>
        </w:rPr>
        <w:t xml:space="preserve"> Disponível em: </w:t>
      </w:r>
      <w:hyperlink r:id="rId9" w:history="1">
        <w:r w:rsidRPr="00D95A77">
          <w:rPr>
            <w:rStyle w:val="Hyperlink"/>
            <w:rFonts w:asciiTheme="minorHAnsi" w:eastAsiaTheme="minorHAnsi" w:hAnsiTheme="minorHAnsi" w:cstheme="minorHAnsi"/>
          </w:rPr>
          <w:t>http://cdi-spec.org/.</w:t>
        </w:r>
      </w:hyperlink>
      <w:r w:rsidRPr="00DA6016">
        <w:rPr>
          <w:rFonts w:asciiTheme="minorHAnsi" w:eastAsiaTheme="minorHAnsi" w:hAnsiTheme="minorHAnsi" w:cstheme="minorHAnsi"/>
        </w:rPr>
        <w:t xml:space="preserve"> </w:t>
      </w:r>
      <w:r>
        <w:rPr>
          <w:rFonts w:asciiTheme="minorHAnsi" w:eastAsiaTheme="minorHAnsi" w:hAnsiTheme="minorHAnsi" w:cstheme="minorHAnsi"/>
        </w:rPr>
        <w:t xml:space="preserve"> </w:t>
      </w:r>
      <w:r w:rsidRPr="001B49C4">
        <w:rPr>
          <w:rFonts w:asciiTheme="minorHAnsi" w:eastAsiaTheme="minorHAnsi" w:hAnsiTheme="minorHAnsi" w:cstheme="minorHAnsi"/>
          <w:lang w:val="en-US"/>
        </w:rPr>
        <w:t>Acesso em: 27 ago. 2018.</w:t>
      </w:r>
    </w:p>
    <w:p w:rsidR="00553214" w:rsidRPr="00FA7133" w:rsidRDefault="00553214" w:rsidP="00553214">
      <w:pPr>
        <w:ind w:left="709" w:hanging="709"/>
        <w:jc w:val="both"/>
        <w:rPr>
          <w:rFonts w:asciiTheme="minorHAnsi" w:hAnsiTheme="minorHAnsi" w:cs="Arial"/>
          <w:lang w:val="en-US"/>
        </w:rPr>
      </w:pPr>
      <w:r w:rsidRPr="00FA7133">
        <w:rPr>
          <w:rFonts w:asciiTheme="minorHAnsi" w:hAnsiTheme="minorHAnsi" w:cs="Arial"/>
          <w:lang w:val="en-US"/>
        </w:rPr>
        <w:t>CORBA</w:t>
      </w:r>
      <w:r w:rsidRPr="00FA7133">
        <w:rPr>
          <w:rFonts w:asciiTheme="minorHAnsi" w:hAnsiTheme="minorHAnsi" w:cs="Arial"/>
          <w:b/>
          <w:lang w:val="en-US"/>
        </w:rPr>
        <w:t>.</w:t>
      </w:r>
      <w:r w:rsidRPr="00FA7133">
        <w:rPr>
          <w:rFonts w:asciiTheme="minorHAnsi" w:hAnsiTheme="minorHAnsi" w:cs="Arial"/>
          <w:lang w:val="en-US"/>
        </w:rPr>
        <w:t xml:space="preserve"> </w:t>
      </w:r>
      <w:r w:rsidRPr="00FA7133">
        <w:rPr>
          <w:rFonts w:asciiTheme="minorHAnsi" w:hAnsiTheme="minorHAnsi" w:cs="Arial"/>
          <w:b/>
          <w:i/>
          <w:lang w:val="en-US"/>
        </w:rPr>
        <w:t>The official CORBA standard from the OMG group</w:t>
      </w:r>
      <w:r w:rsidRPr="00FA7133">
        <w:rPr>
          <w:rFonts w:asciiTheme="minorHAnsi" w:hAnsiTheme="minorHAnsi" w:cs="Arial"/>
          <w:lang w:val="en-US"/>
        </w:rPr>
        <w:t xml:space="preserve">. </w:t>
      </w:r>
      <w:r w:rsidRPr="00553214">
        <w:rPr>
          <w:rFonts w:asciiTheme="minorHAnsi" w:hAnsiTheme="minorHAnsi" w:cs="Arial"/>
        </w:rPr>
        <w:t xml:space="preserve">2009. Disponível em </w:t>
      </w:r>
      <w:hyperlink r:id="rId10" w:history="1">
        <w:r w:rsidRPr="00553214">
          <w:rPr>
            <w:rStyle w:val="Hyperlink"/>
            <w:rFonts w:asciiTheme="minorHAnsi" w:hAnsiTheme="minorHAnsi" w:cs="Arial"/>
          </w:rPr>
          <w:t>http://www.omg.org/spec/CORBA/About-CORBA</w:t>
        </w:r>
      </w:hyperlink>
      <w:r w:rsidRPr="00553214">
        <w:rPr>
          <w:rFonts w:asciiTheme="minorHAnsi" w:hAnsiTheme="minorHAnsi" w:cs="Arial"/>
        </w:rPr>
        <w:t xml:space="preserve">/. </w:t>
      </w:r>
      <w:r w:rsidRPr="00FA7133">
        <w:rPr>
          <w:rFonts w:asciiTheme="minorHAnsi" w:hAnsiTheme="minorHAnsi" w:cs="Arial"/>
          <w:lang w:val="en-US"/>
        </w:rPr>
        <w:t xml:space="preserve">Acesso em: 07 Fev. 2019 </w:t>
      </w:r>
    </w:p>
    <w:p w:rsidR="00553214" w:rsidRPr="00D95A77" w:rsidRDefault="00553214" w:rsidP="0042363D">
      <w:pPr>
        <w:ind w:left="709" w:hanging="709"/>
        <w:jc w:val="both"/>
        <w:rPr>
          <w:rStyle w:val="Hyperlink"/>
          <w:rFonts w:asciiTheme="minorHAnsi" w:eastAsiaTheme="minorHAnsi" w:hAnsiTheme="minorHAnsi" w:cstheme="minorHAnsi"/>
        </w:rPr>
      </w:pPr>
      <w:r w:rsidRPr="001B49C4">
        <w:rPr>
          <w:rFonts w:asciiTheme="minorHAnsi" w:eastAsiaTheme="minorHAnsi" w:hAnsiTheme="minorHAnsi" w:cs="Helvetica-Bold"/>
          <w:bCs/>
          <w:lang w:val="en-US"/>
        </w:rPr>
        <w:t>DAILYRAZOR</w:t>
      </w:r>
      <w:r w:rsidRPr="001B49C4">
        <w:rPr>
          <w:rFonts w:asciiTheme="minorHAnsi" w:eastAsiaTheme="minorHAnsi" w:hAnsiTheme="minorHAnsi" w:cstheme="minorHAnsi"/>
          <w:lang w:val="en-US"/>
        </w:rPr>
        <w:t xml:space="preserve">. </w:t>
      </w:r>
      <w:r w:rsidRPr="001B49C4">
        <w:rPr>
          <w:rFonts w:asciiTheme="minorHAnsi" w:eastAsiaTheme="minorHAnsi" w:hAnsiTheme="minorHAnsi" w:cstheme="minorHAnsi"/>
          <w:b/>
          <w:i/>
          <w:lang w:val="en-US"/>
        </w:rPr>
        <w:t xml:space="preserve">The </w:t>
      </w:r>
      <w:r w:rsidRPr="00C83F14">
        <w:rPr>
          <w:rFonts w:asciiTheme="minorHAnsi" w:eastAsiaTheme="minorHAnsi" w:hAnsiTheme="minorHAnsi" w:cstheme="minorHAnsi"/>
          <w:b/>
          <w:lang w:val="en-US"/>
        </w:rPr>
        <w:t>10</w:t>
      </w:r>
      <w:r w:rsidRPr="001B49C4">
        <w:rPr>
          <w:rFonts w:asciiTheme="minorHAnsi" w:eastAsiaTheme="minorHAnsi" w:hAnsiTheme="minorHAnsi" w:cstheme="minorHAnsi"/>
          <w:b/>
          <w:i/>
          <w:lang w:val="en-US"/>
        </w:rPr>
        <w:t xml:space="preserve"> best Java web frameworks for 2018</w:t>
      </w:r>
      <w:r w:rsidRPr="001B49C4">
        <w:rPr>
          <w:rFonts w:asciiTheme="minorHAnsi" w:eastAsiaTheme="minorHAnsi" w:hAnsiTheme="minorHAnsi" w:cstheme="minorHAnsi"/>
          <w:lang w:val="en-US"/>
        </w:rPr>
        <w:t xml:space="preserve">. </w:t>
      </w:r>
      <w:r w:rsidRPr="00DA6016">
        <w:rPr>
          <w:rFonts w:asciiTheme="minorHAnsi" w:eastAsiaTheme="minorHAnsi" w:hAnsiTheme="minorHAnsi" w:cstheme="minorHAnsi"/>
        </w:rPr>
        <w:t xml:space="preserve">Disponível em: </w:t>
      </w:r>
      <w:hyperlink r:id="rId11" w:history="1">
        <w:r w:rsidRPr="00D95A77">
          <w:rPr>
            <w:rStyle w:val="Hyperlink"/>
            <w:rFonts w:asciiTheme="minorHAnsi" w:eastAsiaTheme="minorHAnsi" w:hAnsiTheme="minorHAnsi" w:cstheme="minorHAnsi"/>
          </w:rPr>
          <w:t>www.dailyrazor.com/blog/best-java-web-frameworks/.</w:t>
        </w:r>
      </w:hyperlink>
      <w:r w:rsidRPr="00DA6016">
        <w:rPr>
          <w:rStyle w:val="Hyperlink"/>
          <w:rFonts w:asciiTheme="minorHAnsi" w:eastAsiaTheme="minorHAnsi" w:hAnsiTheme="minorHAnsi" w:cstheme="minorHAnsi"/>
        </w:rPr>
        <w:t xml:space="preserve"> </w:t>
      </w:r>
      <w:r w:rsidRPr="00D95A77">
        <w:rPr>
          <w:rStyle w:val="Hyperlink"/>
          <w:rFonts w:asciiTheme="minorHAnsi" w:eastAsiaTheme="minorHAnsi" w:hAnsiTheme="minorHAnsi" w:cstheme="minorHAnsi"/>
          <w:color w:val="auto"/>
          <w:u w:val="none"/>
        </w:rPr>
        <w:t>Acesso em: 20 Nov. 2018.</w:t>
      </w:r>
    </w:p>
    <w:p w:rsidR="00553214" w:rsidRPr="00553214" w:rsidRDefault="00553214" w:rsidP="00553214">
      <w:pPr>
        <w:ind w:left="709" w:hanging="709"/>
        <w:jc w:val="both"/>
        <w:rPr>
          <w:rFonts w:asciiTheme="minorHAnsi" w:hAnsiTheme="minorHAnsi" w:cs="Arial"/>
        </w:rPr>
      </w:pPr>
      <w:r w:rsidRPr="00553214">
        <w:rPr>
          <w:rFonts w:asciiTheme="minorHAnsi" w:hAnsiTheme="minorHAnsi" w:cs="Arial"/>
        </w:rPr>
        <w:t xml:space="preserve">DCOM. </w:t>
      </w:r>
      <w:r w:rsidRPr="00553214">
        <w:rPr>
          <w:rFonts w:asciiTheme="minorHAnsi" w:hAnsiTheme="minorHAnsi" w:cs="Arial"/>
          <w:b/>
          <w:i/>
        </w:rPr>
        <w:t>Distributed Component Object Model (DCOM) Remote Protocol Specification</w:t>
      </w:r>
      <w:r w:rsidRPr="00553214">
        <w:rPr>
          <w:rFonts w:asciiTheme="minorHAnsi" w:hAnsiTheme="minorHAnsi" w:cs="Arial"/>
        </w:rPr>
        <w:t xml:space="preserve">. 2009. Disponível em </w:t>
      </w:r>
      <w:hyperlink r:id="rId12" w:history="1">
        <w:r w:rsidRPr="00553214">
          <w:rPr>
            <w:rStyle w:val="Hyperlink"/>
            <w:rFonts w:asciiTheme="minorHAnsi" w:hAnsiTheme="minorHAnsi" w:cs="Arial"/>
          </w:rPr>
          <w:t>http://msdn.microsoft.com/pt-br/library/cc201989(enus).aspx</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p w:rsidR="00553214" w:rsidRPr="00DA6016" w:rsidRDefault="00553214" w:rsidP="0042363D">
      <w:pPr>
        <w:ind w:left="709" w:hanging="709"/>
        <w:jc w:val="both"/>
        <w:rPr>
          <w:rFonts w:asciiTheme="minorHAnsi" w:eastAsia="MinionPro-It" w:hAnsiTheme="minorHAnsi" w:cstheme="minorHAnsi"/>
        </w:rPr>
      </w:pPr>
      <w:r w:rsidRPr="00DA6016">
        <w:rPr>
          <w:rFonts w:asciiTheme="minorHAnsi" w:eastAsiaTheme="minorHAnsi" w:hAnsiTheme="minorHAnsi" w:cs="Helvetica-Bold"/>
          <w:bCs/>
        </w:rPr>
        <w:t>FERREIRA</w:t>
      </w:r>
      <w:r w:rsidRPr="00DA6016">
        <w:rPr>
          <w:rFonts w:asciiTheme="minorHAnsi" w:eastAsiaTheme="minorHAnsi" w:hAnsiTheme="minorHAnsi" w:cstheme="minorHAnsi"/>
        </w:rPr>
        <w:t xml:space="preserve">, Alex. </w:t>
      </w:r>
      <w:r w:rsidRPr="00C83F14">
        <w:rPr>
          <w:rFonts w:asciiTheme="minorHAnsi" w:eastAsiaTheme="minorHAnsi" w:hAnsiTheme="minorHAnsi" w:cstheme="minorHAnsi"/>
          <w:b/>
          <w:bCs/>
        </w:rPr>
        <w:t>Padrões de projeto</w:t>
      </w:r>
      <w:r w:rsidRPr="00C83F14">
        <w:rPr>
          <w:rFonts w:asciiTheme="minorHAnsi" w:eastAsiaTheme="minorHAnsi" w:hAnsiTheme="minorHAnsi" w:cstheme="minorHAnsi"/>
          <w:bCs/>
        </w:rPr>
        <w:t>:</w:t>
      </w:r>
      <w:r w:rsidRPr="00C83F14">
        <w:rPr>
          <w:rFonts w:asciiTheme="minorHAnsi" w:eastAsiaTheme="minorHAnsi" w:hAnsiTheme="minorHAnsi" w:cstheme="minorHAnsi"/>
          <w:b/>
          <w:bCs/>
        </w:rPr>
        <w:t xml:space="preserve"> </w:t>
      </w:r>
      <w:r w:rsidRPr="00C83F14">
        <w:rPr>
          <w:rFonts w:asciiTheme="minorHAnsi" w:eastAsiaTheme="minorHAnsi" w:hAnsiTheme="minorHAnsi" w:cstheme="minorHAnsi"/>
          <w:b/>
        </w:rPr>
        <w:t>O que são e por que utiliza-los?</w:t>
      </w:r>
      <w:r w:rsidRPr="00DA6016">
        <w:rPr>
          <w:rFonts w:asciiTheme="minorHAnsi" w:eastAsiaTheme="minorHAnsi" w:hAnsiTheme="minorHAnsi" w:cstheme="minorHAnsi"/>
        </w:rPr>
        <w:t xml:space="preserve"> 2013. Disponível em: </w:t>
      </w:r>
      <w:hyperlink r:id="rId13" w:history="1">
        <w:r w:rsidRPr="00D95A77">
          <w:rPr>
            <w:rStyle w:val="Hyperlink"/>
            <w:rFonts w:asciiTheme="minorHAnsi" w:eastAsiaTheme="minorHAnsi" w:hAnsiTheme="minorHAnsi" w:cstheme="minorHAnsi"/>
          </w:rPr>
          <w:t>http://www.iotecnologia.com.br/padroes-de-projeto-o-que-sao-porque-usar</w:t>
        </w:r>
      </w:hyperlink>
      <w:r w:rsidRPr="00DA6016">
        <w:rPr>
          <w:rFonts w:asciiTheme="minorHAnsi" w:eastAsiaTheme="minorHAnsi" w:hAnsiTheme="minorHAnsi" w:cstheme="minorHAnsi"/>
        </w:rPr>
        <w:t>. Acesso em: 18 jun.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FRANZINI</w:t>
      </w:r>
      <w:r w:rsidRPr="00DA6016">
        <w:rPr>
          <w:rFonts w:asciiTheme="minorHAnsi" w:eastAsiaTheme="minorHAnsi" w:hAnsiTheme="minorHAnsi" w:cstheme="minorHAnsi"/>
        </w:rPr>
        <w:t xml:space="preserve">, Fernando. </w:t>
      </w:r>
      <w:r w:rsidRPr="00C83F14">
        <w:rPr>
          <w:rFonts w:asciiTheme="minorHAnsi" w:eastAsiaTheme="minorHAnsi" w:hAnsiTheme="minorHAnsi" w:cstheme="minorHAnsi"/>
          <w:b/>
        </w:rPr>
        <w:t>O que aprendi com livro</w:t>
      </w:r>
      <w:r w:rsidRPr="00DA6016">
        <w:rPr>
          <w:rFonts w:asciiTheme="minorHAnsi" w:eastAsiaTheme="minorHAnsi" w:hAnsiTheme="minorHAnsi" w:cstheme="minorHAnsi"/>
          <w:b/>
          <w:i/>
        </w:rPr>
        <w:t xml:space="preserve"> 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 xml:space="preserve">Desenvolvimento Ágil para Web com </w:t>
      </w:r>
      <w:r w:rsidRPr="00C83F14">
        <w:rPr>
          <w:rFonts w:asciiTheme="minorHAnsi" w:eastAsiaTheme="minorHAnsi" w:hAnsiTheme="minorHAnsi" w:cstheme="minorHAnsi"/>
          <w:b/>
          <w:i/>
        </w:rPr>
        <w:t>Java</w:t>
      </w:r>
      <w:r w:rsidRPr="00DA6016">
        <w:rPr>
          <w:rFonts w:asciiTheme="minorHAnsi" w:eastAsiaTheme="minorHAnsi" w:hAnsiTheme="minorHAnsi" w:cstheme="minorHAnsi"/>
        </w:rPr>
        <w:t xml:space="preserve">. 11 dez. 2013. Disponível em: </w:t>
      </w:r>
      <w:hyperlink r:id="rId14" w:history="1">
        <w:r w:rsidRPr="00D95A77">
          <w:rPr>
            <w:rStyle w:val="Hyperlink"/>
            <w:rFonts w:asciiTheme="minorHAnsi" w:eastAsiaTheme="minorHAnsi" w:hAnsiTheme="minorHAnsi" w:cstheme="minorHAnsi"/>
          </w:rPr>
          <w:t>https://imasters.com.br/back-end/o-que-aprendi-com-o-livro-vraptor-desenvolvimento-agil-para-web-com-java</w:t>
        </w:r>
      </w:hyperlink>
      <w:r w:rsidRPr="00D95A77">
        <w:rPr>
          <w:rStyle w:val="Hyperlink"/>
          <w:rFonts w:asciiTheme="minorHAnsi" w:eastAsiaTheme="minorHAnsi" w:hAnsiTheme="minorHAnsi" w:cstheme="minorHAnsi"/>
          <w:color w:val="auto"/>
          <w:u w:val="none"/>
        </w:rPr>
        <w:t>. Acesso em: 18 jun.</w:t>
      </w:r>
      <w:r w:rsidRPr="00D95A77">
        <w:rPr>
          <w:rStyle w:val="Hyperlink"/>
          <w:rFonts w:asciiTheme="minorHAnsi" w:eastAsiaTheme="minorHAnsi" w:hAnsiTheme="minorHAnsi" w:cstheme="minorHAnsi"/>
          <w:color w:val="auto"/>
        </w:rPr>
        <w:t xml:space="preserve"> </w:t>
      </w:r>
      <w:r w:rsidRPr="00D95A77">
        <w:rPr>
          <w:rStyle w:val="Hyperlink"/>
          <w:rFonts w:asciiTheme="minorHAnsi" w:eastAsiaTheme="minorHAnsi" w:hAnsiTheme="minorHAnsi" w:cstheme="minorHAnsi"/>
          <w:color w:val="auto"/>
          <w:u w:val="none"/>
        </w:rPr>
        <w:t>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GITHUB</w:t>
      </w:r>
      <w:r w:rsidRPr="00DA6016">
        <w:rPr>
          <w:rFonts w:asciiTheme="minorHAnsi" w:eastAsiaTheme="minorHAnsi" w:hAnsiTheme="minorHAnsi" w:cstheme="minorHAnsi"/>
        </w:rPr>
        <w:t xml:space="preserve">. </w:t>
      </w:r>
      <w:proofErr w:type="spellStart"/>
      <w:r w:rsidRPr="00D95A77">
        <w:rPr>
          <w:rFonts w:asciiTheme="minorHAnsi" w:eastAsiaTheme="minorHAnsi" w:hAnsiTheme="minorHAnsi" w:cstheme="minorHAnsi"/>
          <w:b/>
          <w:i/>
        </w:rPr>
        <w:t>Caelum</w:t>
      </w:r>
      <w:proofErr w:type="spellEnd"/>
      <w:r>
        <w:rPr>
          <w:rFonts w:asciiTheme="minorHAnsi" w:eastAsiaTheme="minorHAnsi" w:hAnsiTheme="minorHAnsi" w:cstheme="minorHAnsi"/>
          <w:b/>
          <w:i/>
        </w:rPr>
        <w:t>.</w:t>
      </w:r>
      <w:r w:rsidRPr="00DA6016">
        <w:rPr>
          <w:rFonts w:asciiTheme="minorHAnsi" w:eastAsiaTheme="minorHAnsi" w:hAnsiTheme="minorHAnsi" w:cstheme="minorHAnsi"/>
          <w:b/>
          <w:i/>
        </w:rPr>
        <w:t xml:space="preserve"> Vraptor 4</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Repositório de</w:t>
      </w:r>
      <w:r w:rsidRPr="00D95A77">
        <w:rPr>
          <w:rFonts w:asciiTheme="minorHAnsi" w:eastAsiaTheme="minorHAnsi" w:hAnsiTheme="minorHAnsi" w:cstheme="minorHAnsi"/>
          <w:b/>
          <w:i/>
        </w:rPr>
        <w:t xml:space="preserve"> download </w:t>
      </w:r>
      <w:r w:rsidRPr="00C83F14">
        <w:rPr>
          <w:rFonts w:asciiTheme="minorHAnsi" w:eastAsiaTheme="minorHAnsi" w:hAnsiTheme="minorHAnsi" w:cstheme="minorHAnsi"/>
          <w:b/>
        </w:rPr>
        <w:t>e instruções de instalação do</w:t>
      </w:r>
      <w:r w:rsidRPr="00D95A77">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15" w:history="1">
        <w:r w:rsidRPr="00D95A77">
          <w:rPr>
            <w:rStyle w:val="Hyperlink"/>
            <w:rFonts w:asciiTheme="minorHAnsi" w:eastAsiaTheme="minorHAnsi" w:hAnsiTheme="minorHAnsi" w:cstheme="minorHAnsi"/>
          </w:rPr>
          <w:t>https://github.com/caelum/vraptor4</w:t>
        </w:r>
      </w:hyperlink>
      <w:r w:rsidRPr="00DA6016">
        <w:rPr>
          <w:rFonts w:asciiTheme="minorHAnsi" w:eastAsiaTheme="minorHAnsi" w:hAnsiTheme="minorHAnsi" w:cstheme="minorHAnsi"/>
        </w:rPr>
        <w:t>. Acesso em: 27 ago. 2018.</w:t>
      </w:r>
    </w:p>
    <w:p w:rsidR="00553214" w:rsidRPr="00553214" w:rsidRDefault="005A1E16" w:rsidP="00553214">
      <w:pPr>
        <w:ind w:left="709" w:hanging="709"/>
        <w:jc w:val="both"/>
        <w:rPr>
          <w:rFonts w:asciiTheme="minorHAnsi" w:hAnsiTheme="minorHAnsi" w:cs="Arial"/>
        </w:rPr>
      </w:pPr>
      <w:ins w:id="112" w:author="Claudinei Nuno" w:date="2019-02-16T06:56:00Z">
        <w:r>
          <w:rPr>
            <w:rFonts w:asciiTheme="minorHAnsi" w:hAnsiTheme="minorHAnsi" w:cs="Arial"/>
            <w:b/>
          </w:rPr>
          <w:t>Negrito?????? Qual é o estado da editora??????</w:t>
        </w:r>
      </w:ins>
      <w:r w:rsidR="00553214" w:rsidRPr="00553214">
        <w:rPr>
          <w:rFonts w:asciiTheme="minorHAnsi" w:hAnsiTheme="minorHAnsi" w:cs="Arial"/>
          <w:b/>
        </w:rPr>
        <w:t>GOMES</w:t>
      </w:r>
      <w:r w:rsidR="00553214" w:rsidRPr="00553214">
        <w:rPr>
          <w:rFonts w:asciiTheme="minorHAnsi" w:hAnsiTheme="minorHAnsi" w:cs="Arial"/>
        </w:rPr>
        <w:t xml:space="preserve">, D. A. </w:t>
      </w:r>
      <w:r w:rsidR="00553214" w:rsidRPr="00553214">
        <w:rPr>
          <w:rFonts w:asciiTheme="minorHAnsi" w:hAnsiTheme="minorHAnsi" w:cs="Arial"/>
          <w:b/>
          <w:i/>
        </w:rPr>
        <w:t>Web Services SOAP em Java</w:t>
      </w:r>
      <w:r w:rsidR="00553214" w:rsidRPr="00553214">
        <w:rPr>
          <w:rFonts w:asciiTheme="minorHAnsi" w:hAnsiTheme="minorHAnsi" w:cs="Arial"/>
        </w:rPr>
        <w:t>: Novatec, 2010.</w:t>
      </w:r>
    </w:p>
    <w:p w:rsidR="00553214" w:rsidRPr="001B49C4"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GUERRA</w:t>
      </w:r>
      <w:r w:rsidRPr="00DA6016">
        <w:rPr>
          <w:rFonts w:asciiTheme="minorHAnsi" w:eastAsiaTheme="minorHAnsi" w:hAnsiTheme="minorHAnsi" w:cstheme="minorHAnsi"/>
        </w:rPr>
        <w:t xml:space="preserve">, Eduardo. </w:t>
      </w:r>
      <w:r w:rsidRPr="00D95A77">
        <w:rPr>
          <w:rFonts w:asciiTheme="minorHAnsi" w:eastAsiaTheme="minorHAnsi" w:hAnsiTheme="minorHAnsi" w:cstheme="minorHAnsi"/>
          <w:b/>
          <w:i/>
        </w:rPr>
        <w:t xml:space="preserve">Design Patterns </w:t>
      </w:r>
      <w:r w:rsidRPr="00C83F14">
        <w:rPr>
          <w:rFonts w:asciiTheme="minorHAnsi" w:eastAsiaTheme="minorHAnsi" w:hAnsiTheme="minorHAnsi" w:cstheme="minorHAnsi"/>
          <w:b/>
        </w:rPr>
        <w:t>com</w:t>
      </w:r>
      <w:r w:rsidRPr="00D95A77">
        <w:rPr>
          <w:rFonts w:asciiTheme="minorHAnsi" w:eastAsiaTheme="minorHAnsi" w:hAnsiTheme="minorHAnsi" w:cstheme="minorHAnsi"/>
          <w:b/>
          <w:i/>
        </w:rPr>
        <w:t xml:space="preserve"> Java: </w:t>
      </w:r>
      <w:r w:rsidRPr="00C83F14">
        <w:rPr>
          <w:rFonts w:asciiTheme="minorHAnsi" w:eastAsiaTheme="minorHAnsi" w:hAnsiTheme="minorHAnsi" w:cstheme="minorHAnsi"/>
          <w:b/>
        </w:rPr>
        <w:t>Projeto orientado a objetos guiado por padrões</w:t>
      </w:r>
      <w:r w:rsidRPr="00DA6016">
        <w:rPr>
          <w:rFonts w:asciiTheme="minorHAnsi" w:eastAsiaTheme="minorHAnsi" w:hAnsiTheme="minorHAnsi" w:cstheme="minorHAnsi"/>
        </w:rPr>
        <w:t xml:space="preserve">. </w:t>
      </w:r>
      <w:r w:rsidRPr="005A1E16">
        <w:rPr>
          <w:rFonts w:asciiTheme="minorHAnsi" w:eastAsiaTheme="minorHAnsi" w:hAnsiTheme="minorHAnsi" w:cstheme="minorHAnsi"/>
          <w:rPrChange w:id="113" w:author="Claudinei Nuno" w:date="2019-02-16T06:56:00Z">
            <w:rPr>
              <w:rFonts w:asciiTheme="minorHAnsi" w:eastAsiaTheme="minorHAnsi" w:hAnsiTheme="minorHAnsi" w:cstheme="minorHAnsi"/>
              <w:lang w:val="en-US"/>
            </w:rPr>
          </w:rPrChange>
        </w:rPr>
        <w:t>São Paulo: Ca</w:t>
      </w:r>
      <w:proofErr w:type="spellStart"/>
      <w:r w:rsidRPr="001B49C4">
        <w:rPr>
          <w:rFonts w:asciiTheme="minorHAnsi" w:eastAsiaTheme="minorHAnsi" w:hAnsiTheme="minorHAnsi" w:cstheme="minorHAnsi"/>
          <w:lang w:val="en-US"/>
        </w:rPr>
        <w:t>sa</w:t>
      </w:r>
      <w:proofErr w:type="spellEnd"/>
      <w:r w:rsidRPr="001B49C4">
        <w:rPr>
          <w:rFonts w:asciiTheme="minorHAnsi" w:eastAsiaTheme="minorHAnsi" w:hAnsiTheme="minorHAnsi" w:cstheme="minorHAnsi"/>
          <w:lang w:val="en-US"/>
        </w:rPr>
        <w:t xml:space="preserve"> do </w:t>
      </w:r>
      <w:proofErr w:type="spellStart"/>
      <w:r w:rsidRPr="001B49C4">
        <w:rPr>
          <w:rFonts w:asciiTheme="minorHAnsi" w:eastAsiaTheme="minorHAnsi" w:hAnsiTheme="minorHAnsi" w:cstheme="minorHAnsi"/>
          <w:lang w:val="en-US"/>
        </w:rPr>
        <w:t>Código</w:t>
      </w:r>
      <w:proofErr w:type="spellEnd"/>
      <w:r w:rsidRPr="001B49C4">
        <w:rPr>
          <w:rFonts w:asciiTheme="minorHAnsi" w:eastAsiaTheme="minorHAnsi" w:hAnsiTheme="minorHAnsi" w:cstheme="minorHAnsi"/>
          <w:lang w:val="en-US"/>
        </w:rPr>
        <w:t>, 2012.</w:t>
      </w:r>
    </w:p>
    <w:p w:rsidR="00553214" w:rsidRPr="001B49C4" w:rsidRDefault="00553214" w:rsidP="0042363D">
      <w:pPr>
        <w:ind w:left="709" w:hanging="709"/>
        <w:jc w:val="both"/>
        <w:rPr>
          <w:rFonts w:asciiTheme="minorHAnsi" w:eastAsiaTheme="minorHAnsi" w:hAnsiTheme="minorHAnsi" w:cstheme="minorHAnsi"/>
          <w:lang w:val="en-US"/>
        </w:rPr>
      </w:pPr>
      <w:r w:rsidRPr="001B49C4">
        <w:rPr>
          <w:rFonts w:asciiTheme="minorHAnsi" w:eastAsiaTheme="minorHAnsi" w:hAnsiTheme="minorHAnsi" w:cs="Helvetica-Bold"/>
          <w:bCs/>
          <w:lang w:val="en-US"/>
        </w:rPr>
        <w:t>HEMRAJANI</w:t>
      </w:r>
      <w:r w:rsidRPr="001B49C4">
        <w:rPr>
          <w:rFonts w:asciiTheme="minorHAnsi" w:hAnsiTheme="minorHAnsi" w:cstheme="minorHAnsi"/>
          <w:lang w:val="en-US"/>
        </w:rPr>
        <w:t xml:space="preserve">, Anil. </w:t>
      </w:r>
      <w:r w:rsidRPr="001B49C4">
        <w:rPr>
          <w:rFonts w:asciiTheme="minorHAnsi" w:hAnsiTheme="minorHAnsi" w:cstheme="minorHAnsi"/>
          <w:b/>
          <w:i/>
          <w:lang w:val="en-US"/>
        </w:rPr>
        <w:t>Agile JAVA Development with Spring, Hibernate and Eclipse</w:t>
      </w:r>
      <w:r w:rsidRPr="001B49C4">
        <w:rPr>
          <w:rFonts w:asciiTheme="minorHAnsi" w:hAnsiTheme="minorHAnsi" w:cstheme="minorHAnsi"/>
          <w:lang w:val="en-US"/>
        </w:rPr>
        <w:t>. (s.l.): Paperback, 2006.</w:t>
      </w:r>
    </w:p>
    <w:p w:rsidR="00553214" w:rsidRPr="001B49C4" w:rsidRDefault="00553214" w:rsidP="0042363D">
      <w:pPr>
        <w:ind w:left="709" w:hanging="709"/>
        <w:jc w:val="both"/>
        <w:rPr>
          <w:rFonts w:asciiTheme="minorHAnsi" w:hAnsiTheme="minorHAnsi" w:cstheme="minorHAnsi"/>
          <w:lang w:val="en-US"/>
        </w:rPr>
      </w:pPr>
      <w:r w:rsidRPr="001B49C4">
        <w:rPr>
          <w:rFonts w:asciiTheme="minorHAnsi" w:eastAsiaTheme="minorHAnsi" w:hAnsiTheme="minorHAnsi" w:cs="Helvetica-Bold"/>
          <w:bCs/>
          <w:lang w:val="en-US"/>
        </w:rPr>
        <w:t>JAVAPIPE</w:t>
      </w:r>
      <w:r w:rsidRPr="001B49C4">
        <w:rPr>
          <w:rFonts w:asciiTheme="minorHAnsi" w:eastAsiaTheme="minorHAnsi" w:hAnsiTheme="minorHAnsi" w:cstheme="minorHAnsi"/>
          <w:lang w:val="en-US"/>
        </w:rPr>
        <w:t>.</w:t>
      </w:r>
      <w:r w:rsidRPr="001B49C4">
        <w:rPr>
          <w:rFonts w:asciiTheme="minorHAnsi" w:eastAsiaTheme="minorHAnsi" w:hAnsiTheme="minorHAnsi" w:cstheme="minorHAnsi"/>
          <w:b/>
          <w:lang w:val="en-US"/>
        </w:rPr>
        <w:t xml:space="preserve"> </w:t>
      </w:r>
      <w:r w:rsidRPr="001B49C4">
        <w:rPr>
          <w:rFonts w:asciiTheme="minorHAnsi" w:eastAsiaTheme="minorHAnsi" w:hAnsiTheme="minorHAnsi" w:cstheme="minorHAnsi"/>
          <w:b/>
          <w:i/>
          <w:lang w:val="en-US"/>
        </w:rPr>
        <w:t>10 Best Java web frameworks to use in 2018 (100% Future-Proof)</w:t>
      </w:r>
      <w:r w:rsidRPr="001B49C4">
        <w:rPr>
          <w:rFonts w:asciiTheme="minorHAnsi" w:hAnsiTheme="minorHAnsi" w:cstheme="minorHAnsi"/>
          <w:lang w:val="en-US"/>
        </w:rPr>
        <w:t xml:space="preserve">. </w:t>
      </w:r>
      <w:r w:rsidRPr="00DA6016">
        <w:rPr>
          <w:rFonts w:asciiTheme="minorHAnsi" w:hAnsiTheme="minorHAnsi" w:cstheme="minorHAnsi"/>
        </w:rPr>
        <w:t xml:space="preserve">Disponível em: </w:t>
      </w:r>
      <w:r w:rsidRPr="00DA6016">
        <w:rPr>
          <w:rStyle w:val="Hyperlink"/>
          <w:rFonts w:asciiTheme="minorHAnsi" w:hAnsiTheme="minorHAnsi" w:cstheme="minorHAnsi"/>
        </w:rPr>
        <w:t xml:space="preserve">https://javapipe.com/hosting/blog/best-java-web-frameworks. </w:t>
      </w:r>
      <w:r w:rsidRPr="001B49C4">
        <w:rPr>
          <w:rStyle w:val="Hyperlink"/>
          <w:rFonts w:asciiTheme="minorHAnsi" w:hAnsiTheme="minorHAnsi" w:cstheme="minorHAnsi"/>
          <w:lang w:val="en-US"/>
        </w:rPr>
        <w:t xml:space="preserve">Acesso em: 10 </w:t>
      </w:r>
      <w:proofErr w:type="spellStart"/>
      <w:proofErr w:type="gramStart"/>
      <w:r w:rsidRPr="001B49C4">
        <w:rPr>
          <w:rStyle w:val="Hyperlink"/>
          <w:rFonts w:asciiTheme="minorHAnsi" w:hAnsiTheme="minorHAnsi" w:cstheme="minorHAnsi"/>
          <w:lang w:val="en-US"/>
        </w:rPr>
        <w:t>nov</w:t>
      </w:r>
      <w:proofErr w:type="gramEnd"/>
      <w:r w:rsidRPr="001B49C4">
        <w:rPr>
          <w:rStyle w:val="Hyperlink"/>
          <w:rFonts w:asciiTheme="minorHAnsi" w:hAnsiTheme="minorHAnsi" w:cstheme="minorHAnsi"/>
          <w:lang w:val="en-US"/>
        </w:rPr>
        <w:t>.</w:t>
      </w:r>
      <w:proofErr w:type="spellEnd"/>
      <w:r w:rsidRPr="001B49C4">
        <w:rPr>
          <w:rStyle w:val="Hyperlink"/>
          <w:rFonts w:asciiTheme="minorHAnsi" w:hAnsiTheme="minorHAnsi" w:cstheme="minorHAnsi"/>
          <w:lang w:val="en-US"/>
        </w:rPr>
        <w:t xml:space="preserve"> 2018</w:t>
      </w:r>
      <w:proofErr w:type="gramStart"/>
      <w:r w:rsidRPr="001B49C4">
        <w:rPr>
          <w:rStyle w:val="Hyperlink"/>
          <w:rFonts w:asciiTheme="minorHAnsi" w:hAnsiTheme="minorHAnsi" w:cstheme="minorHAnsi"/>
          <w:lang w:val="en-US"/>
        </w:rPr>
        <w:t>.</w:t>
      </w:r>
      <w:ins w:id="114" w:author="Claudinei Nuno" w:date="2019-02-16T06:56:00Z">
        <w:r w:rsidR="005A1E16">
          <w:rPr>
            <w:rStyle w:val="Hyperlink"/>
            <w:rFonts w:asciiTheme="minorHAnsi" w:hAnsiTheme="minorHAnsi" w:cstheme="minorHAnsi"/>
            <w:lang w:val="en-US"/>
          </w:rPr>
          <w:t>data</w:t>
        </w:r>
        <w:proofErr w:type="gramEnd"/>
        <w:r w:rsidR="005A1E16">
          <w:rPr>
            <w:rStyle w:val="Hyperlink"/>
            <w:rFonts w:asciiTheme="minorHAnsi" w:hAnsiTheme="minorHAnsi" w:cstheme="minorHAnsi"/>
            <w:lang w:val="en-US"/>
          </w:rPr>
          <w:t xml:space="preserve"> em </w:t>
        </w:r>
        <w:proofErr w:type="spellStart"/>
        <w:r w:rsidR="005A1E16">
          <w:rPr>
            <w:rStyle w:val="Hyperlink"/>
            <w:rFonts w:asciiTheme="minorHAnsi" w:hAnsiTheme="minorHAnsi" w:cstheme="minorHAnsi"/>
            <w:lang w:val="en-US"/>
          </w:rPr>
          <w:t>azul</w:t>
        </w:r>
        <w:proofErr w:type="spellEnd"/>
        <w:r w:rsidR="005A1E16">
          <w:rPr>
            <w:rStyle w:val="Hyperlink"/>
            <w:rFonts w:asciiTheme="minorHAnsi" w:hAnsiTheme="minorHAnsi" w:cstheme="minorHAnsi"/>
            <w:lang w:val="en-US"/>
          </w:rPr>
          <w:t>?????????</w:t>
        </w:r>
      </w:ins>
    </w:p>
    <w:p w:rsidR="00553214" w:rsidRPr="00DA6016" w:rsidRDefault="00553214" w:rsidP="0042363D">
      <w:pPr>
        <w:ind w:left="709" w:hanging="709"/>
        <w:jc w:val="both"/>
        <w:rPr>
          <w:rFonts w:asciiTheme="minorHAnsi" w:eastAsia="MinionPro-It" w:hAnsiTheme="minorHAnsi" w:cstheme="minorHAnsi"/>
        </w:rPr>
      </w:pPr>
      <w:r w:rsidRPr="001B49C4">
        <w:rPr>
          <w:rFonts w:asciiTheme="minorHAnsi" w:eastAsiaTheme="minorHAnsi" w:hAnsiTheme="minorHAnsi" w:cs="Helvetica-Bold"/>
          <w:bCs/>
          <w:lang w:val="en-US"/>
        </w:rPr>
        <w:t>KAYAL</w:t>
      </w:r>
      <w:r w:rsidRPr="001B49C4">
        <w:rPr>
          <w:rFonts w:asciiTheme="minorHAnsi" w:eastAsia="MinionPro-It" w:hAnsiTheme="minorHAnsi" w:cstheme="minorHAnsi"/>
          <w:lang w:val="en-US"/>
        </w:rPr>
        <w:t xml:space="preserve">, Dhrubojyoti. </w:t>
      </w:r>
      <w:r w:rsidRPr="001B49C4">
        <w:rPr>
          <w:rFonts w:asciiTheme="minorHAnsi" w:eastAsia="MinionPro-It" w:hAnsiTheme="minorHAnsi" w:cstheme="minorHAnsi"/>
          <w:b/>
          <w:i/>
          <w:lang w:val="en-US"/>
        </w:rPr>
        <w:t>Pro JAVA spring patterns</w:t>
      </w:r>
      <w:r w:rsidRPr="001B49C4">
        <w:rPr>
          <w:rFonts w:asciiTheme="minorHAnsi" w:eastAsia="MinionPro-It" w:hAnsiTheme="minorHAnsi" w:cstheme="minorHAnsi"/>
          <w:lang w:val="en-US"/>
        </w:rPr>
        <w:t xml:space="preserve">: </w:t>
      </w:r>
      <w:r w:rsidRPr="00C83F14">
        <w:rPr>
          <w:rFonts w:asciiTheme="minorHAnsi" w:eastAsia="MinionPro-It" w:hAnsiTheme="minorHAnsi" w:cstheme="minorHAnsi"/>
          <w:b/>
          <w:i/>
          <w:lang w:val="en-US"/>
        </w:rPr>
        <w:t>Best Practices and Design Strategies Implementing JAVA EE Patterns with the Sprign Framework</w:t>
      </w:r>
      <w:r w:rsidRPr="001B49C4">
        <w:rPr>
          <w:rFonts w:asciiTheme="minorHAnsi" w:eastAsia="MinionPro-It" w:hAnsiTheme="minorHAnsi" w:cstheme="minorHAnsi"/>
          <w:lang w:val="en-US"/>
        </w:rPr>
        <w:t xml:space="preserve">. </w:t>
      </w:r>
      <w:r w:rsidRPr="00DA6016">
        <w:rPr>
          <w:rFonts w:asciiTheme="minorHAnsi" w:eastAsia="MinionPro-It" w:hAnsiTheme="minorHAnsi" w:cstheme="minorHAnsi"/>
        </w:rPr>
        <w:t>Nova York: Apress, 2008.</w:t>
      </w:r>
    </w:p>
    <w:p w:rsidR="00553214" w:rsidRPr="00FA7133"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LABORDE</w:t>
      </w:r>
      <w:r w:rsidRPr="00DA6016">
        <w:rPr>
          <w:rFonts w:asciiTheme="minorHAnsi" w:eastAsiaTheme="minorHAnsi" w:hAnsiTheme="minorHAnsi" w:cstheme="minorHAnsi"/>
        </w:rPr>
        <w:t xml:space="preserve">, Gregory. </w:t>
      </w:r>
      <w:r w:rsidRPr="00DA6016">
        <w:rPr>
          <w:rFonts w:asciiTheme="minorHAnsi" w:eastAsiaTheme="minorHAnsi" w:hAnsiTheme="minorHAnsi" w:cstheme="minorHAnsi"/>
          <w:b/>
          <w:bCs/>
          <w:i/>
        </w:rPr>
        <w:t xml:space="preserve">Design patterns </w:t>
      </w:r>
      <w:r w:rsidRPr="00C83F14">
        <w:rPr>
          <w:rFonts w:asciiTheme="minorHAnsi" w:eastAsiaTheme="minorHAnsi" w:hAnsiTheme="minorHAnsi" w:cstheme="minorHAnsi"/>
          <w:b/>
          <w:bCs/>
        </w:rPr>
        <w:t>o que é e como implantar</w:t>
      </w:r>
      <w:r w:rsidRPr="00DA6016">
        <w:rPr>
          <w:rFonts w:asciiTheme="minorHAnsi" w:eastAsiaTheme="minorHAnsi" w:hAnsiTheme="minorHAnsi" w:cstheme="minorHAnsi"/>
        </w:rPr>
        <w:t xml:space="preserve">. 30 set. 2011. Disponível em: </w:t>
      </w:r>
      <w:hyperlink r:id="rId16" w:history="1">
        <w:r w:rsidRPr="00C83F14">
          <w:rPr>
            <w:rStyle w:val="Hyperlink"/>
            <w:rFonts w:asciiTheme="minorHAnsi" w:eastAsiaTheme="minorHAnsi" w:hAnsiTheme="minorHAnsi" w:cstheme="minorHAnsi"/>
          </w:rPr>
          <w:t>http://www.oficinadanet.com.br/artigo/desenvolvimento/design-patterns-o-que-e-e-como-implantar</w:t>
        </w:r>
      </w:hyperlink>
      <w:r w:rsidRPr="00DA6016">
        <w:rPr>
          <w:rFonts w:asciiTheme="minorHAnsi" w:eastAsiaTheme="minorHAnsi" w:hAnsiTheme="minorHAnsi" w:cstheme="minorHAnsi"/>
        </w:rPr>
        <w:t xml:space="preserve">. </w:t>
      </w:r>
      <w:r w:rsidRPr="00FA7133">
        <w:rPr>
          <w:rFonts w:asciiTheme="minorHAnsi" w:eastAsiaTheme="minorHAnsi" w:hAnsiTheme="minorHAnsi" w:cstheme="minorHAnsi"/>
          <w:lang w:val="en-US"/>
        </w:rPr>
        <w:t>Acesso em: 03 Fev. 2019</w:t>
      </w:r>
    </w:p>
    <w:p w:rsidR="00553214" w:rsidRPr="00DA6016" w:rsidRDefault="00553214" w:rsidP="0042363D">
      <w:pPr>
        <w:ind w:left="709" w:hanging="709"/>
        <w:jc w:val="both"/>
        <w:rPr>
          <w:rFonts w:asciiTheme="minorHAnsi" w:hAnsiTheme="minorHAnsi" w:cstheme="minorHAnsi"/>
        </w:rPr>
      </w:pPr>
      <w:r w:rsidRPr="00FA7133">
        <w:rPr>
          <w:rFonts w:asciiTheme="minorHAnsi" w:eastAsiaTheme="minorHAnsi" w:hAnsiTheme="minorHAnsi" w:cs="Helvetica-Bold"/>
          <w:bCs/>
          <w:lang w:val="en-US"/>
        </w:rPr>
        <w:t>LADD</w:t>
      </w:r>
      <w:r w:rsidRPr="00FA7133">
        <w:rPr>
          <w:rFonts w:asciiTheme="minorHAnsi" w:hAnsiTheme="minorHAnsi" w:cstheme="minorHAnsi"/>
          <w:lang w:val="en-US"/>
        </w:rPr>
        <w:t xml:space="preserve">, Seth </w:t>
      </w:r>
      <w:r w:rsidRPr="00FA7133">
        <w:rPr>
          <w:rFonts w:asciiTheme="minorHAnsi" w:hAnsiTheme="minorHAnsi" w:cstheme="minorHAnsi"/>
          <w:i/>
          <w:lang w:val="en-US"/>
        </w:rPr>
        <w:t>et al</w:t>
      </w:r>
      <w:r w:rsidRPr="00FA7133">
        <w:rPr>
          <w:rFonts w:asciiTheme="minorHAnsi" w:hAnsiTheme="minorHAnsi" w:cstheme="minorHAnsi"/>
          <w:lang w:val="en-US"/>
        </w:rPr>
        <w:t xml:space="preserve">. </w:t>
      </w:r>
      <w:r w:rsidRPr="001B49C4">
        <w:rPr>
          <w:rFonts w:asciiTheme="minorHAnsi" w:hAnsiTheme="minorHAnsi" w:cstheme="minorHAnsi"/>
          <w:b/>
          <w:i/>
          <w:lang w:val="en-US"/>
        </w:rPr>
        <w:t>Expert spring MVC and web flows</w:t>
      </w:r>
      <w:r w:rsidRPr="001B49C4">
        <w:rPr>
          <w:rFonts w:asciiTheme="minorHAnsi" w:hAnsiTheme="minorHAnsi" w:cstheme="minorHAnsi"/>
          <w:lang w:val="en-US"/>
        </w:rPr>
        <w:t xml:space="preserve">. </w:t>
      </w:r>
      <w:r w:rsidRPr="00DA6016">
        <w:rPr>
          <w:rFonts w:asciiTheme="minorHAnsi" w:hAnsiTheme="minorHAnsi" w:cstheme="minorHAnsi"/>
        </w:rPr>
        <w:t>Nova Iorque: Apress, 2006.</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MAPLE</w:t>
      </w:r>
      <w:r w:rsidRPr="00DA6016">
        <w:rPr>
          <w:rFonts w:asciiTheme="minorHAnsi" w:eastAsiaTheme="minorHAnsi" w:hAnsiTheme="minorHAnsi" w:cstheme="minorHAnsi"/>
        </w:rPr>
        <w:t xml:space="preserve">, Simon. </w:t>
      </w:r>
      <w:r w:rsidRPr="001B49C4">
        <w:rPr>
          <w:rFonts w:asciiTheme="minorHAnsi" w:eastAsiaTheme="minorHAnsi" w:hAnsiTheme="minorHAnsi" w:cstheme="minorHAnsi"/>
          <w:b/>
          <w:i/>
          <w:lang w:val="en-US"/>
        </w:rPr>
        <w:t>Java Tools and Technologies Landscape Report 2016</w:t>
      </w:r>
      <w:r w:rsidRPr="001B49C4">
        <w:rPr>
          <w:rFonts w:asciiTheme="minorHAnsi" w:eastAsiaTheme="minorHAnsi" w:hAnsiTheme="minorHAnsi" w:cstheme="minorHAnsi"/>
          <w:lang w:val="en-US"/>
        </w:rPr>
        <w:t xml:space="preserve">. </w:t>
      </w:r>
      <w:r w:rsidRPr="00DA6016">
        <w:rPr>
          <w:rFonts w:asciiTheme="minorHAnsi" w:eastAsiaTheme="minorHAnsi" w:hAnsiTheme="minorHAnsi" w:cstheme="minorHAnsi"/>
        </w:rPr>
        <w:t xml:space="preserve">14 jul. 2016. Disponível em: </w:t>
      </w:r>
      <w:hyperlink r:id="rId17" w:history="1">
        <w:r w:rsidRPr="00C83F14">
          <w:rPr>
            <w:rStyle w:val="Hyperlink"/>
            <w:rFonts w:asciiTheme="minorHAnsi" w:eastAsiaTheme="minorHAnsi" w:hAnsiTheme="minorHAnsi" w:cstheme="minorHAnsi"/>
          </w:rPr>
          <w:t>https://zeroturnaround.com/rebellabs/java-tools-and-technologies-landscape-2016/#web-frameworks</w:t>
        </w:r>
      </w:hyperlink>
      <w:r w:rsidRPr="00DA6016">
        <w:rPr>
          <w:rFonts w:asciiTheme="minorHAnsi" w:eastAsiaTheme="minorHAnsi" w:hAnsiTheme="minorHAnsi" w:cstheme="minorHAnsi"/>
        </w:rPr>
        <w:t>. Acesso em: 18 nov. 2018.</w:t>
      </w:r>
    </w:p>
    <w:p w:rsidR="00553214" w:rsidRPr="00DA6016" w:rsidRDefault="00553214" w:rsidP="0042363D">
      <w:pPr>
        <w:ind w:left="709" w:hanging="709"/>
        <w:jc w:val="both"/>
        <w:rPr>
          <w:rFonts w:asciiTheme="minorHAnsi" w:eastAsiaTheme="minorHAnsi" w:hAnsiTheme="minorHAnsi" w:cstheme="minorHAnsi"/>
          <w:u w:val="single"/>
        </w:rPr>
      </w:pPr>
      <w:r w:rsidRPr="00DA6016">
        <w:rPr>
          <w:rFonts w:asciiTheme="minorHAnsi" w:eastAsiaTheme="minorHAnsi" w:hAnsiTheme="minorHAnsi" w:cs="Helvetica-Bold"/>
          <w:bCs/>
        </w:rPr>
        <w:t>MATTEI</w:t>
      </w:r>
      <w:r w:rsidRPr="00DA6016">
        <w:rPr>
          <w:rFonts w:asciiTheme="minorHAnsi" w:eastAsiaTheme="minorHAnsi" w:hAnsiTheme="minorHAnsi" w:cstheme="minorHAnsi"/>
        </w:rPr>
        <w:t xml:space="preserve">, Marcelo. </w:t>
      </w:r>
      <w:r w:rsidRPr="00C83F14">
        <w:rPr>
          <w:rFonts w:asciiTheme="minorHAnsi" w:eastAsiaTheme="minorHAnsi" w:hAnsiTheme="minorHAnsi" w:cstheme="minorHAnsi"/>
          <w:b/>
        </w:rPr>
        <w:t>Boas práticas no desenvolvimento de</w:t>
      </w:r>
      <w:r w:rsidRPr="00DA6016">
        <w:rPr>
          <w:rFonts w:asciiTheme="minorHAnsi" w:eastAsiaTheme="minorHAnsi" w:hAnsiTheme="minorHAnsi" w:cstheme="minorHAnsi"/>
          <w:b/>
          <w:i/>
        </w:rPr>
        <w:t xml:space="preserve"> websites</w:t>
      </w:r>
      <w:r w:rsidRPr="00DA6016">
        <w:rPr>
          <w:rFonts w:asciiTheme="minorHAnsi" w:eastAsiaTheme="minorHAnsi" w:hAnsiTheme="minorHAnsi" w:cstheme="minorHAnsi"/>
        </w:rPr>
        <w:t xml:space="preserve">. 19 nov. 2007. Disponível em: </w:t>
      </w:r>
      <w:hyperlink r:id="rId18" w:history="1">
        <w:r w:rsidRPr="00C83F14">
          <w:rPr>
            <w:rStyle w:val="Hyperlink"/>
            <w:rFonts w:asciiTheme="minorHAnsi" w:eastAsiaTheme="minorHAnsi" w:hAnsiTheme="minorHAnsi" w:cstheme="minorHAnsi"/>
          </w:rPr>
          <w:t>https://webinsider.com.br/boas-praticas-no-desenvolvimento-de-websites/</w:t>
        </w:r>
      </w:hyperlink>
      <w:r w:rsidRPr="00DA6016">
        <w:rPr>
          <w:rFonts w:asciiTheme="minorHAnsi" w:eastAsiaTheme="minorHAnsi" w:hAnsiTheme="minorHAnsi" w:cstheme="minorHAnsi"/>
        </w:rPr>
        <w:t xml:space="preserve">. Acesso em: 27 ago. 2018. </w:t>
      </w:r>
    </w:p>
    <w:p w:rsidR="00CA7470" w:rsidRDefault="00CA7470" w:rsidP="0042363D">
      <w:pPr>
        <w:ind w:left="709" w:hanging="709"/>
        <w:jc w:val="both"/>
        <w:rPr>
          <w:ins w:id="115" w:author="Claudinei Nuno" w:date="2019-02-16T07:00:00Z"/>
          <w:rFonts w:eastAsiaTheme="minorHAnsi" w:cs="Helvetica-Bold"/>
          <w:iCs/>
        </w:rPr>
      </w:pPr>
    </w:p>
    <w:p w:rsidR="00CA7470" w:rsidRDefault="00CA7470" w:rsidP="0042363D">
      <w:pPr>
        <w:ind w:left="709" w:hanging="709"/>
        <w:jc w:val="both"/>
        <w:rPr>
          <w:ins w:id="116" w:author="Claudinei Nuno" w:date="2019-02-16T07:00:00Z"/>
          <w:rFonts w:eastAsiaTheme="minorHAnsi" w:cs="Helvetica-Bold"/>
          <w:iCs/>
        </w:rPr>
      </w:pPr>
      <w:ins w:id="117" w:author="Claudinei Nuno" w:date="2019-02-16T07:00:00Z">
        <w:r>
          <w:rPr>
            <w:rFonts w:eastAsiaTheme="minorHAnsi" w:cs="Helvetica-Bold"/>
            <w:iCs/>
          </w:rPr>
          <w:t>Fonte TIMES????????????</w:t>
        </w:r>
      </w:ins>
    </w:p>
    <w:p w:rsidR="00CA7470" w:rsidRDefault="00CA7470" w:rsidP="0042363D">
      <w:pPr>
        <w:ind w:left="709" w:hanging="709"/>
        <w:jc w:val="both"/>
        <w:rPr>
          <w:ins w:id="118" w:author="Claudinei Nuno" w:date="2019-02-16T07:00:00Z"/>
          <w:rFonts w:eastAsiaTheme="minorHAnsi" w:cs="Helvetica-Bold"/>
          <w:iCs/>
        </w:rPr>
      </w:pPr>
    </w:p>
    <w:p w:rsidR="00553214" w:rsidRPr="00DA6016" w:rsidRDefault="00553214" w:rsidP="0042363D">
      <w:pPr>
        <w:ind w:left="709" w:hanging="709"/>
        <w:jc w:val="both"/>
        <w:rPr>
          <w:rFonts w:asciiTheme="minorHAnsi" w:hAnsiTheme="minorHAnsi" w:cstheme="minorHAnsi"/>
          <w:shd w:val="clear" w:color="auto" w:fill="FFFFFF"/>
        </w:rPr>
      </w:pPr>
      <w:r w:rsidRPr="0042363D">
        <w:rPr>
          <w:rFonts w:eastAsiaTheme="minorHAnsi" w:cs="Helvetica-Bold"/>
          <w:iCs/>
        </w:rPr>
        <w:lastRenderedPageBreak/>
        <w:t>PRADO</w:t>
      </w:r>
      <w:r w:rsidRPr="0042363D">
        <w:rPr>
          <w:rStyle w:val="CitaoHTML"/>
          <w:rFonts w:asciiTheme="minorHAnsi" w:eastAsiaTheme="majorEastAsia" w:hAnsiTheme="minorHAnsi" w:cstheme="minorHAnsi"/>
          <w:bCs/>
          <w:shd w:val="clear" w:color="auto" w:fill="FFFFFF"/>
        </w:rPr>
        <w:t xml:space="preserve">, </w:t>
      </w:r>
      <w:r w:rsidRPr="0042363D">
        <w:rPr>
          <w:rStyle w:val="CitaoHTML"/>
          <w:rFonts w:asciiTheme="minorHAnsi" w:eastAsiaTheme="majorEastAsia" w:hAnsiTheme="minorHAnsi" w:cstheme="minorHAnsi"/>
          <w:bCs/>
          <w:i w:val="0"/>
          <w:shd w:val="clear" w:color="auto" w:fill="FFFFFF"/>
        </w:rPr>
        <w:t xml:space="preserve">Kelvin </w:t>
      </w:r>
      <w:proofErr w:type="spellStart"/>
      <w:r w:rsidRPr="0042363D">
        <w:rPr>
          <w:rStyle w:val="CitaoHTML"/>
          <w:rFonts w:asciiTheme="minorHAnsi" w:eastAsiaTheme="majorEastAsia" w:hAnsiTheme="minorHAnsi" w:cstheme="minorHAnsi"/>
          <w:bCs/>
          <w:i w:val="0"/>
          <w:shd w:val="clear" w:color="auto" w:fill="FFFFFF"/>
        </w:rPr>
        <w:t>Salton</w:t>
      </w:r>
      <w:proofErr w:type="spellEnd"/>
      <w:r w:rsidRPr="0042363D">
        <w:rPr>
          <w:rStyle w:val="CitaoHTML"/>
          <w:rFonts w:asciiTheme="minorHAnsi" w:eastAsiaTheme="majorEastAsia" w:hAnsiTheme="minorHAnsi" w:cstheme="minorHAnsi"/>
          <w:bCs/>
          <w:i w:val="0"/>
          <w:shd w:val="clear" w:color="auto" w:fill="FFFFFF"/>
        </w:rPr>
        <w:t xml:space="preserve"> do</w:t>
      </w:r>
      <w:r w:rsidRPr="0042363D">
        <w:rPr>
          <w:rStyle w:val="CitaoHTML"/>
          <w:rFonts w:asciiTheme="minorHAnsi" w:eastAsiaTheme="majorEastAsia" w:hAnsiTheme="minorHAnsi" w:cstheme="minorHAnsi"/>
          <w:bCs/>
          <w:shd w:val="clear" w:color="auto" w:fill="FFFFFF"/>
        </w:rPr>
        <w:t>.</w:t>
      </w:r>
      <w:r w:rsidRPr="0042363D">
        <w:rPr>
          <w:rStyle w:val="CitaoHTML"/>
          <w:rFonts w:asciiTheme="minorHAnsi" w:eastAsiaTheme="majorEastAsia" w:hAnsiTheme="minorHAnsi" w:cstheme="minorHAnsi"/>
          <w:bCs/>
          <w:i w:val="0"/>
          <w:shd w:val="clear" w:color="auto" w:fill="FFFFFF"/>
        </w:rPr>
        <w:t xml:space="preserve"> </w:t>
      </w:r>
      <w:r w:rsidRPr="00C83F14">
        <w:rPr>
          <w:rStyle w:val="CitaoHTML"/>
          <w:rFonts w:asciiTheme="minorHAnsi" w:eastAsiaTheme="majorEastAsia" w:hAnsiTheme="minorHAnsi" w:cstheme="minorHAnsi"/>
          <w:b/>
          <w:bCs/>
          <w:i w:val="0"/>
          <w:shd w:val="clear" w:color="auto" w:fill="FFFFFF"/>
        </w:rPr>
        <w:t>Padrões de Projeto em Python</w:t>
      </w:r>
      <w:r w:rsidRPr="0042363D">
        <w:rPr>
          <w:rStyle w:val="CitaoHTML"/>
          <w:rFonts w:asciiTheme="minorHAnsi" w:eastAsiaTheme="majorEastAsia" w:hAnsiTheme="minorHAnsi" w:cstheme="minorHAnsi"/>
          <w:b/>
          <w:bCs/>
          <w:shd w:val="clear" w:color="auto" w:fill="FFFFFF"/>
        </w:rPr>
        <w:t>.</w:t>
      </w:r>
      <w:r>
        <w:rPr>
          <w:rStyle w:val="CitaoHTML"/>
          <w:rFonts w:asciiTheme="minorHAnsi" w:eastAsiaTheme="majorEastAsia" w:hAnsiTheme="minorHAnsi" w:cstheme="minorHAnsi"/>
          <w:bCs/>
          <w:i w:val="0"/>
          <w:shd w:val="clear" w:color="auto" w:fill="FFFFFF"/>
        </w:rPr>
        <w:t xml:space="preserve">  Disponível em: </w:t>
      </w:r>
      <w:hyperlink r:id="rId19" w:history="1">
        <w:r w:rsidRPr="002B1C1A">
          <w:rPr>
            <w:rStyle w:val="Hyperlink"/>
            <w:rFonts w:asciiTheme="minorHAnsi" w:eastAsiaTheme="majorEastAsia" w:hAnsiTheme="minorHAnsi" w:cstheme="minorHAnsi"/>
            <w:bCs/>
            <w:shd w:val="clear" w:color="auto" w:fill="FFFFFF"/>
          </w:rPr>
          <w:t>https://medium.com/@kelvin_sp/padr%C3%B5es-de-projeto-em-python-4c3a1be9dd50</w:t>
        </w:r>
      </w:hyperlink>
      <w:r>
        <w:rPr>
          <w:rStyle w:val="CitaoHTML"/>
          <w:rFonts w:asciiTheme="minorHAnsi" w:eastAsiaTheme="majorEastAsia" w:hAnsiTheme="minorHAnsi" w:cstheme="minorHAnsi"/>
          <w:bCs/>
          <w:i w:val="0"/>
          <w:shd w:val="clear" w:color="auto" w:fill="FFFFFF"/>
        </w:rPr>
        <w:t>.  Acesso em: 03 fev. 2019.</w:t>
      </w:r>
      <w:r w:rsidRPr="0042363D">
        <w:rPr>
          <w:rStyle w:val="CitaoHTML"/>
          <w:rFonts w:asciiTheme="minorHAnsi" w:eastAsiaTheme="majorEastAsia" w:hAnsiTheme="minorHAnsi" w:cstheme="minorHAnsi"/>
          <w:bCs/>
          <w:shd w:val="clear" w:color="auto" w:fill="FFFFFF"/>
        </w:rPr>
        <w:t xml:space="preserve"> </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REENSKAUG</w:t>
      </w:r>
      <w:r w:rsidRPr="00DA6016">
        <w:rPr>
          <w:rFonts w:asciiTheme="minorHAnsi" w:eastAsiaTheme="minorHAnsi" w:hAnsiTheme="minorHAnsi" w:cstheme="minorHAnsi"/>
        </w:rPr>
        <w:t xml:space="preserve">, Trygve. </w:t>
      </w:r>
      <w:r w:rsidRPr="00DA6016">
        <w:rPr>
          <w:rFonts w:asciiTheme="minorHAnsi" w:eastAsiaTheme="minorHAnsi" w:hAnsiTheme="minorHAnsi" w:cstheme="minorHAnsi"/>
          <w:b/>
          <w:i/>
        </w:rPr>
        <w:t>Models - Views - Controllers</w:t>
      </w:r>
      <w:r w:rsidRPr="00DA6016">
        <w:rPr>
          <w:rFonts w:asciiTheme="minorHAnsi" w:eastAsiaTheme="minorHAnsi" w:hAnsiTheme="minorHAnsi" w:cstheme="minorHAnsi"/>
        </w:rPr>
        <w:t xml:space="preserve">. 10 dec. 1979. Disponível em: </w:t>
      </w:r>
      <w:hyperlink r:id="rId20" w:history="1">
        <w:r w:rsidRPr="00C83F14">
          <w:rPr>
            <w:rStyle w:val="Hyperlink"/>
            <w:rFonts w:asciiTheme="minorHAnsi" w:eastAsiaTheme="minorHAnsi" w:hAnsiTheme="minorHAnsi" w:cstheme="minorHAnsi"/>
          </w:rPr>
          <w:t>https://heim.ifi.uio.no/~trygver/1979/mvc-2/1979-12-MVC.pdf</w:t>
        </w:r>
      </w:hyperlink>
      <w:r w:rsidRPr="00DA6016">
        <w:rPr>
          <w:rFonts w:asciiTheme="minorHAnsi" w:eastAsiaTheme="minorHAnsi" w:hAnsiTheme="minorHAnsi" w:cstheme="minorHAnsi"/>
        </w:rPr>
        <w:t>. Acesso em: 07 set. 2018.</w:t>
      </w:r>
    </w:p>
    <w:p w:rsidR="00553214" w:rsidRDefault="00553214" w:rsidP="00553214">
      <w:pPr>
        <w:ind w:left="709" w:hanging="709"/>
        <w:jc w:val="both"/>
        <w:rPr>
          <w:rFonts w:asciiTheme="minorHAnsi" w:hAnsiTheme="minorHAnsi" w:cs="Arial"/>
        </w:rPr>
      </w:pPr>
      <w:r w:rsidRPr="00EF5D11">
        <w:rPr>
          <w:rFonts w:asciiTheme="minorHAnsi" w:hAnsiTheme="minorHAnsi" w:cs="Arial"/>
        </w:rPr>
        <w:t>RMI</w:t>
      </w:r>
      <w:r w:rsidRPr="00EF5D11">
        <w:rPr>
          <w:rFonts w:asciiTheme="minorHAnsi" w:hAnsiTheme="minorHAnsi" w:cs="Arial"/>
          <w:b/>
        </w:rPr>
        <w:t xml:space="preserve">. </w:t>
      </w:r>
      <w:r w:rsidRPr="00EF5D11">
        <w:rPr>
          <w:rFonts w:asciiTheme="minorHAnsi" w:hAnsiTheme="minorHAnsi" w:cs="Arial"/>
          <w:b/>
          <w:i/>
        </w:rPr>
        <w:t>Remote Method Invocation Home</w:t>
      </w:r>
      <w:r w:rsidRPr="00EF5D11">
        <w:rPr>
          <w:rFonts w:asciiTheme="minorHAnsi" w:hAnsiTheme="minorHAnsi" w:cs="Arial"/>
        </w:rPr>
        <w:t xml:space="preserve">. 2009. </w:t>
      </w:r>
      <w:r w:rsidRPr="00553214">
        <w:rPr>
          <w:rFonts w:asciiTheme="minorHAnsi" w:hAnsiTheme="minorHAnsi" w:cs="Arial"/>
        </w:rPr>
        <w:t xml:space="preserve">Disponível em </w:t>
      </w:r>
      <w:hyperlink r:id="rId21" w:history="1">
        <w:r w:rsidRPr="00553214">
          <w:rPr>
            <w:rStyle w:val="Hyperlink"/>
            <w:rFonts w:asciiTheme="minorHAnsi" w:hAnsiTheme="minorHAnsi" w:cs="Arial"/>
          </w:rPr>
          <w:t>http://www.oracle.com/technetwork/java/javase/tech/index-jsp-136424.html</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r w:rsidRPr="00553214">
        <w:rPr>
          <w:rFonts w:asciiTheme="minorHAnsi" w:hAnsiTheme="minorHAnsi" w:cs="Arial"/>
        </w:rPr>
        <w:t xml:space="preserve"> </w:t>
      </w:r>
    </w:p>
    <w:p w:rsidR="00553214" w:rsidRDefault="005A1E16" w:rsidP="0042363D">
      <w:pPr>
        <w:ind w:left="709" w:hanging="709"/>
        <w:jc w:val="both"/>
        <w:rPr>
          <w:rFonts w:asciiTheme="minorHAnsi" w:eastAsiaTheme="minorHAnsi" w:hAnsiTheme="minorHAnsi" w:cs="Helvetica-Bold"/>
          <w:bCs/>
        </w:rPr>
      </w:pPr>
      <w:ins w:id="119" w:author="Claudinei Nuno" w:date="2019-02-16T06:56:00Z">
        <w:r>
          <w:rPr>
            <w:rFonts w:asciiTheme="minorHAnsi" w:eastAsiaTheme="minorHAnsi" w:hAnsiTheme="minorHAnsi" w:cs="Helvetica-Bold"/>
            <w:bCs/>
          </w:rPr>
          <w:t>Estado???????</w:t>
        </w:r>
      </w:ins>
      <w:r w:rsidR="00553214">
        <w:rPr>
          <w:rFonts w:asciiTheme="minorHAnsi" w:eastAsiaTheme="minorHAnsi" w:hAnsiTheme="minorHAnsi" w:cs="Helvetica-Bold"/>
          <w:bCs/>
        </w:rPr>
        <w:t xml:space="preserve">SAUDATE, A., </w:t>
      </w:r>
      <w:r w:rsidR="00553214" w:rsidRPr="00361EE4">
        <w:rPr>
          <w:rFonts w:asciiTheme="minorHAnsi" w:eastAsiaTheme="minorHAnsi" w:hAnsiTheme="minorHAnsi" w:cs="Helvetica-Bold"/>
          <w:b/>
          <w:bCs/>
        </w:rPr>
        <w:t>REST: Construa API´s inteligentes de maneira simples</w:t>
      </w:r>
      <w:r w:rsidR="00553214">
        <w:rPr>
          <w:rFonts w:asciiTheme="minorHAnsi" w:eastAsiaTheme="minorHAnsi" w:hAnsiTheme="minorHAnsi" w:cs="Helvetica-Bold"/>
          <w:bCs/>
        </w:rPr>
        <w:t>. Ed. Casa do Código, 2013.</w:t>
      </w:r>
    </w:p>
    <w:p w:rsidR="00553214" w:rsidRDefault="005A1E16" w:rsidP="0042363D">
      <w:pPr>
        <w:ind w:left="709" w:hanging="709"/>
        <w:jc w:val="both"/>
        <w:rPr>
          <w:rFonts w:asciiTheme="minorHAnsi" w:eastAsiaTheme="minorHAnsi" w:hAnsiTheme="minorHAnsi" w:cs="Helvetica-Bold"/>
          <w:bCs/>
        </w:rPr>
      </w:pPr>
      <w:ins w:id="120" w:author="Claudinei Nuno" w:date="2019-02-16T06:56:00Z">
        <w:r>
          <w:rPr>
            <w:rFonts w:asciiTheme="minorHAnsi" w:eastAsiaTheme="minorHAnsi" w:hAnsiTheme="minorHAnsi" w:cs="Helvetica-Bold"/>
            <w:bCs/>
          </w:rPr>
          <w:t>Id</w:t>
        </w:r>
      </w:ins>
      <w:ins w:id="121" w:author="Claudinei Nuno" w:date="2019-02-16T06:57:00Z">
        <w:r>
          <w:rPr>
            <w:rFonts w:asciiTheme="minorHAnsi" w:eastAsiaTheme="minorHAnsi" w:hAnsiTheme="minorHAnsi" w:cs="Helvetica-Bold"/>
            <w:bCs/>
          </w:rPr>
          <w:t>em???????</w:t>
        </w:r>
      </w:ins>
      <w:r w:rsidR="00553214">
        <w:rPr>
          <w:rFonts w:asciiTheme="minorHAnsi" w:eastAsiaTheme="minorHAnsi" w:hAnsiTheme="minorHAnsi" w:cs="Helvetica-Bold"/>
          <w:bCs/>
        </w:rPr>
        <w:t xml:space="preserve">SILVEIRA, P., SILVEIRA, G., LOPES, S., MOREIRA, G., STEPPAT, N., KUNG, E., </w:t>
      </w:r>
      <w:r w:rsidR="00553214" w:rsidRPr="00A83720">
        <w:rPr>
          <w:rFonts w:asciiTheme="minorHAnsi" w:eastAsiaTheme="minorHAnsi" w:hAnsiTheme="minorHAnsi" w:cs="Helvetica-Bold"/>
          <w:b/>
          <w:bCs/>
        </w:rPr>
        <w:t xml:space="preserve">Introdução à Arquitetura e </w:t>
      </w:r>
      <w:r w:rsidR="00553214" w:rsidRPr="00A83720">
        <w:rPr>
          <w:rFonts w:asciiTheme="minorHAnsi" w:eastAsiaTheme="minorHAnsi" w:hAnsiTheme="minorHAnsi" w:cs="Helvetica-Bold"/>
          <w:b/>
          <w:bCs/>
          <w:i/>
        </w:rPr>
        <w:t>Design</w:t>
      </w:r>
      <w:r w:rsidR="00553214" w:rsidRPr="00A83720">
        <w:rPr>
          <w:rFonts w:asciiTheme="minorHAnsi" w:eastAsiaTheme="minorHAnsi" w:hAnsiTheme="minorHAnsi" w:cs="Helvetica-Bold"/>
          <w:b/>
          <w:bCs/>
        </w:rPr>
        <w:t xml:space="preserve"> de </w:t>
      </w:r>
      <w:r w:rsidR="00553214" w:rsidRPr="00A83720">
        <w:rPr>
          <w:rFonts w:asciiTheme="minorHAnsi" w:eastAsiaTheme="minorHAnsi" w:hAnsiTheme="minorHAnsi" w:cs="Helvetica-Bold"/>
          <w:b/>
          <w:bCs/>
          <w:i/>
        </w:rPr>
        <w:t>Software</w:t>
      </w:r>
      <w:r w:rsidR="00553214" w:rsidRPr="00A83720">
        <w:rPr>
          <w:rFonts w:asciiTheme="minorHAnsi" w:eastAsiaTheme="minorHAnsi" w:hAnsiTheme="minorHAnsi" w:cs="Helvetica-Bold"/>
          <w:b/>
          <w:bCs/>
        </w:rPr>
        <w:t>: Uma Visão Sobre a Plataforma Java</w:t>
      </w:r>
      <w:r w:rsidR="00553214">
        <w:rPr>
          <w:rFonts w:asciiTheme="minorHAnsi" w:eastAsiaTheme="minorHAnsi" w:hAnsiTheme="minorHAnsi" w:cs="Helvetica-Bold"/>
          <w:bCs/>
        </w:rPr>
        <w:t xml:space="preserve">. Ed. Elsevier, 2012. </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SPRING</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Documentação oficial do</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22" w:history="1">
        <w:r w:rsidRPr="00C83F14">
          <w:rPr>
            <w:rStyle w:val="Hyperlink"/>
            <w:rFonts w:asciiTheme="minorHAnsi" w:hAnsiTheme="minorHAnsi" w:cstheme="minorHAnsi"/>
          </w:rPr>
          <w:t>https://docs.spring.io/spring/docs/current/spring-framework-reference/index.html</w:t>
        </w:r>
        <w:r w:rsidRPr="00C83F14">
          <w:rPr>
            <w:rStyle w:val="Hyperlink"/>
            <w:rFonts w:asciiTheme="minorHAnsi" w:eastAsiaTheme="minorHAnsi" w:hAnsiTheme="minorHAnsi" w:cstheme="minorHAnsi"/>
          </w:rPr>
          <w:t>#pivotal-software</w:t>
        </w:r>
      </w:hyperlink>
      <w:r w:rsidRPr="00DA6016">
        <w:rPr>
          <w:rFonts w:asciiTheme="minorHAnsi" w:eastAsiaTheme="minorHAnsi" w:hAnsiTheme="minorHAnsi" w:cstheme="minorHAnsi"/>
        </w:rPr>
        <w:t>. Acesso em: 27 ago.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SPRING</w:t>
      </w:r>
      <w:r w:rsidRPr="00DA6016">
        <w:rPr>
          <w:rFonts w:asciiTheme="minorHAnsi" w:eastAsiaTheme="minorHAnsi" w:hAnsiTheme="minorHAnsi" w:cstheme="minorHAnsi"/>
        </w:rPr>
        <w:t xml:space="preserve">-PROJECTS. </w:t>
      </w:r>
      <w:r w:rsidRPr="00C83F14">
        <w:rPr>
          <w:rFonts w:asciiTheme="minorHAnsi" w:eastAsiaTheme="minorHAnsi" w:hAnsiTheme="minorHAnsi" w:cstheme="minorHAnsi"/>
          <w:b/>
        </w:rPr>
        <w:t xml:space="preserve">Repositório de projetos, instruções e </w:t>
      </w:r>
      <w:r w:rsidRPr="00DA6016">
        <w:rPr>
          <w:rFonts w:asciiTheme="minorHAnsi" w:eastAsiaTheme="minorHAnsi" w:hAnsiTheme="minorHAnsi" w:cstheme="minorHAnsi"/>
          <w:b/>
          <w:i/>
        </w:rPr>
        <w:t xml:space="preserve">downloads </w:t>
      </w:r>
      <w:r w:rsidRPr="00C83F14">
        <w:rPr>
          <w:rFonts w:asciiTheme="minorHAnsi" w:eastAsiaTheme="minorHAnsi" w:hAnsiTheme="minorHAnsi" w:cstheme="minorHAnsi"/>
          <w:b/>
        </w:rPr>
        <w:t>referente a</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Spring Framework. Disponível em: </w:t>
      </w:r>
      <w:hyperlink r:id="rId23" w:history="1">
        <w:r w:rsidRPr="00C83F14">
          <w:rPr>
            <w:rStyle w:val="Hyperlink"/>
            <w:rFonts w:asciiTheme="minorHAnsi" w:eastAsiaTheme="minorHAnsi" w:hAnsiTheme="minorHAnsi" w:cstheme="minorHAnsi"/>
          </w:rPr>
          <w:t>https://github.com/spring-projects/spring-framework</w:t>
        </w:r>
      </w:hyperlink>
      <w:r w:rsidRPr="00DA6016">
        <w:rPr>
          <w:rFonts w:asciiTheme="minorHAnsi" w:eastAsiaTheme="minorHAnsi" w:hAnsiTheme="minorHAnsi" w:cstheme="minorHAnsi"/>
        </w:rPr>
        <w:t>. Acesso em: 27 ago.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Documentação oficial do</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24" w:history="1">
        <w:r w:rsidRPr="00C83F14">
          <w:rPr>
            <w:rStyle w:val="Hyperlink"/>
            <w:rFonts w:asciiTheme="minorHAnsi" w:eastAsiaTheme="minorHAnsi" w:hAnsiTheme="minorHAnsi" w:cstheme="minorHAnsi"/>
          </w:rPr>
          <w:t>http://www.vraptor.org/pt/</w:t>
        </w:r>
      </w:hyperlink>
      <w:r w:rsidRPr="00DA6016">
        <w:rPr>
          <w:rFonts w:asciiTheme="minorHAnsi" w:eastAsiaTheme="minorHAnsi" w:hAnsiTheme="minorHAnsi" w:cstheme="minorHAnsi"/>
        </w:rPr>
        <w:t>. Acesso em: 27 ago. 2018.</w:t>
      </w:r>
    </w:p>
    <w:p w:rsidR="00553214" w:rsidRPr="00553214" w:rsidRDefault="00553214" w:rsidP="00553214">
      <w:pPr>
        <w:ind w:left="709" w:hanging="709"/>
        <w:jc w:val="both"/>
        <w:rPr>
          <w:rFonts w:asciiTheme="minorHAnsi" w:hAnsiTheme="minorHAnsi" w:cs="Arial"/>
        </w:rPr>
      </w:pPr>
      <w:r w:rsidRPr="00EF5D11">
        <w:rPr>
          <w:rFonts w:asciiTheme="minorHAnsi" w:hAnsiTheme="minorHAnsi" w:cs="Arial"/>
        </w:rPr>
        <w:t>W3C.</w:t>
      </w:r>
      <w:r w:rsidRPr="00EF5D11">
        <w:rPr>
          <w:rFonts w:asciiTheme="minorHAnsi" w:hAnsiTheme="minorHAnsi" w:cs="Arial"/>
          <w:b/>
        </w:rPr>
        <w:t xml:space="preserve"> </w:t>
      </w:r>
      <w:r w:rsidRPr="00EF5D11">
        <w:rPr>
          <w:rFonts w:asciiTheme="minorHAnsi" w:hAnsiTheme="minorHAnsi" w:cs="Arial"/>
        </w:rPr>
        <w:t xml:space="preserve"> </w:t>
      </w:r>
      <w:r w:rsidRPr="00EF5D11">
        <w:rPr>
          <w:rFonts w:asciiTheme="minorHAnsi" w:hAnsiTheme="minorHAnsi" w:cs="Arial"/>
          <w:b/>
          <w:i/>
        </w:rPr>
        <w:t>World Wide Web Consortium</w:t>
      </w:r>
      <w:r w:rsidRPr="00EF5D11">
        <w:rPr>
          <w:rFonts w:asciiTheme="minorHAnsi" w:hAnsiTheme="minorHAnsi" w:cs="Arial"/>
        </w:rPr>
        <w:t xml:space="preserve">, 2018. </w:t>
      </w:r>
      <w:r w:rsidRPr="00553214">
        <w:rPr>
          <w:rFonts w:asciiTheme="minorHAnsi" w:hAnsiTheme="minorHAnsi" w:cs="Arial"/>
        </w:rPr>
        <w:t xml:space="preserve">Disponível em: </w:t>
      </w:r>
      <w:hyperlink r:id="rId25" w:history="1">
        <w:r w:rsidRPr="00553214">
          <w:rPr>
            <w:rStyle w:val="Hyperlink"/>
            <w:rFonts w:asciiTheme="minorHAnsi" w:hAnsiTheme="minorHAnsi" w:cs="Arial"/>
          </w:rPr>
          <w:t>http://www.w3.org/</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p w:rsidR="00553214"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WEISSMANN</w:t>
      </w:r>
      <w:r w:rsidRPr="00DA6016">
        <w:rPr>
          <w:rFonts w:asciiTheme="minorHAnsi" w:eastAsiaTheme="minorHAnsi" w:hAnsiTheme="minorHAnsi" w:cstheme="minorHAnsi"/>
        </w:rPr>
        <w:t xml:space="preserve">, Henrique Lobo. </w:t>
      </w:r>
      <w:r w:rsidRPr="00C83F14">
        <w:rPr>
          <w:rFonts w:asciiTheme="minorHAnsi" w:eastAsiaTheme="minorHAnsi" w:hAnsiTheme="minorHAnsi" w:cstheme="minorHAnsi"/>
          <w:b/>
        </w:rPr>
        <w:t>Vire o jogo com</w:t>
      </w:r>
      <w:r w:rsidRPr="00DA6016">
        <w:rPr>
          <w:rFonts w:asciiTheme="minorHAnsi" w:eastAsiaTheme="minorHAnsi" w:hAnsiTheme="minorHAnsi" w:cstheme="minorHAnsi"/>
          <w:b/>
          <w:i/>
        </w:rPr>
        <w:t xml:space="preserve"> spring framework</w:t>
      </w:r>
      <w:r w:rsidRPr="00DA6016">
        <w:rPr>
          <w:rFonts w:asciiTheme="minorHAnsi" w:eastAsiaTheme="minorHAnsi" w:hAnsiTheme="minorHAnsi" w:cstheme="minorHAnsi"/>
        </w:rPr>
        <w:t>. São Paulo: Casa do Código, 2014.</w:t>
      </w:r>
    </w:p>
    <w:p w:rsidR="00553214" w:rsidRPr="00553214" w:rsidRDefault="00553214" w:rsidP="00553214">
      <w:pPr>
        <w:ind w:left="709" w:hanging="709"/>
        <w:jc w:val="both"/>
        <w:rPr>
          <w:rFonts w:asciiTheme="minorHAnsi" w:hAnsiTheme="minorHAnsi" w:cstheme="minorHAnsi"/>
        </w:rPr>
      </w:pPr>
      <w:r w:rsidRPr="00553214">
        <w:rPr>
          <w:rFonts w:asciiTheme="minorHAnsi" w:hAnsiTheme="minorHAnsi" w:cs="Arial"/>
        </w:rPr>
        <w:t xml:space="preserve">WSA. </w:t>
      </w:r>
      <w:r w:rsidRPr="00553214">
        <w:rPr>
          <w:rFonts w:asciiTheme="minorHAnsi" w:hAnsiTheme="minorHAnsi" w:cs="Arial"/>
          <w:b/>
          <w:i/>
        </w:rPr>
        <w:t>Web Services Architecture</w:t>
      </w:r>
      <w:r w:rsidRPr="00553214">
        <w:rPr>
          <w:rFonts w:asciiTheme="minorHAnsi" w:hAnsiTheme="minorHAnsi" w:cs="Arial"/>
        </w:rPr>
        <w:t xml:space="preserve">, 2004. Disponível em: </w:t>
      </w:r>
      <w:hyperlink r:id="rId26" w:history="1">
        <w:r w:rsidRPr="00553214">
          <w:rPr>
            <w:rStyle w:val="Hyperlink"/>
            <w:rFonts w:asciiTheme="minorHAnsi" w:hAnsiTheme="minorHAnsi" w:cs="Arial"/>
          </w:rPr>
          <w:t>https://www.w3.org/TR/ws-arch/wsa.pdf</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sectPr w:rsidR="00553214" w:rsidRPr="00553214" w:rsidSect="003B422D">
      <w:headerReference w:type="default" r:id="rId27"/>
      <w:pgSz w:w="11906" w:h="16838"/>
      <w:pgMar w:top="1134" w:right="1418" w:bottom="1134" w:left="1418" w:header="708"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DF2" w:rsidRDefault="00520DF2" w:rsidP="003B422D">
      <w:r>
        <w:separator/>
      </w:r>
    </w:p>
  </w:endnote>
  <w:endnote w:type="continuationSeparator" w:id="0">
    <w:p w:rsidR="00520DF2" w:rsidRDefault="00520DF2" w:rsidP="003B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default"/>
  </w:font>
  <w:font w:name="Helvetica">
    <w:panose1 w:val="020B0504020202020204"/>
    <w:charset w:val="00"/>
    <w:family w:val="swiss"/>
    <w:pitch w:val="variable"/>
    <w:sig w:usb0="E0002AFF" w:usb1="C0007843" w:usb2="00000009" w:usb3="00000000" w:csb0="000001FF" w:csb1="00000000"/>
  </w:font>
  <w:font w:name="TTE17D7BA8t00">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DF2" w:rsidRDefault="00520DF2" w:rsidP="003B422D">
      <w:r>
        <w:separator/>
      </w:r>
    </w:p>
  </w:footnote>
  <w:footnote w:type="continuationSeparator" w:id="0">
    <w:p w:rsidR="00520DF2" w:rsidRDefault="00520DF2" w:rsidP="003B4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577621"/>
      <w:docPartObj>
        <w:docPartGallery w:val="Page Numbers (Top of Page)"/>
        <w:docPartUnique/>
      </w:docPartObj>
    </w:sdtPr>
    <w:sdtContent>
      <w:p w:rsidR="00576980" w:rsidRDefault="00576980">
        <w:pPr>
          <w:pStyle w:val="Cabealho1"/>
          <w:jc w:val="right"/>
        </w:pPr>
        <w:r>
          <w:fldChar w:fldCharType="begin"/>
        </w:r>
        <w:r>
          <w:instrText>PAGE</w:instrText>
        </w:r>
        <w:r>
          <w:fldChar w:fldCharType="separate"/>
        </w:r>
        <w:r w:rsidR="003066F9">
          <w:rPr>
            <w:noProof/>
          </w:rPr>
          <w:t>21</w:t>
        </w:r>
        <w:r>
          <w:fldChar w:fldCharType="end"/>
        </w:r>
      </w:p>
    </w:sdtContent>
  </w:sdt>
  <w:p w:rsidR="00576980" w:rsidRDefault="00576980">
    <w:pPr>
      <w:pStyle w:val="Cabealho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15:restartNumberingAfterBreak="0">
    <w:nsid w:val="180402AB"/>
    <w:multiLevelType w:val="multilevel"/>
    <w:tmpl w:val="1E422DB6"/>
    <w:lvl w:ilvl="0">
      <w:start w:val="1"/>
      <w:numFmt w:val="decimal"/>
      <w:pStyle w:val="Ttulo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15:restartNumberingAfterBreak="0">
    <w:nsid w:val="3ED95140"/>
    <w:multiLevelType w:val="hybridMultilevel"/>
    <w:tmpl w:val="A7F03F18"/>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 w15:restartNumberingAfterBreak="0">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7" w15:restartNumberingAfterBreak="0">
    <w:nsid w:val="4E5B360C"/>
    <w:multiLevelType w:val="hybridMultilevel"/>
    <w:tmpl w:val="5764F900"/>
    <w:lvl w:ilvl="0" w:tplc="D18682D2">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5B076C0E"/>
    <w:multiLevelType w:val="hybridMultilevel"/>
    <w:tmpl w:val="C3E0E412"/>
    <w:lvl w:ilvl="0" w:tplc="C71E867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606656"/>
    <w:multiLevelType w:val="hybridMultilevel"/>
    <w:tmpl w:val="49AEFAD6"/>
    <w:lvl w:ilvl="0" w:tplc="5AC4AB9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66962A5"/>
    <w:multiLevelType w:val="hybridMultilevel"/>
    <w:tmpl w:val="30A81058"/>
    <w:lvl w:ilvl="0" w:tplc="D18682D2">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0"/>
  </w:num>
  <w:num w:numId="6">
    <w:abstractNumId w:val="6"/>
  </w:num>
  <w:num w:numId="7">
    <w:abstractNumId w:val="3"/>
  </w:num>
  <w:num w:numId="8">
    <w:abstractNumId w:val="4"/>
  </w:num>
  <w:num w:numId="9">
    <w:abstractNumId w:val="10"/>
  </w:num>
  <w:num w:numId="10">
    <w:abstractNumId w:val="9"/>
  </w:num>
  <w:num w:numId="11">
    <w:abstractNumId w:val="1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dinei Nuno">
    <w15:presenceInfo w15:providerId="Windows Live" w15:userId="f80eb45b744af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2D"/>
    <w:rsid w:val="00033482"/>
    <w:rsid w:val="00037508"/>
    <w:rsid w:val="00045560"/>
    <w:rsid w:val="000537B0"/>
    <w:rsid w:val="00067278"/>
    <w:rsid w:val="000718E6"/>
    <w:rsid w:val="000C1F6E"/>
    <w:rsid w:val="00112458"/>
    <w:rsid w:val="00112FD1"/>
    <w:rsid w:val="00136ED2"/>
    <w:rsid w:val="00142509"/>
    <w:rsid w:val="00144C3F"/>
    <w:rsid w:val="00145743"/>
    <w:rsid w:val="001465FE"/>
    <w:rsid w:val="0024079D"/>
    <w:rsid w:val="00242301"/>
    <w:rsid w:val="0028701C"/>
    <w:rsid w:val="002B2373"/>
    <w:rsid w:val="002E7F82"/>
    <w:rsid w:val="003066F9"/>
    <w:rsid w:val="0031640D"/>
    <w:rsid w:val="003374E8"/>
    <w:rsid w:val="00361EE4"/>
    <w:rsid w:val="003A08F7"/>
    <w:rsid w:val="003B422D"/>
    <w:rsid w:val="003B4A49"/>
    <w:rsid w:val="003C0145"/>
    <w:rsid w:val="003C11AC"/>
    <w:rsid w:val="003C3583"/>
    <w:rsid w:val="003C5E40"/>
    <w:rsid w:val="003D50B5"/>
    <w:rsid w:val="003F1F23"/>
    <w:rsid w:val="004118E4"/>
    <w:rsid w:val="0042156D"/>
    <w:rsid w:val="0042363D"/>
    <w:rsid w:val="00432242"/>
    <w:rsid w:val="004545FD"/>
    <w:rsid w:val="00473E70"/>
    <w:rsid w:val="004832E0"/>
    <w:rsid w:val="00484E94"/>
    <w:rsid w:val="004B7FE6"/>
    <w:rsid w:val="004D7F6C"/>
    <w:rsid w:val="004F0949"/>
    <w:rsid w:val="00520DF2"/>
    <w:rsid w:val="0052660E"/>
    <w:rsid w:val="00543484"/>
    <w:rsid w:val="00553214"/>
    <w:rsid w:val="00556F60"/>
    <w:rsid w:val="00576980"/>
    <w:rsid w:val="005A1E16"/>
    <w:rsid w:val="005A4874"/>
    <w:rsid w:val="005F404E"/>
    <w:rsid w:val="006228DB"/>
    <w:rsid w:val="00622E30"/>
    <w:rsid w:val="00667312"/>
    <w:rsid w:val="006674CD"/>
    <w:rsid w:val="006810FE"/>
    <w:rsid w:val="00694AC7"/>
    <w:rsid w:val="006A0224"/>
    <w:rsid w:val="006C3490"/>
    <w:rsid w:val="006E6B10"/>
    <w:rsid w:val="00733C37"/>
    <w:rsid w:val="007D177A"/>
    <w:rsid w:val="0080425B"/>
    <w:rsid w:val="00804F62"/>
    <w:rsid w:val="00805C52"/>
    <w:rsid w:val="00814905"/>
    <w:rsid w:val="00823FC5"/>
    <w:rsid w:val="008834D0"/>
    <w:rsid w:val="00883A0D"/>
    <w:rsid w:val="0089184C"/>
    <w:rsid w:val="008A1CA0"/>
    <w:rsid w:val="008B563F"/>
    <w:rsid w:val="008C3B79"/>
    <w:rsid w:val="008E07D0"/>
    <w:rsid w:val="008E2AC2"/>
    <w:rsid w:val="00963B20"/>
    <w:rsid w:val="00963E56"/>
    <w:rsid w:val="00996880"/>
    <w:rsid w:val="009B6E79"/>
    <w:rsid w:val="009D3255"/>
    <w:rsid w:val="009D3BE2"/>
    <w:rsid w:val="009F7339"/>
    <w:rsid w:val="00A06C05"/>
    <w:rsid w:val="00A52781"/>
    <w:rsid w:val="00A54BD8"/>
    <w:rsid w:val="00A60DA9"/>
    <w:rsid w:val="00A83720"/>
    <w:rsid w:val="00A9177C"/>
    <w:rsid w:val="00AA76EB"/>
    <w:rsid w:val="00AD19DA"/>
    <w:rsid w:val="00AF1A91"/>
    <w:rsid w:val="00B22CA6"/>
    <w:rsid w:val="00B33409"/>
    <w:rsid w:val="00B66571"/>
    <w:rsid w:val="00B830EC"/>
    <w:rsid w:val="00C25484"/>
    <w:rsid w:val="00C47C4F"/>
    <w:rsid w:val="00C83F14"/>
    <w:rsid w:val="00C96C9E"/>
    <w:rsid w:val="00CA114C"/>
    <w:rsid w:val="00CA7470"/>
    <w:rsid w:val="00CC5617"/>
    <w:rsid w:val="00CF1680"/>
    <w:rsid w:val="00D108E6"/>
    <w:rsid w:val="00D64A1B"/>
    <w:rsid w:val="00D66930"/>
    <w:rsid w:val="00D81219"/>
    <w:rsid w:val="00D95A77"/>
    <w:rsid w:val="00DC4BA1"/>
    <w:rsid w:val="00DD5BD4"/>
    <w:rsid w:val="00E036F3"/>
    <w:rsid w:val="00E22792"/>
    <w:rsid w:val="00E62C4D"/>
    <w:rsid w:val="00E64175"/>
    <w:rsid w:val="00E653A0"/>
    <w:rsid w:val="00E870A5"/>
    <w:rsid w:val="00ED1AAB"/>
    <w:rsid w:val="00ED3CB1"/>
    <w:rsid w:val="00ED73A5"/>
    <w:rsid w:val="00EF5D11"/>
    <w:rsid w:val="00F16F85"/>
    <w:rsid w:val="00F413CD"/>
    <w:rsid w:val="00F77064"/>
    <w:rsid w:val="00F94177"/>
    <w:rsid w:val="00FA7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AB6B"/>
  <w15:docId w15:val="{7C9BCD1F-CEE7-45A1-B1AF-5CB6338C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Ttulo21">
    <w:name w:val="Título 21"/>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Ttulo11"/>
    <w:qFormat/>
    <w:rsid w:val="00DB19D4"/>
    <w:rPr>
      <w:rFonts w:eastAsia="Times New Roman" w:cs="Cambria"/>
      <w:b/>
      <w:bCs/>
      <w:color w:val="000000" w:themeColor="text1"/>
      <w:sz w:val="28"/>
      <w:szCs w:val="28"/>
    </w:rPr>
  </w:style>
  <w:style w:type="character" w:customStyle="1" w:styleId="Ttulo2Char">
    <w:name w:val="Título 2 Char"/>
    <w:basedOn w:val="Fontepargpadro"/>
    <w:link w:val="Ttulo21"/>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Cabealho1"/>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Rodap1"/>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Legenda1">
    <w:name w:val="Legenda1"/>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Cabealho1">
    <w:name w:val="Cabeçalho1"/>
    <w:basedOn w:val="Normal"/>
    <w:link w:val="CabealhoChar"/>
    <w:uiPriority w:val="99"/>
    <w:unhideWhenUsed/>
    <w:rsid w:val="006F4B1A"/>
    <w:pPr>
      <w:tabs>
        <w:tab w:val="center" w:pos="4252"/>
        <w:tab w:val="right" w:pos="8504"/>
      </w:tabs>
    </w:pPr>
  </w:style>
  <w:style w:type="paragraph" w:customStyle="1" w:styleId="Rodap1">
    <w:name w:val="Rodapé1"/>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870A5"/>
    <w:rPr>
      <w:color w:val="0000FF" w:themeColor="hyperlink"/>
      <w:u w:val="single"/>
    </w:rPr>
  </w:style>
  <w:style w:type="paragraph" w:styleId="Textodenotaderodap">
    <w:name w:val="footnote text"/>
    <w:basedOn w:val="Normal"/>
    <w:link w:val="TextodenotaderodapChar"/>
    <w:rsid w:val="006E6B10"/>
    <w:pPr>
      <w:keepLines/>
      <w:widowControl w:val="0"/>
      <w:tabs>
        <w:tab w:val="left" w:pos="1701"/>
      </w:tabs>
      <w:suppressAutoHyphens/>
      <w:jc w:val="both"/>
    </w:pPr>
    <w:rPr>
      <w:rFonts w:ascii="Calibri" w:hAnsi="Calibri"/>
      <w:sz w:val="20"/>
      <w:szCs w:val="20"/>
      <w:lang w:eastAsia="ar-SA"/>
    </w:rPr>
  </w:style>
  <w:style w:type="character" w:customStyle="1" w:styleId="TextodenotaderodapChar">
    <w:name w:val="Texto de nota de rodapé Char"/>
    <w:basedOn w:val="Fontepargpadro"/>
    <w:link w:val="Textodenotaderodap"/>
    <w:rsid w:val="006E6B10"/>
    <w:rPr>
      <w:rFonts w:ascii="Calibri" w:eastAsia="Times New Roman" w:hAnsi="Calibri" w:cs="Times New Roman"/>
      <w:szCs w:val="20"/>
      <w:lang w:eastAsia="ar-SA"/>
    </w:rPr>
  </w:style>
  <w:style w:type="paragraph" w:customStyle="1" w:styleId="BULLET">
    <w:name w:val="BULLET"/>
    <w:basedOn w:val="Normal"/>
    <w:rsid w:val="006E6B10"/>
    <w:pPr>
      <w:widowControl w:val="0"/>
      <w:numPr>
        <w:numId w:val="8"/>
      </w:numPr>
      <w:suppressAutoHyphens/>
      <w:jc w:val="both"/>
    </w:pPr>
    <w:rPr>
      <w:rFonts w:ascii="Calibri" w:hAnsi="Calibri" w:cs="Arial"/>
      <w:shd w:val="clear" w:color="auto" w:fill="FFFFFF" w:themeFill="background1"/>
      <w:lang w:eastAsia="ar-SA"/>
    </w:rPr>
  </w:style>
  <w:style w:type="character" w:styleId="CitaoHTML">
    <w:name w:val="HTML Cite"/>
    <w:uiPriority w:val="99"/>
    <w:rsid w:val="0042363D"/>
    <w:rPr>
      <w:i/>
      <w:iCs/>
    </w:rPr>
  </w:style>
  <w:style w:type="character" w:customStyle="1" w:styleId="reference-accessdate">
    <w:name w:val="reference-accessdate"/>
    <w:basedOn w:val="Fontepargpadro"/>
    <w:rsid w:val="0042363D"/>
  </w:style>
  <w:style w:type="paragraph" w:customStyle="1" w:styleId="citao">
    <w:name w:val="citação"/>
    <w:basedOn w:val="Normal"/>
    <w:rsid w:val="008E2AC2"/>
    <w:pPr>
      <w:widowControl w:val="0"/>
      <w:tabs>
        <w:tab w:val="left" w:pos="1701"/>
      </w:tabs>
      <w:suppressAutoHyphens/>
      <w:spacing w:before="240" w:after="360"/>
      <w:ind w:left="2268"/>
      <w:contextualSpacing/>
      <w:jc w:val="both"/>
    </w:pPr>
    <w:rPr>
      <w:rFonts w:ascii="Calibri" w:hAnsi="Calibri"/>
      <w:sz w:val="20"/>
      <w:lang w:eastAsia="ar-SA"/>
    </w:rPr>
  </w:style>
  <w:style w:type="character" w:styleId="Refdenotaderodap">
    <w:name w:val="footnote reference"/>
    <w:uiPriority w:val="99"/>
    <w:semiHidden/>
    <w:rsid w:val="0042156D"/>
    <w:rPr>
      <w:vertAlign w:val="superscript"/>
    </w:rPr>
  </w:style>
  <w:style w:type="paragraph" w:styleId="Legenda">
    <w:name w:val="caption"/>
    <w:basedOn w:val="Normal"/>
    <w:next w:val="Normal"/>
    <w:uiPriority w:val="35"/>
    <w:unhideWhenUsed/>
    <w:qFormat/>
    <w:rsid w:val="00C25484"/>
    <w:pPr>
      <w:spacing w:after="200"/>
    </w:pPr>
    <w:rPr>
      <w:i/>
      <w:iCs/>
      <w:color w:val="1F497D" w:themeColor="text2"/>
      <w:sz w:val="18"/>
      <w:szCs w:val="18"/>
    </w:rPr>
  </w:style>
  <w:style w:type="character" w:customStyle="1" w:styleId="Textooriginal">
    <w:name w:val="Texto original"/>
    <w:rsid w:val="004B7FE6"/>
    <w:rPr>
      <w:rFonts w:ascii="Liberation Mono" w:eastAsia="Courier New" w:hAnsi="Liberation Mono" w:cs="Liberation Mono"/>
    </w:rPr>
  </w:style>
  <w:style w:type="paragraph" w:styleId="Cabealho">
    <w:name w:val="header"/>
    <w:basedOn w:val="Normal"/>
    <w:link w:val="CabealhoChar1"/>
    <w:uiPriority w:val="99"/>
    <w:unhideWhenUsed/>
    <w:rsid w:val="00B22CA6"/>
    <w:pPr>
      <w:tabs>
        <w:tab w:val="center" w:pos="4252"/>
        <w:tab w:val="right" w:pos="8504"/>
      </w:tabs>
    </w:pPr>
  </w:style>
  <w:style w:type="character" w:customStyle="1" w:styleId="CabealhoChar1">
    <w:name w:val="Cabeçalho Char1"/>
    <w:basedOn w:val="Fontepargpadro"/>
    <w:link w:val="Cabealho"/>
    <w:uiPriority w:val="99"/>
    <w:rsid w:val="00B22CA6"/>
    <w:rPr>
      <w:rFonts w:ascii="Times New Roman" w:eastAsia="Times New Roman" w:hAnsi="Times New Roman" w:cs="Times New Roman"/>
      <w:sz w:val="24"/>
      <w:szCs w:val="24"/>
    </w:rPr>
  </w:style>
  <w:style w:type="paragraph" w:styleId="Rodap">
    <w:name w:val="footer"/>
    <w:basedOn w:val="Normal"/>
    <w:link w:val="RodapChar1"/>
    <w:uiPriority w:val="99"/>
    <w:unhideWhenUsed/>
    <w:rsid w:val="00B22CA6"/>
    <w:pPr>
      <w:tabs>
        <w:tab w:val="center" w:pos="4252"/>
        <w:tab w:val="right" w:pos="8504"/>
      </w:tabs>
    </w:pPr>
  </w:style>
  <w:style w:type="character" w:customStyle="1" w:styleId="RodapChar1">
    <w:name w:val="Rodapé Char1"/>
    <w:basedOn w:val="Fontepargpadro"/>
    <w:link w:val="Rodap"/>
    <w:uiPriority w:val="99"/>
    <w:rsid w:val="00B22C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otecnologia.com.br/padroes-de-projeto-o-que-sao-porque-usar" TargetMode="External"/><Relationship Id="rId18" Type="http://schemas.openxmlformats.org/officeDocument/2006/relationships/hyperlink" Target="https://webinsider.com.br/boas-praticas-no-desenvolvimento-de-websites/" TargetMode="External"/><Relationship Id="rId26" Type="http://schemas.openxmlformats.org/officeDocument/2006/relationships/hyperlink" Target="https://www.w3.org/TR/ws-arch/wsa.pdf" TargetMode="External"/><Relationship Id="rId3" Type="http://schemas.openxmlformats.org/officeDocument/2006/relationships/styles" Target="styles.xml"/><Relationship Id="rId21" Type="http://schemas.openxmlformats.org/officeDocument/2006/relationships/hyperlink" Target="http://www.oracle.com/technetwork/java/javase/tech/index-jsp-136424.html" TargetMode="External"/><Relationship Id="rId7" Type="http://schemas.openxmlformats.org/officeDocument/2006/relationships/endnotes" Target="endnotes.xml"/><Relationship Id="rId12" Type="http://schemas.openxmlformats.org/officeDocument/2006/relationships/hyperlink" Target="http://msdn.microsoft.com/pt-br/library/cc201989(enus).aspx" TargetMode="External"/><Relationship Id="rId17" Type="http://schemas.openxmlformats.org/officeDocument/2006/relationships/hyperlink" Target="https://zeroturnaround.com/rebellabs/java-tools-and-technologies-landscape-2016/%23web-frameworks" TargetMode="External"/><Relationship Id="rId25" Type="http://schemas.openxmlformats.org/officeDocument/2006/relationships/hyperlink" Target="http://www.w3.org/" TargetMode="External"/><Relationship Id="rId2" Type="http://schemas.openxmlformats.org/officeDocument/2006/relationships/numbering" Target="numbering.xml"/><Relationship Id="rId16" Type="http://schemas.openxmlformats.org/officeDocument/2006/relationships/hyperlink" Target="http://www.oficinadanet.com.br/artigo/desenvolvimento/design-patterns-o-que-e-e-como-implantar" TargetMode="External"/><Relationship Id="rId20" Type="http://schemas.openxmlformats.org/officeDocument/2006/relationships/hyperlink" Target="https://heim.ifi.uio.no/~trygver/1979/mvc-2/1979-12-MVC.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laudiney\Downloads\www.dailyrazor.com\blog\best-java-web-frameworks\" TargetMode="External"/><Relationship Id="rId24" Type="http://schemas.openxmlformats.org/officeDocument/2006/relationships/hyperlink" Target="http://www.vraptor.org/pt/" TargetMode="External"/><Relationship Id="rId5" Type="http://schemas.openxmlformats.org/officeDocument/2006/relationships/webSettings" Target="webSettings.xml"/><Relationship Id="rId15" Type="http://schemas.openxmlformats.org/officeDocument/2006/relationships/hyperlink" Target="https://github.com/caelum/vraptor4" TargetMode="External"/><Relationship Id="rId23" Type="http://schemas.openxmlformats.org/officeDocument/2006/relationships/hyperlink" Target="https://github.com/spring-projects/spring-framework" TargetMode="External"/><Relationship Id="rId28" Type="http://schemas.openxmlformats.org/officeDocument/2006/relationships/fontTable" Target="fontTable.xml"/><Relationship Id="rId10" Type="http://schemas.openxmlformats.org/officeDocument/2006/relationships/hyperlink" Target="http://www.omg.org/spec/CORBA/About-CORBA" TargetMode="External"/><Relationship Id="rId19" Type="http://schemas.openxmlformats.org/officeDocument/2006/relationships/hyperlink" Target="https://medium.com/@kelvin_sp/padr%C3%B5es-de-projeto-em-python-4c3a1be9dd50" TargetMode="External"/><Relationship Id="rId4" Type="http://schemas.openxmlformats.org/officeDocument/2006/relationships/settings" Target="settings.xml"/><Relationship Id="rId9" Type="http://schemas.openxmlformats.org/officeDocument/2006/relationships/hyperlink" Target="http://cdi-spec.org/.%20" TargetMode="External"/><Relationship Id="rId14" Type="http://schemas.openxmlformats.org/officeDocument/2006/relationships/hyperlink" Target="https://imasters.com.br/back-end/o-que-aprendi-com-o-livro-vraptor-desenvolvimento-agil-para-web-com-java" TargetMode="External"/><Relationship Id="rId22" Type="http://schemas.openxmlformats.org/officeDocument/2006/relationships/hyperlink" Target="https://docs.spring.io/spring/docs/current/spring-framework-reference/index.html%23pivotal-softwar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C57E9-91BE-4979-AAB5-7B6437D4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8622</Words>
  <Characters>46564</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Claudinei Nuno</cp:lastModifiedBy>
  <cp:revision>5</cp:revision>
  <dcterms:created xsi:type="dcterms:W3CDTF">2019-02-16T08:37:00Z</dcterms:created>
  <dcterms:modified xsi:type="dcterms:W3CDTF">2019-02-16T09:01:00Z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