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40C4" w:rsidRPr="003F17B3" w:rsidRDefault="004240C4" w:rsidP="004240C4">
      <w:pPr>
        <w:ind w:left="709" w:hanging="709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3F17B3">
        <w:rPr>
          <w:rFonts w:asciiTheme="minorHAnsi" w:hAnsiTheme="minorHAnsi" w:cstheme="minorHAnsi"/>
          <w:b/>
          <w:sz w:val="28"/>
          <w:szCs w:val="28"/>
        </w:rPr>
        <w:t xml:space="preserve">Análise </w:t>
      </w:r>
      <w:ins w:id="0" w:author="Claudinei Nuno" w:date="2018-12-11T15:18:00Z">
        <w:r w:rsidR="006E3A8D">
          <w:rPr>
            <w:rFonts w:asciiTheme="minorHAnsi" w:hAnsiTheme="minorHAnsi" w:cstheme="minorHAnsi"/>
            <w:b/>
            <w:sz w:val="28"/>
            <w:szCs w:val="28"/>
          </w:rPr>
          <w:t>C</w:t>
        </w:r>
      </w:ins>
      <w:del w:id="1" w:author="Claudinei Nuno" w:date="2018-12-11T15:18:00Z">
        <w:r w:rsidRPr="003F17B3" w:rsidDel="006E3A8D">
          <w:rPr>
            <w:rFonts w:asciiTheme="minorHAnsi" w:hAnsiTheme="minorHAnsi" w:cstheme="minorHAnsi"/>
            <w:b/>
            <w:sz w:val="28"/>
            <w:szCs w:val="28"/>
          </w:rPr>
          <w:delText>c</w:delText>
        </w:r>
      </w:del>
      <w:r w:rsidRPr="003F17B3">
        <w:rPr>
          <w:rFonts w:asciiTheme="minorHAnsi" w:hAnsiTheme="minorHAnsi" w:cstheme="minorHAnsi"/>
          <w:b/>
          <w:sz w:val="28"/>
          <w:szCs w:val="28"/>
        </w:rPr>
        <w:t xml:space="preserve">omparativa entre dois </w:t>
      </w:r>
      <w:proofErr w:type="spellStart"/>
      <w:r w:rsidRPr="003F17B3">
        <w:rPr>
          <w:rFonts w:asciiTheme="minorHAnsi" w:hAnsiTheme="minorHAnsi" w:cstheme="minorHAnsi"/>
          <w:b/>
          <w:sz w:val="28"/>
          <w:szCs w:val="28"/>
        </w:rPr>
        <w:t>Frameworks</w:t>
      </w:r>
      <w:ins w:id="2" w:author="Claudinei Nuno" w:date="2018-12-11T15:18:00Z">
        <w:r w:rsidR="006E3A8D">
          <w:rPr>
            <w:rFonts w:asciiTheme="minorHAnsi" w:hAnsiTheme="minorHAnsi" w:cstheme="minorHAnsi"/>
            <w:b/>
            <w:sz w:val="28"/>
            <w:szCs w:val="28"/>
          </w:rPr>
          <w:t>itálico</w:t>
        </w:r>
      </w:ins>
      <w:proofErr w:type="spellEnd"/>
      <w:r w:rsidRPr="003F17B3">
        <w:rPr>
          <w:rFonts w:asciiTheme="minorHAnsi" w:hAnsiTheme="minorHAnsi" w:cstheme="minorHAnsi"/>
          <w:b/>
          <w:sz w:val="28"/>
          <w:szCs w:val="28"/>
        </w:rPr>
        <w:t xml:space="preserve"> MVC </w:t>
      </w:r>
      <w:proofErr w:type="spellStart"/>
      <w:ins w:id="3" w:author="Claudinei Nuno" w:date="2018-12-11T15:19:00Z">
        <w:r w:rsidR="006E3A8D">
          <w:rPr>
            <w:rFonts w:asciiTheme="minorHAnsi" w:hAnsiTheme="minorHAnsi" w:cstheme="minorHAnsi"/>
            <w:b/>
            <w:sz w:val="28"/>
            <w:szCs w:val="28"/>
          </w:rPr>
          <w:t>W</w:t>
        </w:r>
      </w:ins>
      <w:del w:id="4" w:author="Claudinei Nuno" w:date="2018-12-11T15:19:00Z">
        <w:r w:rsidRPr="003F17B3" w:rsidDel="006E3A8D">
          <w:rPr>
            <w:rFonts w:asciiTheme="minorHAnsi" w:hAnsiTheme="minorHAnsi" w:cstheme="minorHAnsi"/>
            <w:b/>
            <w:sz w:val="28"/>
            <w:szCs w:val="28"/>
          </w:rPr>
          <w:delText>w</w:delText>
        </w:r>
      </w:del>
      <w:r w:rsidRPr="003F17B3">
        <w:rPr>
          <w:rFonts w:asciiTheme="minorHAnsi" w:hAnsiTheme="minorHAnsi" w:cstheme="minorHAnsi"/>
          <w:b/>
          <w:sz w:val="28"/>
          <w:szCs w:val="28"/>
        </w:rPr>
        <w:t>eb</w:t>
      </w:r>
      <w:ins w:id="5" w:author="Claudinei Nuno" w:date="2018-12-11T15:19:00Z">
        <w:r w:rsidR="006E3A8D">
          <w:rPr>
            <w:rFonts w:asciiTheme="minorHAnsi" w:hAnsiTheme="minorHAnsi" w:cstheme="minorHAnsi"/>
            <w:b/>
            <w:sz w:val="28"/>
            <w:szCs w:val="28"/>
          </w:rPr>
          <w:t>itálico</w:t>
        </w:r>
      </w:ins>
      <w:proofErr w:type="spellEnd"/>
      <w:r w:rsidRPr="003F17B3">
        <w:rPr>
          <w:rFonts w:asciiTheme="minorHAnsi" w:hAnsiTheme="minorHAnsi" w:cstheme="minorHAnsi"/>
          <w:b/>
          <w:sz w:val="28"/>
          <w:szCs w:val="28"/>
        </w:rPr>
        <w:t xml:space="preserve"> para </w:t>
      </w:r>
      <w:ins w:id="6" w:author="Claudinei Nuno" w:date="2018-12-11T15:19:00Z">
        <w:r w:rsidR="006E3A8D">
          <w:rPr>
            <w:rFonts w:asciiTheme="minorHAnsi" w:hAnsiTheme="minorHAnsi" w:cstheme="minorHAnsi"/>
            <w:b/>
            <w:sz w:val="28"/>
            <w:szCs w:val="28"/>
          </w:rPr>
          <w:t>P</w:t>
        </w:r>
      </w:ins>
      <w:del w:id="7" w:author="Claudinei Nuno" w:date="2018-12-11T15:19:00Z">
        <w:r w:rsidRPr="003F17B3" w:rsidDel="006E3A8D">
          <w:rPr>
            <w:rFonts w:asciiTheme="minorHAnsi" w:hAnsiTheme="minorHAnsi" w:cstheme="minorHAnsi"/>
            <w:b/>
            <w:sz w:val="28"/>
            <w:szCs w:val="28"/>
          </w:rPr>
          <w:delText>p</w:delText>
        </w:r>
      </w:del>
      <w:r w:rsidRPr="003F17B3">
        <w:rPr>
          <w:rFonts w:asciiTheme="minorHAnsi" w:hAnsiTheme="minorHAnsi" w:cstheme="minorHAnsi"/>
          <w:b/>
          <w:sz w:val="28"/>
          <w:szCs w:val="28"/>
        </w:rPr>
        <w:t>lataforma JAVA:</w:t>
      </w:r>
    </w:p>
    <w:p w:rsidR="004240C4" w:rsidRPr="003F17B3" w:rsidRDefault="004240C4" w:rsidP="004240C4">
      <w:pPr>
        <w:jc w:val="center"/>
        <w:rPr>
          <w:rFonts w:asciiTheme="minorHAnsi" w:hAnsiTheme="minorHAnsi" w:cstheme="minorHAnsi"/>
          <w:b/>
          <w:sz w:val="28"/>
          <w:szCs w:val="28"/>
        </w:rPr>
      </w:pPr>
      <w:r w:rsidRPr="003F17B3">
        <w:rPr>
          <w:rFonts w:asciiTheme="minorHAnsi" w:hAnsiTheme="minorHAnsi" w:cstheme="minorHAnsi"/>
          <w:b/>
          <w:sz w:val="28"/>
          <w:szCs w:val="28"/>
        </w:rPr>
        <w:t xml:space="preserve">Spring MVC e </w:t>
      </w:r>
      <w:proofErr w:type="spellStart"/>
      <w:r w:rsidRPr="003F17B3">
        <w:rPr>
          <w:rFonts w:asciiTheme="minorHAnsi" w:hAnsiTheme="minorHAnsi" w:cstheme="minorHAnsi"/>
          <w:b/>
          <w:sz w:val="28"/>
          <w:szCs w:val="28"/>
        </w:rPr>
        <w:t>VRaptor</w:t>
      </w:r>
      <w:ins w:id="8" w:author="Claudinei Nuno" w:date="2018-12-11T15:19:00Z">
        <w:r w:rsidR="006E3A8D">
          <w:rPr>
            <w:rFonts w:asciiTheme="minorHAnsi" w:hAnsiTheme="minorHAnsi" w:cstheme="minorHAnsi"/>
            <w:b/>
            <w:sz w:val="28"/>
            <w:szCs w:val="28"/>
          </w:rPr>
          <w:t>palavras</w:t>
        </w:r>
        <w:proofErr w:type="spellEnd"/>
        <w:r w:rsidR="006E3A8D">
          <w:rPr>
            <w:rFonts w:asciiTheme="minorHAnsi" w:hAnsiTheme="minorHAnsi" w:cstheme="minorHAnsi"/>
            <w:b/>
            <w:sz w:val="28"/>
            <w:szCs w:val="28"/>
          </w:rPr>
          <w:t xml:space="preserve"> inglês em itálico</w:t>
        </w:r>
      </w:ins>
    </w:p>
    <w:p w:rsidR="004240C4" w:rsidRPr="003F17B3" w:rsidRDefault="004240C4" w:rsidP="001E4528">
      <w:pPr>
        <w:ind w:left="709" w:hanging="709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4240C4" w:rsidRPr="003F17B3" w:rsidRDefault="004240C4" w:rsidP="001E4528">
      <w:pPr>
        <w:ind w:left="709" w:hanging="709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8A2E42" w:rsidRPr="003F17B3" w:rsidDel="006E3A8D" w:rsidRDefault="008A2E42" w:rsidP="001E4528">
      <w:pPr>
        <w:ind w:left="709" w:hanging="709"/>
        <w:jc w:val="center"/>
        <w:rPr>
          <w:del w:id="9" w:author="Claudinei Nuno" w:date="2018-12-11T15:16:00Z"/>
          <w:rFonts w:asciiTheme="minorHAnsi" w:hAnsiTheme="minorHAnsi" w:cstheme="minorHAnsi"/>
          <w:b/>
          <w:sz w:val="28"/>
          <w:szCs w:val="28"/>
        </w:rPr>
      </w:pPr>
      <w:del w:id="10" w:author="Claudinei Nuno" w:date="2018-12-11T15:16:00Z">
        <w:r w:rsidRPr="003F17B3" w:rsidDel="006E3A8D">
          <w:rPr>
            <w:rFonts w:asciiTheme="minorHAnsi" w:hAnsiTheme="minorHAnsi" w:cstheme="minorHAnsi"/>
            <w:b/>
            <w:sz w:val="28"/>
            <w:szCs w:val="28"/>
          </w:rPr>
          <w:delText xml:space="preserve">Metodologia da Pesquisa Científica e Trabalho de Conclusão de Curso </w:delText>
        </w:r>
        <w:r w:rsidRPr="003F17B3" w:rsidDel="006E3A8D">
          <w:rPr>
            <w:rFonts w:asciiTheme="minorHAnsi" w:hAnsiTheme="minorHAnsi" w:cstheme="minorHAnsi"/>
            <w:b/>
            <w:i/>
            <w:sz w:val="28"/>
            <w:szCs w:val="28"/>
          </w:rPr>
          <w:delText>(</w:delText>
        </w:r>
        <w:r w:rsidR="00BF2068" w:rsidRPr="003F17B3" w:rsidDel="006E3A8D">
          <w:rPr>
            <w:rFonts w:asciiTheme="minorHAnsi" w:hAnsiTheme="minorHAnsi" w:cstheme="minorHAnsi"/>
            <w:b/>
            <w:sz w:val="28"/>
            <w:szCs w:val="28"/>
          </w:rPr>
          <w:delText>TCC</w:delText>
        </w:r>
        <w:r w:rsidRPr="003F17B3" w:rsidDel="006E3A8D">
          <w:rPr>
            <w:rFonts w:asciiTheme="minorHAnsi" w:hAnsiTheme="minorHAnsi" w:cstheme="minorHAnsi"/>
            <w:b/>
            <w:sz w:val="28"/>
            <w:szCs w:val="28"/>
          </w:rPr>
          <w:delText>)</w:delText>
        </w:r>
      </w:del>
    </w:p>
    <w:p w:rsidR="001E4528" w:rsidRPr="003F17B3" w:rsidRDefault="001E4528" w:rsidP="001E4528">
      <w:pPr>
        <w:ind w:left="709" w:hanging="709"/>
        <w:jc w:val="center"/>
        <w:rPr>
          <w:rFonts w:asciiTheme="minorHAnsi" w:hAnsiTheme="minorHAnsi" w:cstheme="minorHAnsi"/>
          <w:b/>
          <w:i/>
          <w:sz w:val="28"/>
          <w:szCs w:val="28"/>
        </w:rPr>
      </w:pPr>
      <w:del w:id="11" w:author="Claudinei Nuno" w:date="2018-12-11T15:16:00Z">
        <w:r w:rsidRPr="003F17B3" w:rsidDel="006E3A8D">
          <w:rPr>
            <w:rFonts w:asciiTheme="minorHAnsi" w:hAnsiTheme="minorHAnsi" w:cstheme="minorHAnsi"/>
            <w:b/>
            <w:sz w:val="28"/>
            <w:szCs w:val="28"/>
          </w:rPr>
          <w:delText xml:space="preserve"> Pós-Graduação </w:delText>
        </w:r>
        <w:r w:rsidRPr="003F17B3" w:rsidDel="006E3A8D">
          <w:rPr>
            <w:rFonts w:asciiTheme="minorHAnsi" w:hAnsiTheme="minorHAnsi" w:cstheme="minorHAnsi"/>
            <w:b/>
            <w:i/>
            <w:sz w:val="28"/>
            <w:szCs w:val="28"/>
          </w:rPr>
          <w:delText>Lato Sensu</w:delText>
        </w:r>
      </w:del>
      <w:ins w:id="12" w:author="Claudinei Nuno" w:date="2018-12-11T15:16:00Z">
        <w:r w:rsidR="006E3A8D">
          <w:rPr>
            <w:rFonts w:asciiTheme="minorHAnsi" w:hAnsiTheme="minorHAnsi" w:cstheme="minorHAnsi"/>
            <w:b/>
            <w:i/>
            <w:sz w:val="28"/>
            <w:szCs w:val="28"/>
          </w:rPr>
          <w:t>Retire</w:t>
        </w:r>
      </w:ins>
    </w:p>
    <w:p w:rsidR="009834AE" w:rsidRPr="003F17B3" w:rsidRDefault="009834AE" w:rsidP="00420401">
      <w:pPr>
        <w:rPr>
          <w:rFonts w:asciiTheme="minorHAnsi" w:hAnsiTheme="minorHAnsi" w:cstheme="minorHAnsi"/>
          <w:b/>
          <w:sz w:val="28"/>
          <w:szCs w:val="28"/>
        </w:rPr>
      </w:pPr>
    </w:p>
    <w:p w:rsidR="009834AE" w:rsidRPr="003F17B3" w:rsidRDefault="009834AE" w:rsidP="00420401">
      <w:pPr>
        <w:rPr>
          <w:rFonts w:asciiTheme="minorHAnsi" w:hAnsiTheme="minorHAnsi" w:cstheme="minorHAnsi"/>
          <w:b/>
          <w:sz w:val="28"/>
          <w:szCs w:val="28"/>
        </w:rPr>
      </w:pPr>
    </w:p>
    <w:p w:rsidR="001E4528" w:rsidRPr="003F17B3" w:rsidRDefault="00FB6B31" w:rsidP="001E4528">
      <w:pPr>
        <w:jc w:val="center"/>
        <w:rPr>
          <w:rFonts w:asciiTheme="minorHAnsi" w:hAnsiTheme="minorHAnsi" w:cstheme="minorHAnsi"/>
          <w:b/>
        </w:rPr>
      </w:pPr>
      <w:r w:rsidRPr="003F17B3">
        <w:rPr>
          <w:rFonts w:asciiTheme="minorHAnsi" w:hAnsiTheme="minorHAnsi" w:cstheme="minorHAnsi"/>
          <w:b/>
        </w:rPr>
        <w:t xml:space="preserve">Cezar Toshiaki </w:t>
      </w:r>
      <w:proofErr w:type="spellStart"/>
      <w:r w:rsidRPr="003F17B3">
        <w:rPr>
          <w:rFonts w:asciiTheme="minorHAnsi" w:hAnsiTheme="minorHAnsi" w:cstheme="minorHAnsi"/>
          <w:b/>
        </w:rPr>
        <w:t>Nakase</w:t>
      </w:r>
      <w:proofErr w:type="spellEnd"/>
    </w:p>
    <w:p w:rsidR="001E4528" w:rsidRPr="003F17B3" w:rsidRDefault="001B6893" w:rsidP="001E4528">
      <w:pPr>
        <w:jc w:val="center"/>
        <w:rPr>
          <w:rFonts w:asciiTheme="minorHAnsi" w:hAnsiTheme="minorHAnsi" w:cstheme="minorHAnsi"/>
        </w:rPr>
      </w:pPr>
      <w:hyperlink r:id="rId8" w:history="1">
        <w:r w:rsidR="00FB6B31" w:rsidRPr="003F17B3">
          <w:rPr>
            <w:rStyle w:val="Hyperlink"/>
            <w:rFonts w:asciiTheme="minorHAnsi" w:hAnsiTheme="minorHAnsi" w:cstheme="minorHAnsi"/>
            <w:color w:val="auto"/>
          </w:rPr>
          <w:t>cezar.nk@gmail.com</w:t>
        </w:r>
      </w:hyperlink>
      <w:ins w:id="13" w:author="Claudinei Nuno" w:date="2018-12-11T15:18:00Z">
        <w:r w:rsidR="006E3A8D">
          <w:rPr>
            <w:rStyle w:val="Hyperlink"/>
            <w:rFonts w:asciiTheme="minorHAnsi" w:hAnsiTheme="minorHAnsi" w:cstheme="minorHAnsi"/>
            <w:color w:val="auto"/>
          </w:rPr>
          <w:t>link</w:t>
        </w:r>
      </w:ins>
    </w:p>
    <w:p w:rsidR="00CF472F" w:rsidRPr="003F17B3" w:rsidRDefault="00CF472F" w:rsidP="001E4528">
      <w:pPr>
        <w:jc w:val="center"/>
        <w:rPr>
          <w:rFonts w:asciiTheme="minorHAnsi" w:hAnsiTheme="minorHAnsi" w:cstheme="minorHAnsi"/>
        </w:rPr>
      </w:pPr>
    </w:p>
    <w:p w:rsidR="001E4528" w:rsidRPr="003F17B3" w:rsidRDefault="00FB6B31" w:rsidP="001E4528">
      <w:pPr>
        <w:jc w:val="center"/>
        <w:rPr>
          <w:rFonts w:asciiTheme="minorHAnsi" w:hAnsiTheme="minorHAnsi" w:cstheme="minorHAnsi"/>
          <w:b/>
        </w:rPr>
      </w:pPr>
      <w:r w:rsidRPr="003F17B3">
        <w:rPr>
          <w:rFonts w:asciiTheme="minorHAnsi" w:hAnsiTheme="minorHAnsi" w:cstheme="minorHAnsi"/>
          <w:b/>
        </w:rPr>
        <w:t>Claudinei Di Nuno</w:t>
      </w:r>
      <w:r w:rsidR="000F39D6" w:rsidRPr="003F17B3">
        <w:rPr>
          <w:rFonts w:asciiTheme="minorHAnsi" w:hAnsiTheme="minorHAnsi" w:cstheme="minorHAnsi"/>
          <w:b/>
        </w:rPr>
        <w:t>, MSc.</w:t>
      </w:r>
    </w:p>
    <w:p w:rsidR="001E4528" w:rsidRPr="003F17B3" w:rsidRDefault="001B6893" w:rsidP="001E4528">
      <w:pPr>
        <w:jc w:val="center"/>
        <w:rPr>
          <w:rFonts w:asciiTheme="minorHAnsi" w:hAnsiTheme="minorHAnsi" w:cstheme="minorHAnsi"/>
        </w:rPr>
      </w:pPr>
      <w:hyperlink r:id="rId9" w:history="1">
        <w:r w:rsidR="00FB6B31" w:rsidRPr="003F17B3">
          <w:rPr>
            <w:rStyle w:val="Hyperlink"/>
            <w:rFonts w:asciiTheme="minorHAnsi" w:hAnsiTheme="minorHAnsi" w:cstheme="minorHAnsi"/>
            <w:color w:val="auto"/>
          </w:rPr>
          <w:t>professorclaudinei@uol.com.br</w:t>
        </w:r>
      </w:hyperlink>
      <w:ins w:id="14" w:author="Claudinei Nuno" w:date="2018-12-11T15:18:00Z">
        <w:r w:rsidR="006E3A8D">
          <w:rPr>
            <w:rStyle w:val="Hyperlink"/>
            <w:rFonts w:asciiTheme="minorHAnsi" w:hAnsiTheme="minorHAnsi" w:cstheme="minorHAnsi"/>
            <w:color w:val="auto"/>
          </w:rPr>
          <w:t>link</w:t>
        </w:r>
      </w:ins>
    </w:p>
    <w:p w:rsidR="003342F3" w:rsidRPr="003F17B3" w:rsidRDefault="003342F3" w:rsidP="001E4528">
      <w:pPr>
        <w:jc w:val="center"/>
        <w:rPr>
          <w:rFonts w:asciiTheme="minorHAnsi" w:hAnsiTheme="minorHAnsi" w:cstheme="minorHAnsi"/>
        </w:rPr>
      </w:pPr>
    </w:p>
    <w:p w:rsidR="005D6BF0" w:rsidRPr="003F17B3" w:rsidRDefault="001E4528" w:rsidP="004E255D">
      <w:pPr>
        <w:ind w:left="709" w:hanging="709"/>
        <w:jc w:val="center"/>
        <w:rPr>
          <w:rFonts w:asciiTheme="minorHAnsi" w:hAnsiTheme="minorHAnsi" w:cstheme="minorHAnsi"/>
        </w:rPr>
      </w:pPr>
      <w:r w:rsidRPr="003F17B3">
        <w:rPr>
          <w:rFonts w:asciiTheme="minorHAnsi" w:hAnsiTheme="minorHAnsi" w:cstheme="minorHAnsi"/>
        </w:rPr>
        <w:t xml:space="preserve">Curso de Pós-Graduação </w:t>
      </w:r>
      <w:r w:rsidRPr="003F17B3">
        <w:rPr>
          <w:rFonts w:asciiTheme="minorHAnsi" w:hAnsiTheme="minorHAnsi" w:cstheme="minorHAnsi"/>
          <w:i/>
        </w:rPr>
        <w:t>Lato Sensu</w:t>
      </w:r>
      <w:ins w:id="15" w:author="Claudinei Nuno" w:date="2018-12-11T15:18:00Z">
        <w:r w:rsidR="006E3A8D">
          <w:rPr>
            <w:rFonts w:asciiTheme="minorHAnsi" w:hAnsiTheme="minorHAnsi" w:cstheme="minorHAnsi"/>
            <w:i/>
          </w:rPr>
          <w:t xml:space="preserve"> </w:t>
        </w:r>
      </w:ins>
      <w:r w:rsidRPr="003F17B3">
        <w:rPr>
          <w:rFonts w:asciiTheme="minorHAnsi" w:hAnsiTheme="minorHAnsi" w:cstheme="minorHAnsi"/>
        </w:rPr>
        <w:t xml:space="preserve">em </w:t>
      </w:r>
      <w:r w:rsidR="00FB6B31" w:rsidRPr="003F17B3">
        <w:rPr>
          <w:rFonts w:asciiTheme="minorHAnsi" w:hAnsiTheme="minorHAnsi" w:cstheme="minorHAnsi"/>
        </w:rPr>
        <w:t xml:space="preserve">Desenvolvimento Orientado a Objetos com Java </w:t>
      </w:r>
    </w:p>
    <w:p w:rsidR="001E4528" w:rsidRPr="003F17B3" w:rsidRDefault="00C3054C" w:rsidP="004E255D">
      <w:pPr>
        <w:ind w:left="709" w:hanging="709"/>
        <w:jc w:val="center"/>
        <w:rPr>
          <w:rFonts w:asciiTheme="minorHAnsi" w:hAnsiTheme="minorHAnsi" w:cstheme="minorHAnsi"/>
          <w:b/>
          <w:sz w:val="28"/>
          <w:szCs w:val="28"/>
        </w:rPr>
      </w:pPr>
      <w:del w:id="16" w:author="Claudinei Nuno" w:date="2018-12-11T15:18:00Z">
        <w:r w:rsidRPr="003F17B3" w:rsidDel="006E3A8D">
          <w:rPr>
            <w:rFonts w:asciiTheme="minorHAnsi" w:hAnsiTheme="minorHAnsi" w:cstheme="minorHAnsi"/>
          </w:rPr>
          <w:delText>UNESA–</w:delText>
        </w:r>
      </w:del>
      <w:r w:rsidRPr="003F17B3">
        <w:rPr>
          <w:rFonts w:asciiTheme="minorHAnsi" w:hAnsiTheme="minorHAnsi" w:cstheme="minorHAnsi"/>
        </w:rPr>
        <w:t>Universidade Estácio de Sá</w:t>
      </w:r>
    </w:p>
    <w:p w:rsidR="001E4528" w:rsidRDefault="001E4528" w:rsidP="001E4528">
      <w:pPr>
        <w:jc w:val="center"/>
        <w:rPr>
          <w:ins w:id="17" w:author="Claudinei Nuno" w:date="2018-12-11T15:17:00Z"/>
          <w:rFonts w:asciiTheme="minorHAnsi" w:hAnsiTheme="minorHAnsi" w:cstheme="minorHAnsi"/>
          <w:b/>
          <w:sz w:val="28"/>
          <w:szCs w:val="28"/>
        </w:rPr>
      </w:pPr>
    </w:p>
    <w:p w:rsidR="006E3A8D" w:rsidRDefault="006E3A8D" w:rsidP="006E3A8D">
      <w:pPr>
        <w:rPr>
          <w:ins w:id="18" w:author="Claudinei Nuno" w:date="2018-12-11T15:17:00Z"/>
          <w:rFonts w:asciiTheme="minorHAnsi" w:hAnsiTheme="minorHAnsi" w:cstheme="minorHAnsi"/>
        </w:rPr>
        <w:pPrChange w:id="19" w:author="Claudinei Nuno" w:date="2018-12-11T15:17:00Z">
          <w:pPr>
            <w:jc w:val="center"/>
          </w:pPr>
        </w:pPrChange>
      </w:pPr>
      <w:ins w:id="20" w:author="Claudinei Nuno" w:date="2018-12-11T15:17:00Z">
        <w:r w:rsidRPr="006E3A8D">
          <w:rPr>
            <w:rFonts w:asciiTheme="minorHAnsi" w:hAnsiTheme="minorHAnsi" w:cstheme="minorHAnsi"/>
            <w:rPrChange w:id="21" w:author="Claudinei Nuno" w:date="2018-12-11T15:17:00Z">
              <w:rPr>
                <w:rFonts w:asciiTheme="minorHAnsi" w:hAnsiTheme="minorHAnsi" w:cstheme="minorHAnsi"/>
                <w:b/>
                <w:sz w:val="28"/>
                <w:szCs w:val="28"/>
              </w:rPr>
            </w:rPrChange>
          </w:rPr>
          <w:t>É obrigatória a revisão de língua portuguesa por um profissional.</w:t>
        </w:r>
        <w:r>
          <w:rPr>
            <w:rFonts w:asciiTheme="minorHAnsi" w:hAnsiTheme="minorHAnsi" w:cstheme="minorHAnsi"/>
          </w:rPr>
          <w:t xml:space="preserve"> </w:t>
        </w:r>
      </w:ins>
      <w:ins w:id="22" w:author="Claudinei Nuno" w:date="2018-12-11T15:20:00Z">
        <w:r>
          <w:rPr>
            <w:rFonts w:asciiTheme="minorHAnsi" w:hAnsiTheme="minorHAnsi" w:cstheme="minorHAnsi"/>
          </w:rPr>
          <w:t>Muito ruim.</w:t>
        </w:r>
      </w:ins>
    </w:p>
    <w:p w:rsidR="006E3A8D" w:rsidRDefault="006E3A8D" w:rsidP="006E3A8D">
      <w:pPr>
        <w:rPr>
          <w:ins w:id="23" w:author="Claudinei Nuno" w:date="2018-12-11T15:18:00Z"/>
          <w:rFonts w:asciiTheme="minorHAnsi" w:hAnsiTheme="minorHAnsi" w:cstheme="minorHAnsi"/>
        </w:rPr>
        <w:pPrChange w:id="24" w:author="Claudinei Nuno" w:date="2018-12-11T15:17:00Z">
          <w:pPr>
            <w:jc w:val="center"/>
          </w:pPr>
        </w:pPrChange>
      </w:pPr>
    </w:p>
    <w:p w:rsidR="006E3A8D" w:rsidRDefault="006E3A8D" w:rsidP="006E3A8D">
      <w:pPr>
        <w:rPr>
          <w:ins w:id="25" w:author="Claudinei Nuno" w:date="2018-12-11T15:20:00Z"/>
          <w:rFonts w:asciiTheme="minorHAnsi" w:hAnsiTheme="minorHAnsi" w:cstheme="minorHAnsi"/>
        </w:rPr>
        <w:pPrChange w:id="26" w:author="Claudinei Nuno" w:date="2018-12-11T15:17:00Z">
          <w:pPr>
            <w:jc w:val="center"/>
          </w:pPr>
        </w:pPrChange>
      </w:pPr>
      <w:ins w:id="27" w:author="Claudinei Nuno" w:date="2018-12-11T15:18:00Z">
        <w:r>
          <w:rPr>
            <w:rFonts w:asciiTheme="minorHAnsi" w:hAnsiTheme="minorHAnsi" w:cstheme="minorHAnsi"/>
          </w:rPr>
          <w:t xml:space="preserve">Utilize o </w:t>
        </w:r>
        <w:proofErr w:type="spellStart"/>
        <w:r>
          <w:rPr>
            <w:rFonts w:asciiTheme="minorHAnsi" w:hAnsiTheme="minorHAnsi" w:cstheme="minorHAnsi"/>
          </w:rPr>
          <w:t>copySpider</w:t>
        </w:r>
        <w:proofErr w:type="spellEnd"/>
        <w:r>
          <w:rPr>
            <w:rFonts w:asciiTheme="minorHAnsi" w:hAnsiTheme="minorHAnsi" w:cstheme="minorHAnsi"/>
          </w:rPr>
          <w:t xml:space="preserve"> para verificar plágio.</w:t>
        </w:r>
      </w:ins>
    </w:p>
    <w:p w:rsidR="006E3A8D" w:rsidRDefault="006E3A8D" w:rsidP="006E3A8D">
      <w:pPr>
        <w:rPr>
          <w:ins w:id="28" w:author="Claudinei Nuno" w:date="2018-12-11T15:20:00Z"/>
          <w:rFonts w:asciiTheme="minorHAnsi" w:hAnsiTheme="minorHAnsi" w:cstheme="minorHAnsi"/>
        </w:rPr>
        <w:pPrChange w:id="29" w:author="Claudinei Nuno" w:date="2018-12-11T15:17:00Z">
          <w:pPr>
            <w:jc w:val="center"/>
          </w:pPr>
        </w:pPrChange>
      </w:pPr>
    </w:p>
    <w:p w:rsidR="006E3A8D" w:rsidRDefault="006E3A8D" w:rsidP="006E3A8D">
      <w:pPr>
        <w:rPr>
          <w:ins w:id="30" w:author="Claudinei Nuno" w:date="2018-12-11T15:18:00Z"/>
          <w:rFonts w:asciiTheme="minorHAnsi" w:hAnsiTheme="minorHAnsi" w:cstheme="minorHAnsi"/>
        </w:rPr>
        <w:pPrChange w:id="31" w:author="Claudinei Nuno" w:date="2018-12-11T15:17:00Z">
          <w:pPr>
            <w:jc w:val="center"/>
          </w:pPr>
        </w:pPrChange>
      </w:pPr>
      <w:ins w:id="32" w:author="Claudinei Nuno" w:date="2018-12-11T15:20:00Z">
        <w:r>
          <w:rPr>
            <w:rFonts w:asciiTheme="minorHAnsi" w:hAnsiTheme="minorHAnsi" w:cstheme="minorHAnsi"/>
          </w:rPr>
          <w:t>Leia o template e siga rigorosamente as regras e formataç</w:t>
        </w:r>
      </w:ins>
      <w:ins w:id="33" w:author="Claudinei Nuno" w:date="2018-12-11T15:21:00Z">
        <w:r>
          <w:rPr>
            <w:rFonts w:asciiTheme="minorHAnsi" w:hAnsiTheme="minorHAnsi" w:cstheme="minorHAnsi"/>
          </w:rPr>
          <w:t>ão. Há muitos problemas.</w:t>
        </w:r>
      </w:ins>
    </w:p>
    <w:p w:rsidR="006E3A8D" w:rsidRDefault="006E3A8D" w:rsidP="006E3A8D">
      <w:pPr>
        <w:rPr>
          <w:ins w:id="34" w:author="Claudinei Nuno" w:date="2018-12-11T15:18:00Z"/>
          <w:rFonts w:asciiTheme="minorHAnsi" w:hAnsiTheme="minorHAnsi" w:cstheme="minorHAnsi"/>
        </w:rPr>
        <w:pPrChange w:id="35" w:author="Claudinei Nuno" w:date="2018-12-11T15:17:00Z">
          <w:pPr>
            <w:jc w:val="center"/>
          </w:pPr>
        </w:pPrChange>
      </w:pPr>
    </w:p>
    <w:p w:rsidR="006E3A8D" w:rsidRDefault="006E3A8D" w:rsidP="006E3A8D">
      <w:pPr>
        <w:rPr>
          <w:ins w:id="36" w:author="Claudinei Nuno" w:date="2018-12-11T15:18:00Z"/>
          <w:rFonts w:asciiTheme="minorHAnsi" w:hAnsiTheme="minorHAnsi" w:cstheme="minorHAnsi"/>
        </w:rPr>
        <w:pPrChange w:id="37" w:author="Claudinei Nuno" w:date="2018-12-11T15:17:00Z">
          <w:pPr>
            <w:jc w:val="center"/>
          </w:pPr>
        </w:pPrChange>
      </w:pPr>
      <w:ins w:id="38" w:author="Claudinei Nuno" w:date="2018-12-11T15:18:00Z">
        <w:r>
          <w:rPr>
            <w:rFonts w:asciiTheme="minorHAnsi" w:hAnsiTheme="minorHAnsi" w:cstheme="minorHAnsi"/>
          </w:rPr>
          <w:t>Palavras em inglês em itálico.</w:t>
        </w:r>
      </w:ins>
    </w:p>
    <w:p w:rsidR="006E3A8D" w:rsidRDefault="006E3A8D" w:rsidP="006E3A8D">
      <w:pPr>
        <w:rPr>
          <w:ins w:id="39" w:author="Claudinei Nuno" w:date="2018-12-11T15:18:00Z"/>
          <w:rFonts w:asciiTheme="minorHAnsi" w:hAnsiTheme="minorHAnsi" w:cstheme="minorHAnsi"/>
        </w:rPr>
        <w:pPrChange w:id="40" w:author="Claudinei Nuno" w:date="2018-12-11T15:17:00Z">
          <w:pPr>
            <w:jc w:val="center"/>
          </w:pPr>
        </w:pPrChange>
      </w:pPr>
    </w:p>
    <w:p w:rsidR="006E3A8D" w:rsidRPr="006E3A8D" w:rsidRDefault="006E3A8D" w:rsidP="006E3A8D">
      <w:pPr>
        <w:rPr>
          <w:ins w:id="41" w:author="Claudinei Nuno" w:date="2018-12-11T15:17:00Z"/>
          <w:rFonts w:asciiTheme="minorHAnsi" w:hAnsiTheme="minorHAnsi" w:cstheme="minorHAnsi"/>
          <w:rPrChange w:id="42" w:author="Claudinei Nuno" w:date="2018-12-11T15:17:00Z">
            <w:rPr>
              <w:ins w:id="43" w:author="Claudinei Nuno" w:date="2018-12-11T15:17:00Z"/>
              <w:rFonts w:asciiTheme="minorHAnsi" w:hAnsiTheme="minorHAnsi" w:cstheme="minorHAnsi"/>
              <w:b/>
              <w:sz w:val="28"/>
              <w:szCs w:val="28"/>
            </w:rPr>
          </w:rPrChange>
        </w:rPr>
        <w:pPrChange w:id="44" w:author="Claudinei Nuno" w:date="2018-12-11T15:17:00Z">
          <w:pPr>
            <w:jc w:val="center"/>
          </w:pPr>
        </w:pPrChange>
      </w:pPr>
      <w:ins w:id="45" w:author="Claudinei Nuno" w:date="2018-12-11T15:18:00Z">
        <w:r>
          <w:rPr>
            <w:rFonts w:asciiTheme="minorHAnsi" w:hAnsiTheme="minorHAnsi" w:cstheme="minorHAnsi"/>
          </w:rPr>
          <w:t>O artigo deve ter no máximo 15 páginas. Diminua o conteúdo.</w:t>
        </w:r>
      </w:ins>
    </w:p>
    <w:p w:rsidR="006E3A8D" w:rsidRDefault="006E3A8D" w:rsidP="001E4528">
      <w:pPr>
        <w:jc w:val="center"/>
        <w:rPr>
          <w:ins w:id="46" w:author="Claudinei Nuno" w:date="2018-12-11T15:17:00Z"/>
          <w:rFonts w:asciiTheme="minorHAnsi" w:hAnsiTheme="minorHAnsi" w:cstheme="minorHAnsi"/>
          <w:b/>
          <w:sz w:val="28"/>
          <w:szCs w:val="28"/>
        </w:rPr>
      </w:pPr>
    </w:p>
    <w:p w:rsidR="006E3A8D" w:rsidRDefault="006E3A8D" w:rsidP="001E4528">
      <w:pPr>
        <w:jc w:val="center"/>
        <w:rPr>
          <w:ins w:id="47" w:author="Claudinei Nuno" w:date="2018-12-11T15:17:00Z"/>
          <w:rFonts w:asciiTheme="minorHAnsi" w:hAnsiTheme="minorHAnsi" w:cstheme="minorHAnsi"/>
          <w:b/>
          <w:sz w:val="28"/>
          <w:szCs w:val="28"/>
        </w:rPr>
      </w:pPr>
    </w:p>
    <w:p w:rsidR="006E3A8D" w:rsidRDefault="006E3A8D" w:rsidP="001E4528">
      <w:pPr>
        <w:jc w:val="center"/>
        <w:rPr>
          <w:ins w:id="48" w:author="Claudinei Nuno" w:date="2018-12-11T15:17:00Z"/>
          <w:rFonts w:asciiTheme="minorHAnsi" w:hAnsiTheme="minorHAnsi" w:cstheme="minorHAnsi"/>
          <w:b/>
          <w:sz w:val="28"/>
          <w:szCs w:val="28"/>
        </w:rPr>
      </w:pPr>
    </w:p>
    <w:p w:rsidR="006E3A8D" w:rsidRDefault="006E3A8D" w:rsidP="001E4528">
      <w:pPr>
        <w:jc w:val="center"/>
        <w:rPr>
          <w:ins w:id="49" w:author="Claudinei Nuno" w:date="2018-12-11T15:17:00Z"/>
          <w:rFonts w:asciiTheme="minorHAnsi" w:hAnsiTheme="minorHAnsi" w:cstheme="minorHAnsi"/>
          <w:b/>
          <w:sz w:val="28"/>
          <w:szCs w:val="28"/>
        </w:rPr>
      </w:pPr>
    </w:p>
    <w:p w:rsidR="006E3A8D" w:rsidRPr="003F17B3" w:rsidRDefault="006E3A8D" w:rsidP="001E4528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B52251" w:rsidRPr="003F17B3" w:rsidRDefault="001E4528" w:rsidP="00B52251">
      <w:pPr>
        <w:pStyle w:val="Ttulo1"/>
        <w:numPr>
          <w:ilvl w:val="0"/>
          <w:numId w:val="0"/>
        </w:numPr>
        <w:spacing w:after="0"/>
        <w:rPr>
          <w:rFonts w:cstheme="minorHAnsi"/>
          <w:color w:val="auto"/>
          <w:sz w:val="24"/>
          <w:szCs w:val="24"/>
        </w:rPr>
      </w:pPr>
      <w:proofErr w:type="spellStart"/>
      <w:r w:rsidRPr="003F17B3">
        <w:rPr>
          <w:rFonts w:cstheme="minorHAnsi"/>
          <w:color w:val="auto"/>
          <w:sz w:val="24"/>
          <w:szCs w:val="24"/>
        </w:rPr>
        <w:t>Resumo</w:t>
      </w:r>
      <w:ins w:id="50" w:author="Claudinei Nuno" w:date="2018-12-11T15:19:00Z">
        <w:r w:rsidR="006E3A8D">
          <w:rPr>
            <w:rFonts w:cstheme="minorHAnsi"/>
            <w:color w:val="auto"/>
            <w:sz w:val="24"/>
            <w:szCs w:val="24"/>
          </w:rPr>
          <w:t>Acrescente</w:t>
        </w:r>
        <w:proofErr w:type="spellEnd"/>
        <w:r w:rsidR="006E3A8D">
          <w:rPr>
            <w:rFonts w:cstheme="minorHAnsi"/>
            <w:color w:val="auto"/>
            <w:sz w:val="24"/>
            <w:szCs w:val="24"/>
          </w:rPr>
          <w:t xml:space="preserve"> conteúdo. </w:t>
        </w:r>
      </w:ins>
      <w:ins w:id="51" w:author="Claudinei Nuno" w:date="2018-12-11T15:20:00Z">
        <w:r w:rsidR="006E3A8D">
          <w:rPr>
            <w:rFonts w:cstheme="minorHAnsi"/>
            <w:color w:val="auto"/>
            <w:sz w:val="24"/>
            <w:szCs w:val="24"/>
          </w:rPr>
          <w:t>Escreva sobre o desenvolvimento do software.</w:t>
        </w:r>
      </w:ins>
    </w:p>
    <w:p w:rsidR="00910DAB" w:rsidRPr="003F17B3" w:rsidRDefault="006E3A8D" w:rsidP="00910DAB">
      <w:ins w:id="52" w:author="Claudinei Nuno" w:date="2018-12-11T15:19:00Z">
        <w:r>
          <w:t>Retire linha em branco</w:t>
        </w:r>
      </w:ins>
    </w:p>
    <w:p w:rsidR="001152AC" w:rsidRPr="003F17B3" w:rsidRDefault="006E3A8D" w:rsidP="007D77EB">
      <w:pPr>
        <w:ind w:firstLine="708"/>
        <w:jc w:val="both"/>
        <w:rPr>
          <w:rFonts w:asciiTheme="minorHAnsi" w:hAnsiTheme="minorHAnsi" w:cstheme="minorHAnsi"/>
        </w:rPr>
      </w:pPr>
      <w:ins w:id="53" w:author="Claudinei Nuno" w:date="2018-12-11T15:19:00Z">
        <w:r>
          <w:rPr>
            <w:rFonts w:asciiTheme="minorHAnsi" w:hAnsiTheme="minorHAnsi" w:cstheme="minorHAnsi"/>
          </w:rPr>
          <w:t xml:space="preserve">Não há tabulação de </w:t>
        </w:r>
        <w:proofErr w:type="spellStart"/>
        <w:r>
          <w:rPr>
            <w:rFonts w:asciiTheme="minorHAnsi" w:hAnsiTheme="minorHAnsi" w:cstheme="minorHAnsi"/>
          </w:rPr>
          <w:t>parágrafo</w:t>
        </w:r>
      </w:ins>
      <w:r w:rsidR="001152AC" w:rsidRPr="003F17B3">
        <w:rPr>
          <w:rFonts w:asciiTheme="minorHAnsi" w:hAnsiTheme="minorHAnsi" w:cstheme="minorHAnsi"/>
        </w:rPr>
        <w:t>O</w:t>
      </w:r>
      <w:proofErr w:type="spellEnd"/>
      <w:r w:rsidR="001152AC" w:rsidRPr="003F17B3">
        <w:rPr>
          <w:rFonts w:asciiTheme="minorHAnsi" w:hAnsiTheme="minorHAnsi" w:cstheme="minorHAnsi"/>
        </w:rPr>
        <w:t xml:space="preserve"> objetivo deste artigo é de apresentar</w:t>
      </w:r>
      <w:r w:rsidR="00291662" w:rsidRPr="003F17B3">
        <w:rPr>
          <w:rFonts w:asciiTheme="minorHAnsi" w:hAnsiTheme="minorHAnsi" w:cstheme="minorHAnsi"/>
        </w:rPr>
        <w:t xml:space="preserve"> o comparativo </w:t>
      </w:r>
      <w:proofErr w:type="spellStart"/>
      <w:r w:rsidR="00291662" w:rsidRPr="003F17B3">
        <w:rPr>
          <w:rFonts w:asciiTheme="minorHAnsi" w:hAnsiTheme="minorHAnsi" w:cstheme="minorHAnsi"/>
        </w:rPr>
        <w:t>de</w:t>
      </w:r>
      <w:r w:rsidR="00C94265" w:rsidRPr="003F17B3">
        <w:rPr>
          <w:rFonts w:asciiTheme="minorHAnsi" w:hAnsiTheme="minorHAnsi" w:cstheme="minorHAnsi"/>
        </w:rPr>
        <w:t>dois</w:t>
      </w:r>
      <w:proofErr w:type="spellEnd"/>
      <w:r w:rsidR="00C94265" w:rsidRPr="003F17B3">
        <w:rPr>
          <w:rFonts w:asciiTheme="minorHAnsi" w:hAnsiTheme="minorHAnsi" w:cstheme="minorHAnsi"/>
        </w:rPr>
        <w:t xml:space="preserve"> </w:t>
      </w:r>
      <w:r w:rsidR="00C94265" w:rsidRPr="003F17B3">
        <w:rPr>
          <w:rFonts w:asciiTheme="minorHAnsi" w:hAnsiTheme="minorHAnsi" w:cstheme="minorHAnsi"/>
          <w:i/>
        </w:rPr>
        <w:t xml:space="preserve">frameworks </w:t>
      </w:r>
      <w:proofErr w:type="spellStart"/>
      <w:r w:rsidR="00C94265" w:rsidRPr="003F17B3">
        <w:rPr>
          <w:rFonts w:asciiTheme="minorHAnsi" w:hAnsiTheme="minorHAnsi" w:cstheme="minorHAnsi"/>
          <w:i/>
        </w:rPr>
        <w:t>Java</w:t>
      </w:r>
      <w:r w:rsidR="00291662" w:rsidRPr="003F17B3">
        <w:rPr>
          <w:rFonts w:asciiTheme="minorHAnsi" w:hAnsiTheme="minorHAnsi" w:cstheme="minorHAnsi"/>
        </w:rPr>
        <w:t>voltado</w:t>
      </w:r>
      <w:proofErr w:type="spellEnd"/>
      <w:r w:rsidR="00291662" w:rsidRPr="003F17B3">
        <w:rPr>
          <w:rFonts w:asciiTheme="minorHAnsi" w:hAnsiTheme="minorHAnsi" w:cstheme="minorHAnsi"/>
        </w:rPr>
        <w:t xml:space="preserve"> ao desenvolvimento web,</w:t>
      </w:r>
      <w:r w:rsidR="00E619F8" w:rsidRPr="003F17B3">
        <w:rPr>
          <w:rFonts w:asciiTheme="minorHAnsi" w:hAnsiTheme="minorHAnsi" w:cstheme="minorHAnsi"/>
        </w:rPr>
        <w:t xml:space="preserve"> no qual serão o</w:t>
      </w:r>
      <w:r w:rsidR="00E619F8" w:rsidRPr="003F17B3">
        <w:rPr>
          <w:rFonts w:asciiTheme="minorHAnsi" w:hAnsiTheme="minorHAnsi" w:cstheme="minorHAnsi"/>
          <w:i/>
        </w:rPr>
        <w:t xml:space="preserve"> Spring MVC</w:t>
      </w:r>
      <w:r w:rsidR="00E619F8" w:rsidRPr="003F17B3">
        <w:rPr>
          <w:rFonts w:asciiTheme="minorHAnsi" w:hAnsiTheme="minorHAnsi" w:cstheme="minorHAnsi"/>
        </w:rPr>
        <w:t xml:space="preserve"> e </w:t>
      </w:r>
      <w:proofErr w:type="spellStart"/>
      <w:r w:rsidR="00E619F8" w:rsidRPr="003F17B3">
        <w:rPr>
          <w:rFonts w:asciiTheme="minorHAnsi" w:hAnsiTheme="minorHAnsi" w:cstheme="minorHAnsi"/>
          <w:i/>
        </w:rPr>
        <w:t>VRaptor</w:t>
      </w:r>
      <w:proofErr w:type="spellEnd"/>
      <w:r w:rsidR="00E619F8" w:rsidRPr="003F17B3">
        <w:rPr>
          <w:rFonts w:asciiTheme="minorHAnsi" w:hAnsiTheme="minorHAnsi" w:cstheme="minorHAnsi"/>
          <w:i/>
        </w:rPr>
        <w:t xml:space="preserve"> </w:t>
      </w:r>
      <w:proofErr w:type="gramStart"/>
      <w:r w:rsidR="00E619F8" w:rsidRPr="003F17B3">
        <w:rPr>
          <w:rFonts w:asciiTheme="minorHAnsi" w:hAnsiTheme="minorHAnsi" w:cstheme="minorHAnsi"/>
          <w:i/>
        </w:rPr>
        <w:t>4.</w:t>
      </w:r>
      <w:r w:rsidR="00E619F8" w:rsidRPr="003F17B3">
        <w:rPr>
          <w:rFonts w:asciiTheme="minorHAnsi" w:hAnsiTheme="minorHAnsi" w:cstheme="minorHAnsi"/>
        </w:rPr>
        <w:t>C</w:t>
      </w:r>
      <w:r w:rsidR="00291662" w:rsidRPr="003F17B3">
        <w:rPr>
          <w:rFonts w:asciiTheme="minorHAnsi" w:hAnsiTheme="minorHAnsi" w:cstheme="minorHAnsi"/>
        </w:rPr>
        <w:t>om</w:t>
      </w:r>
      <w:proofErr w:type="gramEnd"/>
      <w:r w:rsidR="00291662" w:rsidRPr="003F17B3">
        <w:rPr>
          <w:rFonts w:asciiTheme="minorHAnsi" w:hAnsiTheme="minorHAnsi" w:cstheme="minorHAnsi"/>
        </w:rPr>
        <w:t xml:space="preserve"> intuito de auxiliar o </w:t>
      </w:r>
      <w:r w:rsidR="008F0A4B" w:rsidRPr="003F17B3">
        <w:rPr>
          <w:rFonts w:asciiTheme="minorHAnsi" w:hAnsiTheme="minorHAnsi" w:cstheme="minorHAnsi"/>
        </w:rPr>
        <w:t xml:space="preserve">desenvolvedor </w:t>
      </w:r>
      <w:r w:rsidR="001F276A" w:rsidRPr="003F17B3">
        <w:rPr>
          <w:rFonts w:asciiTheme="minorHAnsi" w:hAnsiTheme="minorHAnsi" w:cstheme="minorHAnsi"/>
        </w:rPr>
        <w:t>na</w:t>
      </w:r>
      <w:r w:rsidR="008F0A4B" w:rsidRPr="003F17B3">
        <w:rPr>
          <w:rFonts w:asciiTheme="minorHAnsi" w:hAnsiTheme="minorHAnsi" w:cstheme="minorHAnsi"/>
        </w:rPr>
        <w:t xml:space="preserve"> escolha</w:t>
      </w:r>
      <w:r w:rsidR="001F276A" w:rsidRPr="003F17B3">
        <w:rPr>
          <w:rFonts w:asciiTheme="minorHAnsi" w:hAnsiTheme="minorHAnsi" w:cstheme="minorHAnsi"/>
        </w:rPr>
        <w:t xml:space="preserve"> do </w:t>
      </w:r>
      <w:r w:rsidR="001F276A" w:rsidRPr="003F17B3">
        <w:rPr>
          <w:rFonts w:asciiTheme="minorHAnsi" w:hAnsiTheme="minorHAnsi" w:cstheme="minorHAnsi"/>
          <w:i/>
        </w:rPr>
        <w:t>framework</w:t>
      </w:r>
      <w:r w:rsidR="001F276A" w:rsidRPr="003F17B3">
        <w:rPr>
          <w:rFonts w:asciiTheme="minorHAnsi" w:hAnsiTheme="minorHAnsi" w:cstheme="minorHAnsi"/>
        </w:rPr>
        <w:t xml:space="preserve">, </w:t>
      </w:r>
      <w:r w:rsidR="00DE66E1" w:rsidRPr="003F17B3">
        <w:rPr>
          <w:rFonts w:asciiTheme="minorHAnsi" w:hAnsiTheme="minorHAnsi" w:cstheme="minorHAnsi"/>
        </w:rPr>
        <w:t>com base na</w:t>
      </w:r>
      <w:r w:rsidR="001F276A" w:rsidRPr="003F17B3">
        <w:rPr>
          <w:rFonts w:asciiTheme="minorHAnsi" w:hAnsiTheme="minorHAnsi" w:cstheme="minorHAnsi"/>
        </w:rPr>
        <w:t xml:space="preserve"> estrutura e necessidade do seu projeto</w:t>
      </w:r>
      <w:r w:rsidR="00291662" w:rsidRPr="003F17B3">
        <w:rPr>
          <w:rFonts w:asciiTheme="minorHAnsi" w:hAnsiTheme="minorHAnsi" w:cstheme="minorHAnsi"/>
        </w:rPr>
        <w:t xml:space="preserve">. </w:t>
      </w:r>
      <w:r w:rsidR="007241D0" w:rsidRPr="003F17B3">
        <w:rPr>
          <w:rFonts w:asciiTheme="minorHAnsi" w:hAnsiTheme="minorHAnsi" w:cstheme="minorHAnsi"/>
        </w:rPr>
        <w:t>Neste artigo s</w:t>
      </w:r>
      <w:r w:rsidR="00291662" w:rsidRPr="003F17B3">
        <w:rPr>
          <w:rFonts w:asciiTheme="minorHAnsi" w:hAnsiTheme="minorHAnsi" w:cstheme="minorHAnsi"/>
        </w:rPr>
        <w:t xml:space="preserve">erá </w:t>
      </w:r>
      <w:r w:rsidR="00FA5B73" w:rsidRPr="003F17B3">
        <w:rPr>
          <w:rFonts w:asciiTheme="minorHAnsi" w:hAnsiTheme="minorHAnsi" w:cstheme="minorHAnsi"/>
        </w:rPr>
        <w:t>apresentado</w:t>
      </w:r>
      <w:r w:rsidR="009E709A" w:rsidRPr="003F17B3">
        <w:rPr>
          <w:rFonts w:asciiTheme="minorHAnsi" w:hAnsiTheme="minorHAnsi" w:cstheme="minorHAnsi"/>
        </w:rPr>
        <w:t xml:space="preserve"> os requisitos</w:t>
      </w:r>
      <w:r w:rsidR="00BF2675" w:rsidRPr="003F17B3">
        <w:rPr>
          <w:rFonts w:asciiTheme="minorHAnsi" w:hAnsiTheme="minorHAnsi" w:cstheme="minorHAnsi"/>
        </w:rPr>
        <w:t xml:space="preserve"> dos frameworks</w:t>
      </w:r>
      <w:r w:rsidR="00FA5B73" w:rsidRPr="003F17B3">
        <w:rPr>
          <w:rFonts w:asciiTheme="minorHAnsi" w:hAnsiTheme="minorHAnsi" w:cstheme="minorHAnsi"/>
        </w:rPr>
        <w:t xml:space="preserve">, o fluxo do processamento da </w:t>
      </w:r>
      <w:proofErr w:type="spellStart"/>
      <w:proofErr w:type="gramStart"/>
      <w:r w:rsidR="00FA5B73" w:rsidRPr="003F17B3">
        <w:rPr>
          <w:rFonts w:asciiTheme="minorHAnsi" w:hAnsiTheme="minorHAnsi" w:cstheme="minorHAnsi"/>
        </w:rPr>
        <w:t>informação,</w:t>
      </w:r>
      <w:r w:rsidR="00BF2675" w:rsidRPr="003F17B3">
        <w:rPr>
          <w:rFonts w:asciiTheme="minorHAnsi" w:hAnsiTheme="minorHAnsi" w:cstheme="minorHAnsi"/>
        </w:rPr>
        <w:t>a</w:t>
      </w:r>
      <w:proofErr w:type="spellEnd"/>
      <w:proofErr w:type="gramEnd"/>
      <w:r w:rsidR="00BF2675" w:rsidRPr="003F17B3">
        <w:rPr>
          <w:rFonts w:asciiTheme="minorHAnsi" w:hAnsiTheme="minorHAnsi" w:cstheme="minorHAnsi"/>
        </w:rPr>
        <w:t xml:space="preserve"> importância da utilização da arquitetura MVC </w:t>
      </w:r>
      <w:proofErr w:type="spellStart"/>
      <w:r w:rsidR="00BF2675" w:rsidRPr="003F17B3">
        <w:rPr>
          <w:rFonts w:asciiTheme="minorHAnsi" w:hAnsiTheme="minorHAnsi" w:cstheme="minorHAnsi"/>
        </w:rPr>
        <w:t>ea</w:t>
      </w:r>
      <w:proofErr w:type="spellEnd"/>
      <w:r w:rsidR="00BF2675" w:rsidRPr="003F17B3">
        <w:rPr>
          <w:rFonts w:asciiTheme="minorHAnsi" w:hAnsiTheme="minorHAnsi" w:cstheme="minorHAnsi"/>
        </w:rPr>
        <w:t xml:space="preserve"> divisão do código em camadas, a utilização da injeção de dependências, </w:t>
      </w:r>
      <w:r w:rsidR="005B76FE" w:rsidRPr="003F17B3">
        <w:rPr>
          <w:rFonts w:asciiTheme="minorHAnsi" w:hAnsiTheme="minorHAnsi" w:cstheme="minorHAnsi"/>
        </w:rPr>
        <w:t>a inclusão de</w:t>
      </w:r>
      <w:r w:rsidR="007440CD" w:rsidRPr="003F17B3">
        <w:rPr>
          <w:rFonts w:asciiTheme="minorHAnsi" w:hAnsiTheme="minorHAnsi" w:cstheme="minorHAnsi"/>
        </w:rPr>
        <w:t xml:space="preserve"> validadores e os principais plug-ins para facilitar ainda mais o desenvolvimento</w:t>
      </w:r>
      <w:r w:rsidR="00563261" w:rsidRPr="003F17B3">
        <w:rPr>
          <w:rFonts w:asciiTheme="minorHAnsi" w:hAnsiTheme="minorHAnsi" w:cstheme="minorHAnsi"/>
        </w:rPr>
        <w:t xml:space="preserve">. Além </w:t>
      </w:r>
      <w:proofErr w:type="spellStart"/>
      <w:proofErr w:type="gramStart"/>
      <w:r w:rsidR="00563261" w:rsidRPr="003F17B3">
        <w:rPr>
          <w:rFonts w:asciiTheme="minorHAnsi" w:hAnsiTheme="minorHAnsi" w:cstheme="minorHAnsi"/>
        </w:rPr>
        <w:t>disso</w:t>
      </w:r>
      <w:r w:rsidR="00404FDB" w:rsidRPr="003F17B3">
        <w:rPr>
          <w:rFonts w:asciiTheme="minorHAnsi" w:hAnsiTheme="minorHAnsi" w:cstheme="minorHAnsi"/>
        </w:rPr>
        <w:t>,serão</w:t>
      </w:r>
      <w:proofErr w:type="spellEnd"/>
      <w:proofErr w:type="gramEnd"/>
      <w:r w:rsidR="00563261" w:rsidRPr="003F17B3">
        <w:rPr>
          <w:rFonts w:asciiTheme="minorHAnsi" w:hAnsiTheme="minorHAnsi" w:cstheme="minorHAnsi"/>
        </w:rPr>
        <w:t xml:space="preserve"> </w:t>
      </w:r>
      <w:proofErr w:type="spellStart"/>
      <w:r w:rsidR="00563261" w:rsidRPr="003F17B3">
        <w:rPr>
          <w:rFonts w:asciiTheme="minorHAnsi" w:hAnsiTheme="minorHAnsi" w:cstheme="minorHAnsi"/>
        </w:rPr>
        <w:t>abordado</w:t>
      </w:r>
      <w:r w:rsidR="00404FDB" w:rsidRPr="003F17B3">
        <w:rPr>
          <w:rFonts w:asciiTheme="minorHAnsi" w:hAnsiTheme="minorHAnsi" w:cstheme="minorHAnsi"/>
        </w:rPr>
        <w:t>sos</w:t>
      </w:r>
      <w:proofErr w:type="spellEnd"/>
      <w:r w:rsidR="00404FDB" w:rsidRPr="003F17B3">
        <w:rPr>
          <w:rFonts w:asciiTheme="minorHAnsi" w:hAnsiTheme="minorHAnsi" w:cstheme="minorHAnsi"/>
        </w:rPr>
        <w:t xml:space="preserve"> pontos fortes e fracos dos </w:t>
      </w:r>
      <w:r w:rsidR="00404FDB" w:rsidRPr="003F17B3">
        <w:rPr>
          <w:rFonts w:asciiTheme="minorHAnsi" w:hAnsiTheme="minorHAnsi" w:cstheme="minorHAnsi"/>
          <w:i/>
        </w:rPr>
        <w:t>frameworks</w:t>
      </w:r>
      <w:r w:rsidR="00404FDB" w:rsidRPr="003F17B3">
        <w:rPr>
          <w:rFonts w:asciiTheme="minorHAnsi" w:hAnsiTheme="minorHAnsi" w:cstheme="minorHAnsi"/>
        </w:rPr>
        <w:t>, a dificuldade em relação à curva de aprendizagem, analise e continuidade da plataforma e suporte do mantenedor.</w:t>
      </w:r>
      <w:r w:rsidR="005B6F8A" w:rsidRPr="003F17B3">
        <w:rPr>
          <w:rFonts w:asciiTheme="minorHAnsi" w:hAnsiTheme="minorHAnsi" w:cstheme="minorHAnsi"/>
        </w:rPr>
        <w:t xml:space="preserve"> Com base nas informações apresent</w:t>
      </w:r>
      <w:r w:rsidR="00F05586" w:rsidRPr="003F17B3">
        <w:rPr>
          <w:rFonts w:asciiTheme="minorHAnsi" w:hAnsiTheme="minorHAnsi" w:cstheme="minorHAnsi"/>
        </w:rPr>
        <w:t>adas, o artigo servirá</w:t>
      </w:r>
      <w:r w:rsidR="000A3A12" w:rsidRPr="003F17B3">
        <w:rPr>
          <w:rFonts w:asciiTheme="minorHAnsi" w:hAnsiTheme="minorHAnsi" w:cstheme="minorHAnsi"/>
        </w:rPr>
        <w:t xml:space="preserve"> como disseminador dos </w:t>
      </w:r>
      <w:r w:rsidR="000A3A12" w:rsidRPr="003F17B3">
        <w:rPr>
          <w:rFonts w:asciiTheme="minorHAnsi" w:hAnsiTheme="minorHAnsi" w:cstheme="minorHAnsi"/>
          <w:i/>
        </w:rPr>
        <w:t>frameworks Java</w:t>
      </w:r>
      <w:r w:rsidR="000A3A12" w:rsidRPr="003F17B3">
        <w:rPr>
          <w:rFonts w:asciiTheme="minorHAnsi" w:hAnsiTheme="minorHAnsi" w:cstheme="minorHAnsi"/>
        </w:rPr>
        <w:t xml:space="preserve"> para web e</w:t>
      </w:r>
      <w:r w:rsidR="00F05586" w:rsidRPr="003F17B3">
        <w:rPr>
          <w:rFonts w:asciiTheme="minorHAnsi" w:hAnsiTheme="minorHAnsi" w:cstheme="minorHAnsi"/>
        </w:rPr>
        <w:t xml:space="preserve"> de</w:t>
      </w:r>
      <w:r w:rsidR="00F45BDE" w:rsidRPr="003F17B3">
        <w:rPr>
          <w:rFonts w:asciiTheme="minorHAnsi" w:hAnsiTheme="minorHAnsi" w:cstheme="minorHAnsi"/>
        </w:rPr>
        <w:t xml:space="preserve"> material de</w:t>
      </w:r>
      <w:r w:rsidR="00F05586" w:rsidRPr="003F17B3">
        <w:rPr>
          <w:rFonts w:asciiTheme="minorHAnsi" w:hAnsiTheme="minorHAnsi" w:cstheme="minorHAnsi"/>
        </w:rPr>
        <w:t xml:space="preserve"> apoio</w:t>
      </w:r>
      <w:r w:rsidR="005B6F8A" w:rsidRPr="003F17B3">
        <w:rPr>
          <w:rFonts w:asciiTheme="minorHAnsi" w:hAnsiTheme="minorHAnsi" w:cstheme="minorHAnsi"/>
        </w:rPr>
        <w:t xml:space="preserve"> para futuras pesquisas</w:t>
      </w:r>
      <w:r w:rsidR="009F2CAE" w:rsidRPr="003F17B3">
        <w:rPr>
          <w:rFonts w:asciiTheme="minorHAnsi" w:hAnsiTheme="minorHAnsi" w:cstheme="minorHAnsi"/>
        </w:rPr>
        <w:t xml:space="preserve"> e desenvolvimento</w:t>
      </w:r>
      <w:r w:rsidR="005B6F8A" w:rsidRPr="003F17B3">
        <w:rPr>
          <w:rFonts w:asciiTheme="minorHAnsi" w:hAnsiTheme="minorHAnsi" w:cstheme="minorHAnsi"/>
        </w:rPr>
        <w:t>.</w:t>
      </w:r>
    </w:p>
    <w:p w:rsidR="001152AC" w:rsidRPr="003F17B3" w:rsidRDefault="001152AC" w:rsidP="007D77EB">
      <w:pPr>
        <w:jc w:val="both"/>
        <w:rPr>
          <w:rFonts w:asciiTheme="minorHAnsi" w:hAnsiTheme="minorHAnsi" w:cstheme="minorHAnsi"/>
        </w:rPr>
      </w:pPr>
    </w:p>
    <w:p w:rsidR="00E905FF" w:rsidRPr="003F17B3" w:rsidRDefault="006E3A8D" w:rsidP="007D77EB">
      <w:pPr>
        <w:jc w:val="both"/>
        <w:rPr>
          <w:rFonts w:asciiTheme="minorHAnsi" w:hAnsiTheme="minorHAnsi" w:cstheme="minorHAnsi"/>
        </w:rPr>
      </w:pPr>
      <w:proofErr w:type="spellStart"/>
      <w:proofErr w:type="gramStart"/>
      <w:ins w:id="54" w:author="Claudinei Nuno" w:date="2018-12-11T15:20:00Z">
        <w:r>
          <w:rPr>
            <w:rFonts w:asciiTheme="minorHAnsi" w:hAnsiTheme="minorHAnsi" w:cstheme="minorHAnsi"/>
          </w:rPr>
          <w:lastRenderedPageBreak/>
          <w:t>negrito</w:t>
        </w:r>
      </w:ins>
      <w:r w:rsidR="00E84627" w:rsidRPr="003F17B3">
        <w:rPr>
          <w:rFonts w:asciiTheme="minorHAnsi" w:hAnsiTheme="minorHAnsi" w:cstheme="minorHAnsi"/>
        </w:rPr>
        <w:t>Palavras</w:t>
      </w:r>
      <w:proofErr w:type="gramEnd"/>
      <w:r w:rsidR="00E84627" w:rsidRPr="003F17B3">
        <w:rPr>
          <w:rFonts w:asciiTheme="minorHAnsi" w:hAnsiTheme="minorHAnsi" w:cstheme="minorHAnsi"/>
        </w:rPr>
        <w:t>-chave:</w:t>
      </w:r>
      <w:r w:rsidR="00623E2F" w:rsidRPr="003F17B3">
        <w:rPr>
          <w:rFonts w:asciiTheme="minorHAnsi" w:hAnsiTheme="minorHAnsi" w:cstheme="minorHAnsi"/>
          <w:i/>
        </w:rPr>
        <w:t>framework</w:t>
      </w:r>
      <w:proofErr w:type="spellEnd"/>
      <w:r w:rsidR="00E84627" w:rsidRPr="003F17B3">
        <w:rPr>
          <w:rFonts w:asciiTheme="minorHAnsi" w:hAnsiTheme="minorHAnsi" w:cstheme="minorHAnsi"/>
        </w:rPr>
        <w:t>,</w:t>
      </w:r>
      <w:r w:rsidR="009E709A" w:rsidRPr="003F17B3">
        <w:rPr>
          <w:rFonts w:asciiTheme="minorHAnsi" w:hAnsiTheme="minorHAnsi" w:cstheme="minorHAnsi"/>
        </w:rPr>
        <w:t xml:space="preserve"> </w:t>
      </w:r>
      <w:proofErr w:type="spellStart"/>
      <w:r w:rsidR="009E709A" w:rsidRPr="003F17B3">
        <w:rPr>
          <w:rFonts w:asciiTheme="minorHAnsi" w:hAnsiTheme="minorHAnsi" w:cstheme="minorHAnsi"/>
        </w:rPr>
        <w:t>comparativo,</w:t>
      </w:r>
      <w:r w:rsidR="00B714BA" w:rsidRPr="003F17B3">
        <w:rPr>
          <w:rFonts w:asciiTheme="minorHAnsi" w:hAnsiTheme="minorHAnsi" w:cstheme="minorHAnsi"/>
        </w:rPr>
        <w:t>padrão</w:t>
      </w:r>
      <w:proofErr w:type="spellEnd"/>
      <w:r w:rsidR="00B714BA" w:rsidRPr="003F17B3">
        <w:rPr>
          <w:rFonts w:asciiTheme="minorHAnsi" w:hAnsiTheme="minorHAnsi" w:cstheme="minorHAnsi"/>
        </w:rPr>
        <w:t xml:space="preserve"> </w:t>
      </w:r>
      <w:proofErr w:type="spellStart"/>
      <w:r w:rsidR="00B714BA" w:rsidRPr="003F17B3">
        <w:rPr>
          <w:rFonts w:asciiTheme="minorHAnsi" w:hAnsiTheme="minorHAnsi" w:cstheme="minorHAnsi"/>
        </w:rPr>
        <w:t>MVC,</w:t>
      </w:r>
      <w:r w:rsidR="00623E2F" w:rsidRPr="003F17B3">
        <w:rPr>
          <w:rFonts w:asciiTheme="minorHAnsi" w:hAnsiTheme="minorHAnsi" w:cstheme="minorHAnsi"/>
          <w:i/>
        </w:rPr>
        <w:t>Vraptor</w:t>
      </w:r>
      <w:proofErr w:type="spellEnd"/>
      <w:r w:rsidR="00623E2F" w:rsidRPr="003F17B3">
        <w:rPr>
          <w:rFonts w:asciiTheme="minorHAnsi" w:hAnsiTheme="minorHAnsi" w:cstheme="minorHAnsi"/>
        </w:rPr>
        <w:t xml:space="preserve"> e </w:t>
      </w:r>
      <w:r w:rsidR="00623E2F" w:rsidRPr="003F17B3">
        <w:rPr>
          <w:rFonts w:asciiTheme="minorHAnsi" w:hAnsiTheme="minorHAnsi" w:cstheme="minorHAnsi"/>
          <w:i/>
        </w:rPr>
        <w:t>Spring</w:t>
      </w:r>
      <w:r w:rsidR="00F162DE" w:rsidRPr="003F17B3">
        <w:rPr>
          <w:rFonts w:asciiTheme="minorHAnsi" w:hAnsiTheme="minorHAnsi" w:cstheme="minorHAnsi"/>
          <w:i/>
        </w:rPr>
        <w:t xml:space="preserve"> MVC</w:t>
      </w:r>
      <w:r w:rsidR="00E807C3" w:rsidRPr="003F17B3">
        <w:rPr>
          <w:rFonts w:asciiTheme="minorHAnsi" w:hAnsiTheme="minorHAnsi" w:cstheme="minorHAnsi"/>
        </w:rPr>
        <w:t>.</w:t>
      </w:r>
    </w:p>
    <w:p w:rsidR="00E84627" w:rsidRPr="003F17B3" w:rsidRDefault="00E84627" w:rsidP="007D77EB">
      <w:pPr>
        <w:ind w:firstLine="709"/>
        <w:jc w:val="both"/>
        <w:rPr>
          <w:rFonts w:asciiTheme="minorHAnsi" w:hAnsiTheme="minorHAnsi" w:cstheme="minorHAnsi"/>
        </w:rPr>
      </w:pPr>
    </w:p>
    <w:p w:rsidR="00E905FF" w:rsidRPr="003F17B3" w:rsidRDefault="003003D9" w:rsidP="00C31C63">
      <w:pPr>
        <w:pStyle w:val="Ttulo1"/>
        <w:numPr>
          <w:ilvl w:val="0"/>
          <w:numId w:val="2"/>
        </w:numPr>
        <w:spacing w:after="0"/>
        <w:rPr>
          <w:rFonts w:cstheme="minorHAnsi"/>
          <w:bCs w:val="0"/>
          <w:color w:val="auto"/>
          <w:sz w:val="24"/>
          <w:szCs w:val="24"/>
        </w:rPr>
      </w:pPr>
      <w:r w:rsidRPr="003F17B3">
        <w:rPr>
          <w:rFonts w:cstheme="minorHAnsi"/>
          <w:color w:val="auto"/>
          <w:sz w:val="24"/>
          <w:szCs w:val="24"/>
        </w:rPr>
        <w:t>Introdução</w:t>
      </w:r>
    </w:p>
    <w:p w:rsidR="00FA0914" w:rsidRPr="003F17B3" w:rsidRDefault="00FA0914" w:rsidP="007D77EB">
      <w:pPr>
        <w:jc w:val="both"/>
        <w:rPr>
          <w:rFonts w:asciiTheme="minorHAnsi" w:hAnsiTheme="minorHAnsi" w:cstheme="minorHAnsi"/>
        </w:rPr>
      </w:pPr>
    </w:p>
    <w:p w:rsidR="0003677B" w:rsidRPr="003F17B3" w:rsidRDefault="00814850" w:rsidP="007D77EB">
      <w:pPr>
        <w:pStyle w:val="PargrafodaLista"/>
        <w:autoSpaceDE w:val="0"/>
        <w:autoSpaceDN w:val="0"/>
        <w:adjustRightInd w:val="0"/>
        <w:ind w:left="0"/>
        <w:jc w:val="both"/>
        <w:rPr>
          <w:rFonts w:asciiTheme="minorHAnsi" w:hAnsiTheme="minorHAnsi" w:cstheme="minorHAnsi"/>
        </w:rPr>
      </w:pPr>
      <w:r w:rsidRPr="003F17B3">
        <w:rPr>
          <w:rFonts w:asciiTheme="minorHAnsi" w:hAnsiTheme="minorHAnsi" w:cstheme="minorHAnsi"/>
        </w:rPr>
        <w:tab/>
      </w:r>
      <w:r w:rsidR="00BF625B" w:rsidRPr="003F17B3">
        <w:rPr>
          <w:rFonts w:asciiTheme="minorHAnsi" w:hAnsiTheme="minorHAnsi" w:cstheme="minorHAnsi"/>
        </w:rPr>
        <w:t>Quando iniciamos o desenvolvimento de um projeto</w:t>
      </w:r>
      <w:r w:rsidR="001306FA" w:rsidRPr="003F17B3">
        <w:rPr>
          <w:rFonts w:asciiTheme="minorHAnsi" w:hAnsiTheme="minorHAnsi" w:cstheme="minorHAnsi"/>
        </w:rPr>
        <w:t xml:space="preserve"> web na linguagem </w:t>
      </w:r>
      <w:r w:rsidR="001306FA" w:rsidRPr="003F17B3">
        <w:rPr>
          <w:rFonts w:asciiTheme="minorHAnsi" w:hAnsiTheme="minorHAnsi" w:cstheme="minorHAnsi"/>
          <w:i/>
        </w:rPr>
        <w:t>Java</w:t>
      </w:r>
      <w:r w:rsidR="00BF625B" w:rsidRPr="003F17B3">
        <w:rPr>
          <w:rFonts w:asciiTheme="minorHAnsi" w:hAnsiTheme="minorHAnsi" w:cstheme="minorHAnsi"/>
        </w:rPr>
        <w:t xml:space="preserve">, uma das questões que muitos programadores </w:t>
      </w:r>
      <w:r w:rsidR="001306FA" w:rsidRPr="003F17B3">
        <w:rPr>
          <w:rFonts w:asciiTheme="minorHAnsi" w:hAnsiTheme="minorHAnsi" w:cstheme="minorHAnsi"/>
        </w:rPr>
        <w:t xml:space="preserve">têm de defini-la, </w:t>
      </w:r>
      <w:r w:rsidR="00496304" w:rsidRPr="003F17B3">
        <w:rPr>
          <w:rFonts w:asciiTheme="minorHAnsi" w:hAnsiTheme="minorHAnsi" w:cstheme="minorHAnsi"/>
        </w:rPr>
        <w:t>é</w:t>
      </w:r>
      <w:r w:rsidR="00E82ECA" w:rsidRPr="003F17B3">
        <w:rPr>
          <w:rFonts w:asciiTheme="minorHAnsi" w:hAnsiTheme="minorHAnsi" w:cstheme="minorHAnsi"/>
        </w:rPr>
        <w:t xml:space="preserve"> com qual ferramenta será utilizada para o desenvolvimento do projeto</w:t>
      </w:r>
      <w:r w:rsidR="001306FA" w:rsidRPr="003F17B3">
        <w:rPr>
          <w:rFonts w:asciiTheme="minorHAnsi" w:hAnsiTheme="minorHAnsi" w:cstheme="minorHAnsi"/>
        </w:rPr>
        <w:t>?</w:t>
      </w:r>
    </w:p>
    <w:p w:rsidR="00AA4045" w:rsidRPr="003F17B3" w:rsidRDefault="0003677B" w:rsidP="007D77EB">
      <w:pPr>
        <w:pStyle w:val="PargrafodaLista"/>
        <w:autoSpaceDE w:val="0"/>
        <w:autoSpaceDN w:val="0"/>
        <w:adjustRightInd w:val="0"/>
        <w:ind w:left="0"/>
        <w:jc w:val="both"/>
        <w:rPr>
          <w:rFonts w:asciiTheme="minorHAnsi" w:hAnsiTheme="minorHAnsi" w:cstheme="minorHAnsi"/>
        </w:rPr>
      </w:pPr>
      <w:r w:rsidRPr="003F17B3">
        <w:rPr>
          <w:rFonts w:asciiTheme="minorHAnsi" w:hAnsiTheme="minorHAnsi" w:cstheme="minorHAnsi"/>
        </w:rPr>
        <w:tab/>
        <w:t xml:space="preserve">E desenvolver </w:t>
      </w:r>
      <w:r w:rsidR="0090396A" w:rsidRPr="003F17B3">
        <w:rPr>
          <w:rFonts w:asciiTheme="minorHAnsi" w:hAnsiTheme="minorHAnsi" w:cstheme="minorHAnsi"/>
        </w:rPr>
        <w:t xml:space="preserve">sistemas em </w:t>
      </w:r>
      <w:r w:rsidRPr="003F17B3">
        <w:rPr>
          <w:rFonts w:asciiTheme="minorHAnsi" w:hAnsiTheme="minorHAnsi" w:cstheme="minorHAnsi"/>
          <w:i/>
        </w:rPr>
        <w:t>Java</w:t>
      </w:r>
      <w:r w:rsidRPr="003F17B3">
        <w:rPr>
          <w:rFonts w:asciiTheme="minorHAnsi" w:hAnsiTheme="minorHAnsi" w:cstheme="minorHAnsi"/>
        </w:rPr>
        <w:t xml:space="preserve"> para web, </w:t>
      </w:r>
      <w:r w:rsidR="000B0A99" w:rsidRPr="003F17B3">
        <w:rPr>
          <w:rFonts w:asciiTheme="minorHAnsi" w:hAnsiTheme="minorHAnsi" w:cstheme="minorHAnsi"/>
        </w:rPr>
        <w:t xml:space="preserve">antes das criações dos </w:t>
      </w:r>
      <w:r w:rsidR="000B0A99" w:rsidRPr="003F17B3">
        <w:rPr>
          <w:rFonts w:asciiTheme="minorHAnsi" w:hAnsiTheme="minorHAnsi" w:cstheme="minorHAnsi"/>
          <w:i/>
        </w:rPr>
        <w:t>framework</w:t>
      </w:r>
      <w:r w:rsidR="000B0A99" w:rsidRPr="003F17B3">
        <w:rPr>
          <w:rFonts w:asciiTheme="minorHAnsi" w:hAnsiTheme="minorHAnsi" w:cstheme="minorHAnsi"/>
        </w:rPr>
        <w:t>s,</w:t>
      </w:r>
      <w:r w:rsidR="00824E4B" w:rsidRPr="003F17B3">
        <w:rPr>
          <w:rFonts w:asciiTheme="minorHAnsi" w:hAnsiTheme="minorHAnsi" w:cstheme="minorHAnsi"/>
        </w:rPr>
        <w:t xml:space="preserve"> que</w:t>
      </w:r>
      <w:r w:rsidR="004B5C4F" w:rsidRPr="003F17B3">
        <w:rPr>
          <w:rFonts w:asciiTheme="minorHAnsi" w:hAnsiTheme="minorHAnsi" w:cstheme="minorHAnsi"/>
        </w:rPr>
        <w:t xml:space="preserve"> em </w:t>
      </w:r>
      <w:proofErr w:type="spellStart"/>
      <w:r w:rsidR="004B5C4F" w:rsidRPr="003F17B3">
        <w:rPr>
          <w:rFonts w:asciiTheme="minorHAnsi" w:hAnsiTheme="minorHAnsi" w:cstheme="minorHAnsi"/>
        </w:rPr>
        <w:t>resumoé</w:t>
      </w:r>
      <w:proofErr w:type="spellEnd"/>
      <w:r w:rsidR="00824E4B" w:rsidRPr="003F17B3">
        <w:rPr>
          <w:rFonts w:asciiTheme="minorHAnsi" w:hAnsiTheme="minorHAnsi" w:cstheme="minorHAnsi"/>
        </w:rPr>
        <w:t xml:space="preserve"> um conjunto de bibliotecas que reúne inúmeras funcionalidades que ficam à disposição do programador</w:t>
      </w:r>
      <w:r w:rsidR="00C17C84" w:rsidRPr="003F17B3">
        <w:rPr>
          <w:rFonts w:asciiTheme="minorHAnsi" w:hAnsiTheme="minorHAnsi" w:cstheme="minorHAnsi"/>
        </w:rPr>
        <w:t xml:space="preserve">, </w:t>
      </w:r>
      <w:r w:rsidR="00824E4B" w:rsidRPr="003F17B3">
        <w:rPr>
          <w:rFonts w:asciiTheme="minorHAnsi" w:hAnsiTheme="minorHAnsi" w:cstheme="minorHAnsi"/>
        </w:rPr>
        <w:t>aumentando sua produtivida</w:t>
      </w:r>
      <w:r w:rsidR="00C17C84" w:rsidRPr="003F17B3">
        <w:rPr>
          <w:rFonts w:asciiTheme="minorHAnsi" w:hAnsiTheme="minorHAnsi" w:cstheme="minorHAnsi"/>
        </w:rPr>
        <w:t>de;</w:t>
      </w:r>
      <w:r w:rsidR="000B0A99" w:rsidRPr="003F17B3">
        <w:rPr>
          <w:rFonts w:asciiTheme="minorHAnsi" w:hAnsiTheme="minorHAnsi" w:cstheme="minorHAnsi"/>
        </w:rPr>
        <w:t xml:space="preserve"> era uma tarefa trabalhosa, pois mesmo </w:t>
      </w:r>
      <w:r w:rsidR="00C17C84" w:rsidRPr="003F17B3">
        <w:rPr>
          <w:rFonts w:asciiTheme="minorHAnsi" w:hAnsiTheme="minorHAnsi" w:cstheme="minorHAnsi"/>
        </w:rPr>
        <w:t xml:space="preserve">o </w:t>
      </w:r>
      <w:r w:rsidR="00C17C84" w:rsidRPr="003F17B3">
        <w:rPr>
          <w:rFonts w:asciiTheme="minorHAnsi" w:hAnsiTheme="minorHAnsi" w:cstheme="minorHAnsi"/>
          <w:i/>
        </w:rPr>
        <w:t>Java</w:t>
      </w:r>
      <w:r w:rsidR="00C17C84" w:rsidRPr="003F17B3">
        <w:rPr>
          <w:rFonts w:asciiTheme="minorHAnsi" w:hAnsiTheme="minorHAnsi" w:cstheme="minorHAnsi"/>
        </w:rPr>
        <w:t xml:space="preserve"> possuindo</w:t>
      </w:r>
      <w:r w:rsidR="000B0A99" w:rsidRPr="003F17B3">
        <w:rPr>
          <w:rFonts w:asciiTheme="minorHAnsi" w:hAnsiTheme="minorHAnsi" w:cstheme="minorHAnsi"/>
        </w:rPr>
        <w:t xml:space="preserve"> os </w:t>
      </w:r>
      <w:proofErr w:type="spellStart"/>
      <w:r w:rsidR="000B0A99" w:rsidRPr="003F17B3">
        <w:rPr>
          <w:rFonts w:asciiTheme="minorHAnsi" w:hAnsiTheme="minorHAnsi" w:cstheme="minorHAnsi"/>
          <w:i/>
        </w:rPr>
        <w:t>Servlets</w:t>
      </w:r>
      <w:proofErr w:type="spellEnd"/>
      <w:r w:rsidR="000B0A99" w:rsidRPr="003F17B3">
        <w:rPr>
          <w:rFonts w:asciiTheme="minorHAnsi" w:hAnsiTheme="minorHAnsi" w:cstheme="minorHAnsi"/>
        </w:rPr>
        <w:t xml:space="preserve"> e o JSP</w:t>
      </w:r>
      <w:r w:rsidR="0061425F" w:rsidRPr="003F17B3">
        <w:rPr>
          <w:rFonts w:asciiTheme="minorHAnsi" w:hAnsiTheme="minorHAnsi" w:cstheme="minorHAnsi"/>
        </w:rPr>
        <w:t xml:space="preserve"> para auxiliar nos serviços específicos web</w:t>
      </w:r>
      <w:r w:rsidR="000B0A99" w:rsidRPr="003F17B3">
        <w:rPr>
          <w:rFonts w:asciiTheme="minorHAnsi" w:hAnsiTheme="minorHAnsi" w:cstheme="minorHAnsi"/>
        </w:rPr>
        <w:t xml:space="preserve">, </w:t>
      </w:r>
      <w:r w:rsidR="003C1A63" w:rsidRPr="003F17B3">
        <w:rPr>
          <w:rFonts w:asciiTheme="minorHAnsi" w:hAnsiTheme="minorHAnsi" w:cstheme="minorHAnsi"/>
        </w:rPr>
        <w:t>as requisições e tratamentos eram feitos de forma manual, onde cada prog</w:t>
      </w:r>
      <w:r w:rsidR="00BE6E9B" w:rsidRPr="003F17B3">
        <w:rPr>
          <w:rFonts w:asciiTheme="minorHAnsi" w:hAnsiTheme="minorHAnsi" w:cstheme="minorHAnsi"/>
        </w:rPr>
        <w:t>ramador criava sua metodologia de criação</w:t>
      </w:r>
      <w:r w:rsidR="003C1A63" w:rsidRPr="003F17B3">
        <w:rPr>
          <w:rFonts w:asciiTheme="minorHAnsi" w:hAnsiTheme="minorHAnsi" w:cstheme="minorHAnsi"/>
        </w:rPr>
        <w:t>,</w:t>
      </w:r>
      <w:r w:rsidR="00BE6E9B" w:rsidRPr="003F17B3">
        <w:rPr>
          <w:rFonts w:asciiTheme="minorHAnsi" w:hAnsiTheme="minorHAnsi" w:cstheme="minorHAnsi"/>
        </w:rPr>
        <w:t xml:space="preserve"> bibliotecas e ferramentas com códigos massivos para sanar suas necessidades, assi</w:t>
      </w:r>
      <w:r w:rsidR="00B535EA" w:rsidRPr="003F17B3">
        <w:rPr>
          <w:rFonts w:asciiTheme="minorHAnsi" w:hAnsiTheme="minorHAnsi" w:cstheme="minorHAnsi"/>
        </w:rPr>
        <w:t xml:space="preserve">m não havendo uma </w:t>
      </w:r>
      <w:proofErr w:type="spellStart"/>
      <w:r w:rsidR="00B535EA" w:rsidRPr="003F17B3">
        <w:rPr>
          <w:rFonts w:asciiTheme="minorHAnsi" w:hAnsiTheme="minorHAnsi" w:cstheme="minorHAnsi"/>
        </w:rPr>
        <w:t>padronização</w:t>
      </w:r>
      <w:r w:rsidR="001B4108" w:rsidRPr="003F17B3">
        <w:rPr>
          <w:rFonts w:asciiTheme="minorHAnsi" w:hAnsiTheme="minorHAnsi" w:cstheme="minorHAnsi"/>
        </w:rPr>
        <w:t>n</w:t>
      </w:r>
      <w:r w:rsidR="00A12DD4" w:rsidRPr="003F17B3">
        <w:rPr>
          <w:rFonts w:asciiTheme="minorHAnsi" w:hAnsiTheme="minorHAnsi" w:cstheme="minorHAnsi"/>
        </w:rPr>
        <w:t>o</w:t>
      </w:r>
      <w:proofErr w:type="spellEnd"/>
      <w:r w:rsidR="00A12DD4" w:rsidRPr="003F17B3">
        <w:rPr>
          <w:rFonts w:asciiTheme="minorHAnsi" w:hAnsiTheme="minorHAnsi" w:cstheme="minorHAnsi"/>
        </w:rPr>
        <w:t xml:space="preserve"> desenvolvimento</w:t>
      </w:r>
      <w:r w:rsidR="001B4108" w:rsidRPr="003F17B3">
        <w:rPr>
          <w:rFonts w:asciiTheme="minorHAnsi" w:hAnsiTheme="minorHAnsi" w:cstheme="minorHAnsi"/>
        </w:rPr>
        <w:t xml:space="preserve"> web com </w:t>
      </w:r>
      <w:r w:rsidR="001B4108" w:rsidRPr="003F17B3">
        <w:rPr>
          <w:rFonts w:asciiTheme="minorHAnsi" w:hAnsiTheme="minorHAnsi" w:cstheme="minorHAnsi"/>
          <w:i/>
        </w:rPr>
        <w:t>Java</w:t>
      </w:r>
      <w:r w:rsidR="00BE6E9B" w:rsidRPr="003F17B3">
        <w:rPr>
          <w:rFonts w:asciiTheme="minorHAnsi" w:hAnsiTheme="minorHAnsi" w:cstheme="minorHAnsi"/>
        </w:rPr>
        <w:t>.</w:t>
      </w:r>
    </w:p>
    <w:p w:rsidR="00921820" w:rsidRPr="003F17B3" w:rsidRDefault="00496304" w:rsidP="007D77EB">
      <w:pPr>
        <w:pStyle w:val="PargrafodaLista"/>
        <w:autoSpaceDE w:val="0"/>
        <w:autoSpaceDN w:val="0"/>
        <w:adjustRightInd w:val="0"/>
        <w:ind w:left="0" w:firstLine="708"/>
        <w:jc w:val="both"/>
        <w:rPr>
          <w:rFonts w:asciiTheme="minorHAnsi" w:hAnsiTheme="minorHAnsi" w:cstheme="minorHAnsi"/>
        </w:rPr>
      </w:pPr>
      <w:r w:rsidRPr="003F17B3">
        <w:rPr>
          <w:rFonts w:asciiTheme="minorHAnsi" w:hAnsiTheme="minorHAnsi" w:cstheme="minorHAnsi"/>
        </w:rPr>
        <w:t>Atualmente, temos a disposição v</w:t>
      </w:r>
      <w:r w:rsidR="00E82ECA" w:rsidRPr="003F17B3">
        <w:rPr>
          <w:rFonts w:asciiTheme="minorHAnsi" w:hAnsiTheme="minorHAnsi" w:cstheme="minorHAnsi"/>
        </w:rPr>
        <w:t>ário</w:t>
      </w:r>
      <w:r w:rsidRPr="003F17B3">
        <w:rPr>
          <w:rFonts w:asciiTheme="minorHAnsi" w:hAnsiTheme="minorHAnsi" w:cstheme="minorHAnsi"/>
        </w:rPr>
        <w:t xml:space="preserve">s </w:t>
      </w:r>
      <w:proofErr w:type="spellStart"/>
      <w:r w:rsidR="005802B2" w:rsidRPr="003F17B3">
        <w:rPr>
          <w:rFonts w:asciiTheme="minorHAnsi" w:hAnsiTheme="minorHAnsi" w:cstheme="minorHAnsi"/>
          <w:i/>
        </w:rPr>
        <w:t>frameworks</w:t>
      </w:r>
      <w:r w:rsidR="005802B2" w:rsidRPr="003F17B3">
        <w:rPr>
          <w:rFonts w:asciiTheme="minorHAnsi" w:hAnsiTheme="minorHAnsi" w:cstheme="minorHAnsi"/>
        </w:rPr>
        <w:t>para</w:t>
      </w:r>
      <w:proofErr w:type="spellEnd"/>
      <w:r w:rsidR="00C17C84" w:rsidRPr="003F17B3">
        <w:rPr>
          <w:rFonts w:asciiTheme="minorHAnsi" w:hAnsiTheme="minorHAnsi" w:cstheme="minorHAnsi"/>
        </w:rPr>
        <w:t xml:space="preserve"> facilitar</w:t>
      </w:r>
      <w:r w:rsidR="00B535EA" w:rsidRPr="003F17B3">
        <w:rPr>
          <w:rFonts w:asciiTheme="minorHAnsi" w:hAnsiTheme="minorHAnsi" w:cstheme="minorHAnsi"/>
        </w:rPr>
        <w:t xml:space="preserve"> a produtividade e </w:t>
      </w:r>
      <w:r w:rsidR="008E3A87" w:rsidRPr="003F17B3">
        <w:rPr>
          <w:rFonts w:asciiTheme="minorHAnsi" w:hAnsiTheme="minorHAnsi" w:cstheme="minorHAnsi"/>
        </w:rPr>
        <w:t xml:space="preserve">a </w:t>
      </w:r>
      <w:proofErr w:type="spellStart"/>
      <w:r w:rsidR="005802B2" w:rsidRPr="003F17B3">
        <w:rPr>
          <w:rFonts w:asciiTheme="minorHAnsi" w:hAnsiTheme="minorHAnsi" w:cstheme="minorHAnsi"/>
        </w:rPr>
        <w:t>padronizaçãodo</w:t>
      </w:r>
      <w:r w:rsidR="00F8356A" w:rsidRPr="003F17B3">
        <w:rPr>
          <w:rFonts w:asciiTheme="minorHAnsi" w:hAnsiTheme="minorHAnsi" w:cstheme="minorHAnsi"/>
        </w:rPr>
        <w:t>código</w:t>
      </w:r>
      <w:proofErr w:type="spellEnd"/>
      <w:r w:rsidRPr="003F17B3">
        <w:rPr>
          <w:rFonts w:asciiTheme="minorHAnsi" w:hAnsiTheme="minorHAnsi" w:cstheme="minorHAnsi"/>
        </w:rPr>
        <w:t>. Porém,</w:t>
      </w:r>
      <w:r w:rsidR="007B2AB3" w:rsidRPr="003F17B3">
        <w:rPr>
          <w:rFonts w:asciiTheme="minorHAnsi" w:hAnsiTheme="minorHAnsi" w:cstheme="minorHAnsi"/>
        </w:rPr>
        <w:t xml:space="preserve"> devemos an</w:t>
      </w:r>
      <w:r w:rsidR="00B535EA" w:rsidRPr="003F17B3">
        <w:rPr>
          <w:rFonts w:asciiTheme="minorHAnsi" w:hAnsiTheme="minorHAnsi" w:cstheme="minorHAnsi"/>
        </w:rPr>
        <w:t>alisar se vale à pena utilizar</w:t>
      </w:r>
      <w:r w:rsidR="007B2AB3" w:rsidRPr="003F17B3">
        <w:rPr>
          <w:rFonts w:asciiTheme="minorHAnsi" w:hAnsiTheme="minorHAnsi" w:cstheme="minorHAnsi"/>
        </w:rPr>
        <w:t>? C</w:t>
      </w:r>
      <w:r w:rsidR="00E82ECA" w:rsidRPr="003F17B3">
        <w:rPr>
          <w:rFonts w:asciiTheme="minorHAnsi" w:hAnsiTheme="minorHAnsi" w:cstheme="minorHAnsi"/>
        </w:rPr>
        <w:t>omo escolher? Qual ganho e vantagem terão ao escolher uma?</w:t>
      </w:r>
    </w:p>
    <w:p w:rsidR="00496304" w:rsidRPr="003F17B3" w:rsidRDefault="00496304" w:rsidP="007D77EB">
      <w:pPr>
        <w:pStyle w:val="PargrafodaLista"/>
        <w:autoSpaceDE w:val="0"/>
        <w:autoSpaceDN w:val="0"/>
        <w:adjustRightInd w:val="0"/>
        <w:ind w:left="0"/>
        <w:jc w:val="both"/>
        <w:rPr>
          <w:rFonts w:asciiTheme="minorHAnsi" w:hAnsiTheme="minorHAnsi" w:cstheme="minorHAnsi"/>
        </w:rPr>
      </w:pPr>
      <w:r w:rsidRPr="003F17B3">
        <w:rPr>
          <w:rFonts w:asciiTheme="minorHAnsi" w:hAnsiTheme="minorHAnsi" w:cstheme="minorHAnsi"/>
        </w:rPr>
        <w:tab/>
      </w:r>
      <w:r w:rsidR="0001307B" w:rsidRPr="003F17B3">
        <w:rPr>
          <w:rFonts w:asciiTheme="minorHAnsi" w:hAnsiTheme="minorHAnsi" w:cstheme="minorHAnsi"/>
        </w:rPr>
        <w:t xml:space="preserve">Baseado </w:t>
      </w:r>
      <w:r w:rsidR="00C35D1E" w:rsidRPr="003F17B3">
        <w:rPr>
          <w:rFonts w:asciiTheme="minorHAnsi" w:hAnsiTheme="minorHAnsi" w:cstheme="minorHAnsi"/>
        </w:rPr>
        <w:t xml:space="preserve">nesses questionamentos, por boa prática, </w:t>
      </w:r>
      <w:proofErr w:type="gramStart"/>
      <w:r w:rsidR="00C35D1E" w:rsidRPr="003F17B3">
        <w:rPr>
          <w:rFonts w:asciiTheme="minorHAnsi" w:hAnsiTheme="minorHAnsi" w:cstheme="minorHAnsi"/>
        </w:rPr>
        <w:t xml:space="preserve">devemos </w:t>
      </w:r>
      <w:ins w:id="55" w:author="Claudinei Nuno" w:date="2018-12-11T15:21:00Z">
        <w:r w:rsidR="006E3A8D">
          <w:rPr>
            <w:rFonts w:asciiTheme="minorHAnsi" w:hAnsiTheme="minorHAnsi" w:cstheme="minorHAnsi"/>
          </w:rPr>
          <w:t>?????</w:t>
        </w:r>
        <w:proofErr w:type="gramEnd"/>
        <w:r w:rsidR="006E3A8D">
          <w:rPr>
            <w:rFonts w:asciiTheme="minorHAnsi" w:hAnsiTheme="minorHAnsi" w:cstheme="minorHAnsi"/>
          </w:rPr>
          <w:t xml:space="preserve">  </w:t>
        </w:r>
        <w:proofErr w:type="gramStart"/>
        <w:r w:rsidR="006E3A8D">
          <w:rPr>
            <w:rFonts w:asciiTheme="minorHAnsi" w:hAnsiTheme="minorHAnsi" w:cstheme="minorHAnsi"/>
          </w:rPr>
          <w:t>não</w:t>
        </w:r>
        <w:proofErr w:type="gramEnd"/>
        <w:r w:rsidR="006E3A8D">
          <w:rPr>
            <w:rFonts w:asciiTheme="minorHAnsi" w:hAnsiTheme="minorHAnsi" w:cstheme="minorHAnsi"/>
          </w:rPr>
          <w:t xml:space="preserve"> use 1ª pessoa do </w:t>
        </w:r>
        <w:proofErr w:type="spellStart"/>
        <w:r w:rsidR="006E3A8D">
          <w:rPr>
            <w:rFonts w:asciiTheme="minorHAnsi" w:hAnsiTheme="minorHAnsi" w:cstheme="minorHAnsi"/>
          </w:rPr>
          <w:t>plurar</w:t>
        </w:r>
        <w:proofErr w:type="spellEnd"/>
        <w:r w:rsidR="006E3A8D">
          <w:rPr>
            <w:rFonts w:asciiTheme="minorHAnsi" w:hAnsiTheme="minorHAnsi" w:cstheme="minorHAnsi"/>
          </w:rPr>
          <w:t xml:space="preserve"> </w:t>
        </w:r>
      </w:ins>
      <w:r w:rsidR="00C35D1E" w:rsidRPr="003F17B3">
        <w:rPr>
          <w:rFonts w:asciiTheme="minorHAnsi" w:hAnsiTheme="minorHAnsi" w:cstheme="minorHAnsi"/>
        </w:rPr>
        <w:t xml:space="preserve">seguir alguns critérios para a </w:t>
      </w:r>
      <w:r w:rsidR="00014596" w:rsidRPr="003F17B3">
        <w:rPr>
          <w:rFonts w:asciiTheme="minorHAnsi" w:hAnsiTheme="minorHAnsi" w:cstheme="minorHAnsi"/>
        </w:rPr>
        <w:t xml:space="preserve">escolha do </w:t>
      </w:r>
      <w:r w:rsidR="00014596" w:rsidRPr="003F17B3">
        <w:rPr>
          <w:rFonts w:asciiTheme="minorHAnsi" w:hAnsiTheme="minorHAnsi" w:cstheme="minorHAnsi"/>
          <w:i/>
        </w:rPr>
        <w:t>framework</w:t>
      </w:r>
      <w:r w:rsidR="00014596" w:rsidRPr="003F17B3">
        <w:rPr>
          <w:rFonts w:asciiTheme="minorHAnsi" w:hAnsiTheme="minorHAnsi" w:cstheme="minorHAnsi"/>
        </w:rPr>
        <w:t xml:space="preserve">. Por exemplo, </w:t>
      </w:r>
      <w:r w:rsidR="0087092A" w:rsidRPr="003F17B3">
        <w:rPr>
          <w:rFonts w:asciiTheme="minorHAnsi" w:hAnsiTheme="minorHAnsi" w:cstheme="minorHAnsi"/>
        </w:rPr>
        <w:t>a sua estrutura, pois verificamos se ele poderá atender as necessidades</w:t>
      </w:r>
      <w:r w:rsidR="004539BB" w:rsidRPr="003F17B3">
        <w:rPr>
          <w:rFonts w:asciiTheme="minorHAnsi" w:hAnsiTheme="minorHAnsi" w:cstheme="minorHAnsi"/>
        </w:rPr>
        <w:t>;</w:t>
      </w:r>
      <w:r w:rsidR="0087092A" w:rsidRPr="003F17B3">
        <w:rPr>
          <w:rFonts w:asciiTheme="minorHAnsi" w:hAnsiTheme="minorHAnsi" w:cstheme="minorHAnsi"/>
        </w:rPr>
        <w:t xml:space="preserve"> o quão reconhecido ele é, pois assim podemos ter mais informações através de comunidades e fóruns a respeito de novas </w:t>
      </w:r>
      <w:r w:rsidR="00682B93" w:rsidRPr="003F17B3">
        <w:rPr>
          <w:rFonts w:asciiTheme="minorHAnsi" w:hAnsiTheme="minorHAnsi" w:cstheme="minorHAnsi"/>
        </w:rPr>
        <w:t>ideias</w:t>
      </w:r>
      <w:r w:rsidR="0087092A" w:rsidRPr="003F17B3">
        <w:rPr>
          <w:rFonts w:asciiTheme="minorHAnsi" w:hAnsiTheme="minorHAnsi" w:cstheme="minorHAnsi"/>
        </w:rPr>
        <w:t xml:space="preserve">, </w:t>
      </w:r>
      <w:r w:rsidR="002567E2" w:rsidRPr="003F17B3">
        <w:rPr>
          <w:rFonts w:asciiTheme="minorHAnsi" w:hAnsiTheme="minorHAnsi" w:cstheme="minorHAnsi"/>
        </w:rPr>
        <w:t>nova funcionalidade</w:t>
      </w:r>
      <w:r w:rsidR="0087092A" w:rsidRPr="003F17B3">
        <w:rPr>
          <w:rFonts w:asciiTheme="minorHAnsi" w:hAnsiTheme="minorHAnsi" w:cstheme="minorHAnsi"/>
        </w:rPr>
        <w:t xml:space="preserve"> e </w:t>
      </w:r>
      <w:r w:rsidR="002567E2" w:rsidRPr="003F17B3">
        <w:rPr>
          <w:rFonts w:asciiTheme="minorHAnsi" w:hAnsiTheme="minorHAnsi" w:cstheme="minorHAnsi"/>
        </w:rPr>
        <w:t xml:space="preserve">a </w:t>
      </w:r>
      <w:r w:rsidR="0087092A" w:rsidRPr="003F17B3">
        <w:rPr>
          <w:rFonts w:asciiTheme="minorHAnsi" w:hAnsiTheme="minorHAnsi" w:cstheme="minorHAnsi"/>
        </w:rPr>
        <w:t>qualidade</w:t>
      </w:r>
      <w:r w:rsidR="004539BB" w:rsidRPr="003F17B3">
        <w:rPr>
          <w:rFonts w:asciiTheme="minorHAnsi" w:hAnsiTheme="minorHAnsi" w:cstheme="minorHAnsi"/>
        </w:rPr>
        <w:t xml:space="preserve"> do </w:t>
      </w:r>
      <w:r w:rsidR="005802B2" w:rsidRPr="003F17B3">
        <w:rPr>
          <w:rFonts w:asciiTheme="minorHAnsi" w:hAnsiTheme="minorHAnsi" w:cstheme="minorHAnsi"/>
          <w:i/>
        </w:rPr>
        <w:t>framework</w:t>
      </w:r>
      <w:r w:rsidR="005802B2" w:rsidRPr="003F17B3">
        <w:rPr>
          <w:rFonts w:asciiTheme="minorHAnsi" w:hAnsiTheme="minorHAnsi" w:cstheme="minorHAnsi"/>
        </w:rPr>
        <w:t xml:space="preserve">; </w:t>
      </w:r>
      <w:r w:rsidR="007266E7" w:rsidRPr="003F17B3">
        <w:rPr>
          <w:rFonts w:asciiTheme="minorHAnsi" w:hAnsiTheme="minorHAnsi" w:cstheme="minorHAnsi"/>
        </w:rPr>
        <w:t xml:space="preserve">segurança, verificar a capacidade de garantir o funcionamento do sistema, o gerenciamento de riscos e redução de vulnerabilidade; </w:t>
      </w:r>
      <w:r w:rsidR="00C94265" w:rsidRPr="003F17B3">
        <w:rPr>
          <w:rFonts w:asciiTheme="minorHAnsi" w:hAnsiTheme="minorHAnsi" w:cstheme="minorHAnsi"/>
        </w:rPr>
        <w:t xml:space="preserve">e a documentação, pois sendo bem formulada </w:t>
      </w:r>
      <w:r w:rsidR="00DF78BC" w:rsidRPr="003F17B3">
        <w:rPr>
          <w:rFonts w:asciiTheme="minorHAnsi" w:hAnsiTheme="minorHAnsi" w:cstheme="minorHAnsi"/>
        </w:rPr>
        <w:t>serão</w:t>
      </w:r>
      <w:r w:rsidR="00C94265" w:rsidRPr="003F17B3">
        <w:rPr>
          <w:rFonts w:asciiTheme="minorHAnsi" w:hAnsiTheme="minorHAnsi" w:cstheme="minorHAnsi"/>
        </w:rPr>
        <w:t xml:space="preserve"> mais </w:t>
      </w:r>
      <w:r w:rsidR="00DF78BC" w:rsidRPr="003F17B3">
        <w:rPr>
          <w:rFonts w:asciiTheme="minorHAnsi" w:hAnsiTheme="minorHAnsi" w:cstheme="minorHAnsi"/>
        </w:rPr>
        <w:t>fáceis</w:t>
      </w:r>
      <w:r w:rsidR="00C94265" w:rsidRPr="003F17B3">
        <w:rPr>
          <w:rFonts w:asciiTheme="minorHAnsi" w:hAnsiTheme="minorHAnsi" w:cstheme="minorHAnsi"/>
        </w:rPr>
        <w:t xml:space="preserve"> o seu entendimento e a sua utilização.</w:t>
      </w:r>
    </w:p>
    <w:p w:rsidR="00C94265" w:rsidRPr="003F17B3" w:rsidRDefault="00C94265" w:rsidP="007D77EB">
      <w:pPr>
        <w:pStyle w:val="PargrafodaLista"/>
        <w:autoSpaceDE w:val="0"/>
        <w:autoSpaceDN w:val="0"/>
        <w:adjustRightInd w:val="0"/>
        <w:ind w:left="0"/>
        <w:jc w:val="both"/>
        <w:rPr>
          <w:rFonts w:asciiTheme="minorHAnsi" w:eastAsiaTheme="minorHAnsi" w:hAnsiTheme="minorHAnsi" w:cstheme="minorHAnsi"/>
        </w:rPr>
      </w:pPr>
      <w:r w:rsidRPr="003F17B3">
        <w:rPr>
          <w:rFonts w:asciiTheme="minorHAnsi" w:eastAsiaTheme="minorHAnsi" w:hAnsiTheme="minorHAnsi" w:cstheme="minorHAnsi"/>
        </w:rPr>
        <w:tab/>
        <w:t>Seguindo as boas práticas</w:t>
      </w:r>
      <w:r w:rsidR="001129CB" w:rsidRPr="003F17B3">
        <w:rPr>
          <w:rFonts w:asciiTheme="minorHAnsi" w:eastAsiaTheme="minorHAnsi" w:hAnsiTheme="minorHAnsi" w:cstheme="minorHAnsi"/>
        </w:rPr>
        <w:t xml:space="preserve"> citado anteriormente</w:t>
      </w:r>
      <w:r w:rsidRPr="003F17B3">
        <w:rPr>
          <w:rFonts w:asciiTheme="minorHAnsi" w:eastAsiaTheme="minorHAnsi" w:hAnsiTheme="minorHAnsi" w:cstheme="minorHAnsi"/>
        </w:rPr>
        <w:t xml:space="preserve">, este artigo </w:t>
      </w:r>
      <w:r w:rsidR="00DF78BC" w:rsidRPr="003F17B3">
        <w:rPr>
          <w:rFonts w:asciiTheme="minorHAnsi" w:eastAsiaTheme="minorHAnsi" w:hAnsiTheme="minorHAnsi" w:cstheme="minorHAnsi"/>
        </w:rPr>
        <w:t xml:space="preserve">vai </w:t>
      </w:r>
      <w:r w:rsidR="005802B2" w:rsidRPr="003F17B3">
        <w:rPr>
          <w:rFonts w:asciiTheme="minorHAnsi" w:eastAsiaTheme="minorHAnsi" w:hAnsiTheme="minorHAnsi" w:cstheme="minorHAnsi"/>
        </w:rPr>
        <w:t xml:space="preserve">apresentar </w:t>
      </w:r>
      <w:proofErr w:type="spellStart"/>
      <w:r w:rsidR="005802B2" w:rsidRPr="003F17B3">
        <w:rPr>
          <w:rFonts w:asciiTheme="minorHAnsi" w:eastAsiaTheme="minorHAnsi" w:hAnsiTheme="minorHAnsi" w:cstheme="minorHAnsi"/>
        </w:rPr>
        <w:t>os</w:t>
      </w:r>
      <w:r w:rsidR="00F7638B" w:rsidRPr="003F17B3">
        <w:rPr>
          <w:rFonts w:asciiTheme="minorHAnsi" w:eastAsiaTheme="minorHAnsi" w:hAnsiTheme="minorHAnsi" w:cstheme="minorHAnsi"/>
          <w:i/>
        </w:rPr>
        <w:t>frameworks</w:t>
      </w:r>
      <w:r w:rsidRPr="003F17B3">
        <w:rPr>
          <w:rFonts w:asciiTheme="minorHAnsi" w:eastAsiaTheme="minorHAnsi" w:hAnsiTheme="minorHAnsi" w:cstheme="minorHAnsi"/>
          <w:i/>
        </w:rPr>
        <w:t>Spring</w:t>
      </w:r>
      <w:proofErr w:type="spellEnd"/>
      <w:r w:rsidRPr="003F17B3">
        <w:rPr>
          <w:rFonts w:asciiTheme="minorHAnsi" w:eastAsiaTheme="minorHAnsi" w:hAnsiTheme="minorHAnsi" w:cstheme="minorHAnsi"/>
          <w:i/>
        </w:rPr>
        <w:t xml:space="preserve"> </w:t>
      </w:r>
      <w:proofErr w:type="spellStart"/>
      <w:r w:rsidR="005802B2" w:rsidRPr="003F17B3">
        <w:rPr>
          <w:rFonts w:asciiTheme="minorHAnsi" w:eastAsiaTheme="minorHAnsi" w:hAnsiTheme="minorHAnsi" w:cstheme="minorHAnsi"/>
          <w:i/>
        </w:rPr>
        <w:t>MVC</w:t>
      </w:r>
      <w:r w:rsidR="005802B2" w:rsidRPr="003F17B3">
        <w:rPr>
          <w:rFonts w:asciiTheme="minorHAnsi" w:eastAsiaTheme="minorHAnsi" w:hAnsiTheme="minorHAnsi" w:cstheme="minorHAnsi"/>
        </w:rPr>
        <w:t>e</w:t>
      </w:r>
      <w:proofErr w:type="spellEnd"/>
      <w:r w:rsidRPr="003F17B3">
        <w:rPr>
          <w:rFonts w:asciiTheme="minorHAnsi" w:eastAsiaTheme="minorHAnsi" w:hAnsiTheme="minorHAnsi" w:cstheme="minorHAnsi"/>
        </w:rPr>
        <w:t xml:space="preserve"> o </w:t>
      </w:r>
      <w:r w:rsidR="00F74C8C" w:rsidRPr="003F17B3">
        <w:rPr>
          <w:rFonts w:asciiTheme="minorHAnsi" w:eastAsiaTheme="minorHAnsi" w:hAnsiTheme="minorHAnsi" w:cstheme="minorHAnsi"/>
          <w:i/>
        </w:rPr>
        <w:t>VR</w:t>
      </w:r>
      <w:r w:rsidRPr="003F17B3">
        <w:rPr>
          <w:rFonts w:asciiTheme="minorHAnsi" w:eastAsiaTheme="minorHAnsi" w:hAnsiTheme="minorHAnsi" w:cstheme="minorHAnsi"/>
          <w:i/>
        </w:rPr>
        <w:t>aptor</w:t>
      </w:r>
      <w:r w:rsidR="003938FF" w:rsidRPr="003F17B3">
        <w:rPr>
          <w:rFonts w:asciiTheme="minorHAnsi" w:eastAsiaTheme="minorHAnsi" w:hAnsiTheme="minorHAnsi" w:cstheme="minorHAnsi"/>
          <w:i/>
        </w:rPr>
        <w:t>4</w:t>
      </w:r>
      <w:r w:rsidRPr="003F17B3">
        <w:rPr>
          <w:rFonts w:asciiTheme="minorHAnsi" w:eastAsiaTheme="minorHAnsi" w:hAnsiTheme="minorHAnsi" w:cstheme="minorHAnsi"/>
        </w:rPr>
        <w:t>.</w:t>
      </w:r>
    </w:p>
    <w:p w:rsidR="008D0604" w:rsidRPr="003F17B3" w:rsidRDefault="00600AEE" w:rsidP="007D77EB">
      <w:pPr>
        <w:pStyle w:val="PargrafodaLista"/>
        <w:autoSpaceDE w:val="0"/>
        <w:autoSpaceDN w:val="0"/>
        <w:adjustRightInd w:val="0"/>
        <w:ind w:left="0"/>
        <w:jc w:val="both"/>
        <w:rPr>
          <w:rFonts w:asciiTheme="minorHAnsi" w:eastAsiaTheme="minorHAnsi" w:hAnsiTheme="minorHAnsi" w:cstheme="minorHAnsi"/>
          <w:i/>
        </w:rPr>
      </w:pPr>
      <w:r w:rsidRPr="003F17B3">
        <w:rPr>
          <w:rFonts w:asciiTheme="minorHAnsi" w:eastAsiaTheme="minorHAnsi" w:hAnsiTheme="minorHAnsi" w:cstheme="minorHAnsi"/>
        </w:rPr>
        <w:tab/>
      </w:r>
      <w:r w:rsidR="005802B2" w:rsidRPr="003F17B3">
        <w:rPr>
          <w:rFonts w:asciiTheme="minorHAnsi" w:eastAsiaTheme="minorHAnsi" w:hAnsiTheme="minorHAnsi" w:cstheme="minorHAnsi"/>
        </w:rPr>
        <w:t xml:space="preserve">E </w:t>
      </w:r>
      <w:proofErr w:type="spellStart"/>
      <w:r w:rsidR="005802B2" w:rsidRPr="003F17B3">
        <w:rPr>
          <w:rFonts w:asciiTheme="minorHAnsi" w:eastAsiaTheme="minorHAnsi" w:hAnsiTheme="minorHAnsi" w:cstheme="minorHAnsi"/>
        </w:rPr>
        <w:t>arelevância</w:t>
      </w:r>
      <w:proofErr w:type="spellEnd"/>
      <w:r w:rsidR="005802B2" w:rsidRPr="003F17B3">
        <w:rPr>
          <w:rFonts w:asciiTheme="minorHAnsi" w:eastAsiaTheme="minorHAnsi" w:hAnsiTheme="minorHAnsi" w:cstheme="minorHAnsi"/>
        </w:rPr>
        <w:t xml:space="preserve"> da escolha dos frameworks encontra-se da seguinte </w:t>
      </w:r>
      <w:proofErr w:type="spellStart"/>
      <w:r w:rsidR="005802B2" w:rsidRPr="003F17B3">
        <w:rPr>
          <w:rFonts w:asciiTheme="minorHAnsi" w:eastAsiaTheme="minorHAnsi" w:hAnsiTheme="minorHAnsi" w:cstheme="minorHAnsi"/>
        </w:rPr>
        <w:t>forma:</w:t>
      </w:r>
      <w:r w:rsidR="005802B2" w:rsidRPr="003F17B3">
        <w:rPr>
          <w:rFonts w:asciiTheme="minorHAnsi" w:eastAsiaTheme="minorHAnsi" w:hAnsiTheme="minorHAnsi" w:cstheme="minorHAnsi"/>
          <w:i/>
        </w:rPr>
        <w:t>Spring</w:t>
      </w:r>
      <w:proofErr w:type="spellEnd"/>
      <w:r w:rsidR="005802B2" w:rsidRPr="003F17B3">
        <w:rPr>
          <w:rFonts w:asciiTheme="minorHAnsi" w:eastAsiaTheme="minorHAnsi" w:hAnsiTheme="minorHAnsi" w:cstheme="minorHAnsi"/>
          <w:i/>
        </w:rPr>
        <w:t xml:space="preserve"> MVC – </w:t>
      </w:r>
      <w:r w:rsidR="005802B2" w:rsidRPr="003F17B3">
        <w:rPr>
          <w:rFonts w:asciiTheme="minorHAnsi" w:eastAsiaTheme="minorHAnsi" w:hAnsiTheme="minorHAnsi" w:cstheme="minorHAnsi"/>
        </w:rPr>
        <w:t xml:space="preserve">atualmente, um dos </w:t>
      </w:r>
      <w:proofErr w:type="spellStart"/>
      <w:r w:rsidR="005802B2" w:rsidRPr="003F17B3">
        <w:rPr>
          <w:rFonts w:asciiTheme="minorHAnsi" w:eastAsiaTheme="minorHAnsi" w:hAnsiTheme="minorHAnsi" w:cstheme="minorHAnsi"/>
          <w:i/>
        </w:rPr>
        <w:t>frameworks</w:t>
      </w:r>
      <w:r w:rsidR="005802B2" w:rsidRPr="003F17B3">
        <w:rPr>
          <w:rFonts w:asciiTheme="minorHAnsi" w:eastAsiaTheme="minorHAnsi" w:hAnsiTheme="minorHAnsi" w:cstheme="minorHAnsi"/>
        </w:rPr>
        <w:t>de</w:t>
      </w:r>
      <w:r w:rsidR="005802B2" w:rsidRPr="003F17B3">
        <w:rPr>
          <w:rFonts w:asciiTheme="minorHAnsi" w:eastAsiaTheme="minorHAnsi" w:hAnsiTheme="minorHAnsi" w:cstheme="minorHAnsi"/>
          <w:i/>
        </w:rPr>
        <w:t>Java</w:t>
      </w:r>
      <w:proofErr w:type="spellEnd"/>
      <w:r w:rsidR="005802B2" w:rsidRPr="003F17B3">
        <w:rPr>
          <w:rFonts w:asciiTheme="minorHAnsi" w:eastAsiaTheme="minorHAnsi" w:hAnsiTheme="minorHAnsi" w:cstheme="minorHAnsi"/>
          <w:i/>
        </w:rPr>
        <w:t xml:space="preserve"> </w:t>
      </w:r>
      <w:r w:rsidR="005802B2" w:rsidRPr="003F17B3">
        <w:rPr>
          <w:rFonts w:asciiTheme="minorHAnsi" w:eastAsiaTheme="minorHAnsi" w:hAnsiTheme="minorHAnsi" w:cstheme="minorHAnsi"/>
        </w:rPr>
        <w:t xml:space="preserve">para web mais utilizada, além de ser mais completo em questões de bibliotecas e ferramentas e com muitos módulos que facilitam na configuração do </w:t>
      </w:r>
      <w:proofErr w:type="spellStart"/>
      <w:r w:rsidR="005802B2" w:rsidRPr="003F17B3">
        <w:rPr>
          <w:rFonts w:asciiTheme="minorHAnsi" w:eastAsiaTheme="minorHAnsi" w:hAnsiTheme="minorHAnsi" w:cstheme="minorHAnsi"/>
        </w:rPr>
        <w:t>projeto.</w:t>
      </w:r>
      <w:r w:rsidR="00F74C8C" w:rsidRPr="003F17B3">
        <w:rPr>
          <w:rFonts w:asciiTheme="minorHAnsi" w:eastAsiaTheme="minorHAnsi" w:hAnsiTheme="minorHAnsi" w:cstheme="minorHAnsi"/>
          <w:i/>
        </w:rPr>
        <w:t>VRaptor</w:t>
      </w:r>
      <w:proofErr w:type="spellEnd"/>
      <w:r w:rsidR="00F74C8C" w:rsidRPr="003F17B3">
        <w:rPr>
          <w:rFonts w:asciiTheme="minorHAnsi" w:eastAsiaTheme="minorHAnsi" w:hAnsiTheme="minorHAnsi" w:cstheme="minorHAnsi"/>
        </w:rPr>
        <w:t xml:space="preserve"> 4 – um </w:t>
      </w:r>
      <w:r w:rsidR="00F74C8C" w:rsidRPr="003F17B3">
        <w:rPr>
          <w:rFonts w:asciiTheme="minorHAnsi" w:eastAsiaTheme="minorHAnsi" w:hAnsiTheme="minorHAnsi" w:cstheme="minorHAnsi"/>
          <w:i/>
        </w:rPr>
        <w:t xml:space="preserve">framework </w:t>
      </w:r>
      <w:r w:rsidR="00F74C8C" w:rsidRPr="003F17B3">
        <w:rPr>
          <w:rFonts w:asciiTheme="minorHAnsi" w:eastAsiaTheme="minorHAnsi" w:hAnsiTheme="minorHAnsi" w:cstheme="minorHAnsi"/>
        </w:rPr>
        <w:t xml:space="preserve">desenvolvido por brasileiros, </w:t>
      </w:r>
      <w:r w:rsidR="008D0604" w:rsidRPr="003F17B3">
        <w:rPr>
          <w:rFonts w:asciiTheme="minorHAnsi" w:eastAsiaTheme="minorHAnsi" w:hAnsiTheme="minorHAnsi" w:cstheme="minorHAnsi"/>
        </w:rPr>
        <w:t xml:space="preserve">levando o conceito de praticidade na criação do projeto por seguir a convenção de </w:t>
      </w:r>
      <w:proofErr w:type="spellStart"/>
      <w:r w:rsidR="008D0604" w:rsidRPr="003F17B3">
        <w:rPr>
          <w:rFonts w:asciiTheme="minorHAnsi" w:eastAsiaTheme="minorHAnsi" w:hAnsiTheme="minorHAnsi" w:cstheme="minorHAnsi"/>
          <w:i/>
        </w:rPr>
        <w:t>Convention</w:t>
      </w:r>
      <w:proofErr w:type="spellEnd"/>
      <w:r w:rsidR="008D0604" w:rsidRPr="003F17B3">
        <w:rPr>
          <w:rFonts w:asciiTheme="minorHAnsi" w:eastAsiaTheme="minorHAnsi" w:hAnsiTheme="minorHAnsi" w:cstheme="minorHAnsi"/>
          <w:i/>
        </w:rPr>
        <w:t xml:space="preserve"> over </w:t>
      </w:r>
      <w:proofErr w:type="spellStart"/>
      <w:r w:rsidR="008D0604" w:rsidRPr="003F17B3">
        <w:rPr>
          <w:rFonts w:asciiTheme="minorHAnsi" w:eastAsiaTheme="minorHAnsi" w:hAnsiTheme="minorHAnsi" w:cstheme="minorHAnsi"/>
          <w:i/>
        </w:rPr>
        <w:t>Configuration</w:t>
      </w:r>
      <w:proofErr w:type="spellEnd"/>
      <w:r w:rsidR="008D0604" w:rsidRPr="003F17B3">
        <w:rPr>
          <w:rFonts w:asciiTheme="minorHAnsi" w:eastAsiaTheme="minorHAnsi" w:hAnsiTheme="minorHAnsi" w:cstheme="minorHAnsi"/>
          <w:i/>
        </w:rPr>
        <w:t xml:space="preserve">, </w:t>
      </w:r>
      <w:r w:rsidR="003E3817" w:rsidRPr="003F17B3">
        <w:rPr>
          <w:rFonts w:asciiTheme="minorHAnsi" w:eastAsiaTheme="minorHAnsi" w:hAnsiTheme="minorHAnsi" w:cstheme="minorHAnsi"/>
        </w:rPr>
        <w:t>conceito de redução de arquivos adicionais de configuração, facilitando e agilizando o desenvolvimento do projeto e a manutenção do código</w:t>
      </w:r>
      <w:r w:rsidR="00B216B2" w:rsidRPr="003F17B3">
        <w:rPr>
          <w:rFonts w:asciiTheme="minorHAnsi" w:eastAsiaTheme="minorHAnsi" w:hAnsiTheme="minorHAnsi" w:cstheme="minorHAnsi"/>
        </w:rPr>
        <w:t>;</w:t>
      </w:r>
      <w:r w:rsidR="00944767" w:rsidRPr="003F17B3">
        <w:rPr>
          <w:rFonts w:asciiTheme="minorHAnsi" w:eastAsiaTheme="minorHAnsi" w:hAnsiTheme="minorHAnsi" w:cstheme="minorHAnsi"/>
        </w:rPr>
        <w:t xml:space="preserve"> e por possuir total integração com </w:t>
      </w:r>
      <w:r w:rsidR="00944767" w:rsidRPr="003F17B3">
        <w:rPr>
          <w:rFonts w:asciiTheme="minorHAnsi" w:eastAsiaTheme="minorHAnsi" w:hAnsiTheme="minorHAnsi" w:cstheme="minorHAnsi"/>
          <w:i/>
        </w:rPr>
        <w:t>Java EE.</w:t>
      </w:r>
    </w:p>
    <w:p w:rsidR="006E3A8D" w:rsidRDefault="00944767" w:rsidP="007D77EB">
      <w:pPr>
        <w:pStyle w:val="PargrafodaLista"/>
        <w:autoSpaceDE w:val="0"/>
        <w:autoSpaceDN w:val="0"/>
        <w:adjustRightInd w:val="0"/>
        <w:ind w:left="0"/>
        <w:jc w:val="both"/>
        <w:rPr>
          <w:ins w:id="56" w:author="Claudinei Nuno" w:date="2018-12-11T15:21:00Z"/>
          <w:rFonts w:asciiTheme="minorHAnsi" w:eastAsiaTheme="minorHAnsi" w:hAnsiTheme="minorHAnsi" w:cstheme="minorHAnsi"/>
        </w:rPr>
      </w:pPr>
      <w:r w:rsidRPr="003F17B3">
        <w:rPr>
          <w:rFonts w:asciiTheme="minorHAnsi" w:eastAsiaTheme="minorHAnsi" w:hAnsiTheme="minorHAnsi" w:cstheme="minorHAnsi"/>
        </w:rPr>
        <w:tab/>
      </w:r>
    </w:p>
    <w:p w:rsidR="006E3A8D" w:rsidRDefault="006E3A8D" w:rsidP="007D77EB">
      <w:pPr>
        <w:pStyle w:val="PargrafodaLista"/>
        <w:autoSpaceDE w:val="0"/>
        <w:autoSpaceDN w:val="0"/>
        <w:adjustRightInd w:val="0"/>
        <w:ind w:left="0"/>
        <w:jc w:val="both"/>
        <w:rPr>
          <w:ins w:id="57" w:author="Claudinei Nuno" w:date="2018-12-11T15:22:00Z"/>
          <w:rFonts w:asciiTheme="minorHAnsi" w:eastAsiaTheme="minorHAnsi" w:hAnsiTheme="minorHAnsi" w:cstheme="minorHAnsi"/>
        </w:rPr>
      </w:pPr>
      <w:ins w:id="58" w:author="Claudinei Nuno" w:date="2018-12-11T15:21:00Z">
        <w:r>
          <w:rPr>
            <w:rFonts w:asciiTheme="minorHAnsi" w:eastAsiaTheme="minorHAnsi" w:hAnsiTheme="minorHAnsi" w:cstheme="minorHAnsi"/>
          </w:rPr>
          <w:t>Indique um par</w:t>
        </w:r>
      </w:ins>
      <w:ins w:id="59" w:author="Claudinei Nuno" w:date="2018-12-11T15:22:00Z">
        <w:r>
          <w:rPr>
            <w:rFonts w:asciiTheme="minorHAnsi" w:eastAsiaTheme="minorHAnsi" w:hAnsiTheme="minorHAnsi" w:cstheme="minorHAnsi"/>
          </w:rPr>
          <w:t>ágrafo sobre o software Java.</w:t>
        </w:r>
      </w:ins>
    </w:p>
    <w:p w:rsidR="006E3A8D" w:rsidRDefault="006E3A8D" w:rsidP="007D77EB">
      <w:pPr>
        <w:pStyle w:val="PargrafodaLista"/>
        <w:autoSpaceDE w:val="0"/>
        <w:autoSpaceDN w:val="0"/>
        <w:adjustRightInd w:val="0"/>
        <w:ind w:left="0"/>
        <w:jc w:val="both"/>
        <w:rPr>
          <w:ins w:id="60" w:author="Claudinei Nuno" w:date="2018-12-11T15:21:00Z"/>
          <w:rFonts w:asciiTheme="minorHAnsi" w:eastAsiaTheme="minorHAnsi" w:hAnsiTheme="minorHAnsi" w:cstheme="minorHAnsi"/>
        </w:rPr>
      </w:pPr>
    </w:p>
    <w:p w:rsidR="003E3817" w:rsidRPr="003F17B3" w:rsidRDefault="00A652CA" w:rsidP="007D77EB">
      <w:pPr>
        <w:pStyle w:val="PargrafodaLista"/>
        <w:autoSpaceDE w:val="0"/>
        <w:autoSpaceDN w:val="0"/>
        <w:adjustRightInd w:val="0"/>
        <w:ind w:left="0"/>
        <w:jc w:val="both"/>
        <w:rPr>
          <w:rFonts w:asciiTheme="minorHAnsi" w:eastAsiaTheme="minorHAnsi" w:hAnsiTheme="minorHAnsi" w:cstheme="minorHAnsi"/>
        </w:rPr>
      </w:pPr>
      <w:r w:rsidRPr="003F17B3">
        <w:rPr>
          <w:rFonts w:asciiTheme="minorHAnsi" w:eastAsiaTheme="minorHAnsi" w:hAnsiTheme="minorHAnsi" w:cstheme="minorHAnsi"/>
        </w:rPr>
        <w:t xml:space="preserve">Por conseguinte, </w:t>
      </w:r>
      <w:r w:rsidR="00A9729F" w:rsidRPr="003F17B3">
        <w:rPr>
          <w:rFonts w:asciiTheme="minorHAnsi" w:eastAsiaTheme="minorHAnsi" w:hAnsiTheme="minorHAnsi" w:cstheme="minorHAnsi"/>
        </w:rPr>
        <w:t xml:space="preserve">o objetivo final </w:t>
      </w:r>
      <w:r w:rsidR="00F047C5" w:rsidRPr="003F17B3">
        <w:rPr>
          <w:rFonts w:asciiTheme="minorHAnsi" w:eastAsiaTheme="minorHAnsi" w:hAnsiTheme="minorHAnsi" w:cstheme="minorHAnsi"/>
        </w:rPr>
        <w:t xml:space="preserve">em servir como um material de pesquisa para desenvolvedores que buscam alternativas de </w:t>
      </w:r>
      <w:proofErr w:type="spellStart"/>
      <w:r w:rsidR="00F047C5" w:rsidRPr="003F17B3">
        <w:rPr>
          <w:rFonts w:asciiTheme="minorHAnsi" w:eastAsiaTheme="minorHAnsi" w:hAnsiTheme="minorHAnsi" w:cstheme="minorHAnsi"/>
        </w:rPr>
        <w:t>frameworks</w:t>
      </w:r>
      <w:r w:rsidR="00DD487C" w:rsidRPr="003F17B3">
        <w:rPr>
          <w:rFonts w:asciiTheme="minorHAnsi" w:eastAsiaTheme="minorHAnsi" w:hAnsiTheme="minorHAnsi" w:cstheme="minorHAnsi"/>
          <w:i/>
        </w:rPr>
        <w:t>Java</w:t>
      </w:r>
      <w:proofErr w:type="spellEnd"/>
      <w:r w:rsidR="005E0014" w:rsidRPr="003F17B3">
        <w:rPr>
          <w:rFonts w:asciiTheme="minorHAnsi" w:eastAsiaTheme="minorHAnsi" w:hAnsiTheme="minorHAnsi" w:cstheme="minorHAnsi"/>
        </w:rPr>
        <w:t xml:space="preserve"> para o desenvolvimento do seu projeto web</w:t>
      </w:r>
      <w:r w:rsidR="00F047C5" w:rsidRPr="003F17B3">
        <w:rPr>
          <w:rFonts w:asciiTheme="minorHAnsi" w:eastAsiaTheme="minorHAnsi" w:hAnsiTheme="minorHAnsi" w:cstheme="minorHAnsi"/>
        </w:rPr>
        <w:t xml:space="preserve">, </w:t>
      </w:r>
      <w:r w:rsidR="00C4267C" w:rsidRPr="003F17B3">
        <w:rPr>
          <w:rFonts w:asciiTheme="minorHAnsi" w:eastAsiaTheme="minorHAnsi" w:hAnsiTheme="minorHAnsi" w:cstheme="minorHAnsi"/>
        </w:rPr>
        <w:t>apresentando</w:t>
      </w:r>
      <w:r w:rsidR="00A9729F" w:rsidRPr="003F17B3">
        <w:rPr>
          <w:rFonts w:asciiTheme="minorHAnsi" w:eastAsiaTheme="minorHAnsi" w:hAnsiTheme="minorHAnsi" w:cstheme="minorHAnsi"/>
        </w:rPr>
        <w:t xml:space="preserve"> comparativo de </w:t>
      </w:r>
      <w:r w:rsidR="00C4267C" w:rsidRPr="003F17B3">
        <w:rPr>
          <w:rFonts w:asciiTheme="minorHAnsi" w:eastAsiaTheme="minorHAnsi" w:hAnsiTheme="minorHAnsi" w:cstheme="minorHAnsi"/>
        </w:rPr>
        <w:t>ambos os frameworks</w:t>
      </w:r>
      <w:r w:rsidR="00A9729F" w:rsidRPr="003F17B3">
        <w:rPr>
          <w:rFonts w:asciiTheme="minorHAnsi" w:eastAsiaTheme="minorHAnsi" w:hAnsiTheme="minorHAnsi" w:cstheme="minorHAnsi"/>
        </w:rPr>
        <w:t xml:space="preserve">, </w:t>
      </w:r>
      <w:r w:rsidR="00C4267C" w:rsidRPr="003F17B3">
        <w:rPr>
          <w:rFonts w:asciiTheme="minorHAnsi" w:eastAsiaTheme="minorHAnsi" w:hAnsiTheme="minorHAnsi" w:cstheme="minorHAnsi"/>
        </w:rPr>
        <w:t xml:space="preserve">visando </w:t>
      </w:r>
      <w:r w:rsidR="00A9729F" w:rsidRPr="003F17B3">
        <w:rPr>
          <w:rFonts w:asciiTheme="minorHAnsi" w:eastAsiaTheme="minorHAnsi" w:hAnsiTheme="minorHAnsi" w:cstheme="minorHAnsi"/>
        </w:rPr>
        <w:t>os p</w:t>
      </w:r>
      <w:r w:rsidR="0048071B" w:rsidRPr="003F17B3">
        <w:rPr>
          <w:rFonts w:asciiTheme="minorHAnsi" w:eastAsiaTheme="minorHAnsi" w:hAnsiTheme="minorHAnsi" w:cstheme="minorHAnsi"/>
        </w:rPr>
        <w:t>rós e contras.</w:t>
      </w:r>
      <w:r w:rsidR="008F46A7" w:rsidRPr="003F17B3">
        <w:rPr>
          <w:rFonts w:asciiTheme="minorHAnsi" w:eastAsiaTheme="minorHAnsi" w:hAnsiTheme="minorHAnsi" w:cstheme="minorHAnsi"/>
        </w:rPr>
        <w:t xml:space="preserve"> Tornando mais claro a diferença </w:t>
      </w:r>
      <w:r w:rsidR="007F1C0A" w:rsidRPr="003F17B3">
        <w:rPr>
          <w:rFonts w:asciiTheme="minorHAnsi" w:eastAsiaTheme="minorHAnsi" w:hAnsiTheme="minorHAnsi" w:cstheme="minorHAnsi"/>
        </w:rPr>
        <w:t>em seus pontos específicos, facilitando a visualização para escolha do framework de acordo com o projeto</w:t>
      </w:r>
      <w:r w:rsidR="008F46A7" w:rsidRPr="003F17B3">
        <w:rPr>
          <w:rFonts w:asciiTheme="minorHAnsi" w:eastAsiaTheme="minorHAnsi" w:hAnsiTheme="minorHAnsi" w:cstheme="minorHAnsi"/>
        </w:rPr>
        <w:t>.</w:t>
      </w:r>
    </w:p>
    <w:p w:rsidR="008D0604" w:rsidRPr="003F17B3" w:rsidRDefault="008D0604" w:rsidP="007D77EB">
      <w:pPr>
        <w:pStyle w:val="PargrafodaLista"/>
        <w:autoSpaceDE w:val="0"/>
        <w:autoSpaceDN w:val="0"/>
        <w:adjustRightInd w:val="0"/>
        <w:ind w:left="0"/>
        <w:jc w:val="both"/>
        <w:rPr>
          <w:rFonts w:asciiTheme="minorHAnsi" w:eastAsiaTheme="minorHAnsi" w:hAnsiTheme="minorHAnsi" w:cstheme="minorHAnsi"/>
        </w:rPr>
      </w:pPr>
    </w:p>
    <w:p w:rsidR="00DD487C" w:rsidRPr="003F17B3" w:rsidRDefault="00DD487C" w:rsidP="007D77EB">
      <w:pPr>
        <w:pStyle w:val="PargrafodaLista"/>
        <w:autoSpaceDE w:val="0"/>
        <w:autoSpaceDN w:val="0"/>
        <w:adjustRightInd w:val="0"/>
        <w:ind w:left="0"/>
        <w:jc w:val="both"/>
        <w:rPr>
          <w:rFonts w:asciiTheme="minorHAnsi" w:eastAsiaTheme="minorHAnsi" w:hAnsiTheme="minorHAnsi" w:cstheme="minorHAnsi"/>
        </w:rPr>
      </w:pPr>
    </w:p>
    <w:p w:rsidR="00B32312" w:rsidRPr="003F17B3" w:rsidRDefault="00654DD5" w:rsidP="00C31C63">
      <w:pPr>
        <w:pStyle w:val="PargrafodaLista"/>
        <w:numPr>
          <w:ilvl w:val="0"/>
          <w:numId w:val="2"/>
        </w:numPr>
        <w:jc w:val="both"/>
        <w:rPr>
          <w:rFonts w:asciiTheme="minorHAnsi" w:hAnsiTheme="minorHAnsi" w:cstheme="minorHAnsi"/>
          <w:b/>
        </w:rPr>
      </w:pPr>
      <w:r w:rsidRPr="003F17B3">
        <w:rPr>
          <w:rFonts w:asciiTheme="minorHAnsi" w:hAnsiTheme="minorHAnsi" w:cstheme="minorHAnsi"/>
          <w:b/>
        </w:rPr>
        <w:t xml:space="preserve">Fundamentação </w:t>
      </w:r>
      <w:proofErr w:type="spellStart"/>
      <w:r w:rsidRPr="003F17B3">
        <w:rPr>
          <w:rFonts w:asciiTheme="minorHAnsi" w:hAnsiTheme="minorHAnsi" w:cstheme="minorHAnsi"/>
          <w:b/>
        </w:rPr>
        <w:t>Teórica</w:t>
      </w:r>
      <w:ins w:id="61" w:author="Claudinei Nuno" w:date="2018-12-11T15:22:00Z">
        <w:r w:rsidR="006E3A8D">
          <w:rPr>
            <w:rFonts w:asciiTheme="minorHAnsi" w:hAnsiTheme="minorHAnsi" w:cstheme="minorHAnsi"/>
            <w:b/>
          </w:rPr>
          <w:t>Esta</w:t>
        </w:r>
        <w:proofErr w:type="spellEnd"/>
        <w:r w:rsidR="006E3A8D">
          <w:rPr>
            <w:rFonts w:asciiTheme="minorHAnsi" w:hAnsiTheme="minorHAnsi" w:cstheme="minorHAnsi"/>
            <w:b/>
          </w:rPr>
          <w:t xml:space="preserve"> seção deve ter de 5 a 6 páginas. É um trabalho de pesquisa. </w:t>
        </w:r>
      </w:ins>
      <w:ins w:id="62" w:author="Claudinei Nuno" w:date="2018-12-11T15:23:00Z">
        <w:r w:rsidR="006E3A8D">
          <w:rPr>
            <w:rFonts w:asciiTheme="minorHAnsi" w:hAnsiTheme="minorHAnsi" w:cstheme="minorHAnsi"/>
            <w:b/>
          </w:rPr>
          <w:t>Acima de 10 autores. Faça as citações.</w:t>
        </w:r>
      </w:ins>
    </w:p>
    <w:p w:rsidR="00912E03" w:rsidRPr="003F17B3" w:rsidRDefault="00912E03" w:rsidP="007D77EB">
      <w:pPr>
        <w:pStyle w:val="PargrafodaLista"/>
        <w:ind w:left="360"/>
        <w:jc w:val="both"/>
        <w:rPr>
          <w:rFonts w:asciiTheme="minorHAnsi" w:hAnsiTheme="minorHAnsi" w:cstheme="minorHAnsi"/>
          <w:b/>
        </w:rPr>
      </w:pPr>
    </w:p>
    <w:p w:rsidR="00912E03" w:rsidRPr="003F17B3" w:rsidRDefault="001306FA" w:rsidP="007D77EB">
      <w:pPr>
        <w:pStyle w:val="PargrafodaLista"/>
        <w:ind w:left="0"/>
        <w:jc w:val="both"/>
        <w:rPr>
          <w:rFonts w:asciiTheme="minorHAnsi" w:hAnsiTheme="minorHAnsi" w:cstheme="minorHAnsi"/>
          <w:b/>
        </w:rPr>
      </w:pPr>
      <w:proofErr w:type="gramStart"/>
      <w:r w:rsidRPr="003F17B3">
        <w:rPr>
          <w:rFonts w:asciiTheme="minorHAnsi" w:hAnsiTheme="minorHAnsi" w:cstheme="minorHAnsi"/>
          <w:b/>
        </w:rPr>
        <w:t xml:space="preserve">2.1 </w:t>
      </w:r>
      <w:r w:rsidR="0048071B" w:rsidRPr="003F17B3">
        <w:rPr>
          <w:rFonts w:asciiTheme="minorHAnsi" w:hAnsiTheme="minorHAnsi" w:cstheme="minorHAnsi"/>
          <w:b/>
        </w:rPr>
        <w:t>Um</w:t>
      </w:r>
      <w:proofErr w:type="gramEnd"/>
      <w:r w:rsidR="0048071B" w:rsidRPr="003F17B3">
        <w:rPr>
          <w:rFonts w:asciiTheme="minorHAnsi" w:hAnsiTheme="minorHAnsi" w:cstheme="minorHAnsi"/>
          <w:b/>
        </w:rPr>
        <w:t xml:space="preserve"> pouco da história do</w:t>
      </w:r>
      <w:r w:rsidR="00301E27" w:rsidRPr="003F17B3">
        <w:rPr>
          <w:rFonts w:asciiTheme="minorHAnsi" w:hAnsiTheme="minorHAnsi" w:cstheme="minorHAnsi"/>
          <w:b/>
        </w:rPr>
        <w:t xml:space="preserve"> Java </w:t>
      </w:r>
      <w:r w:rsidR="00DC2894" w:rsidRPr="003F17B3">
        <w:rPr>
          <w:rFonts w:asciiTheme="minorHAnsi" w:hAnsiTheme="minorHAnsi" w:cstheme="minorHAnsi"/>
          <w:b/>
        </w:rPr>
        <w:t>no</w:t>
      </w:r>
      <w:r w:rsidR="00301E27" w:rsidRPr="003F17B3">
        <w:rPr>
          <w:rFonts w:asciiTheme="minorHAnsi" w:hAnsiTheme="minorHAnsi" w:cstheme="minorHAnsi"/>
          <w:b/>
        </w:rPr>
        <w:t xml:space="preserve"> mundo web </w:t>
      </w:r>
    </w:p>
    <w:p w:rsidR="00A700B5" w:rsidRPr="003F17B3" w:rsidRDefault="00A700B5" w:rsidP="007D77EB">
      <w:pPr>
        <w:pStyle w:val="PargrafodaLista"/>
        <w:ind w:left="0"/>
        <w:jc w:val="both"/>
        <w:rPr>
          <w:rFonts w:asciiTheme="minorHAnsi" w:hAnsiTheme="minorHAnsi" w:cstheme="minorHAnsi"/>
          <w:b/>
        </w:rPr>
      </w:pPr>
    </w:p>
    <w:p w:rsidR="006E3A8D" w:rsidRDefault="0048071B" w:rsidP="006E3A8D">
      <w:pPr>
        <w:autoSpaceDE w:val="0"/>
        <w:autoSpaceDN w:val="0"/>
        <w:adjustRightInd w:val="0"/>
        <w:jc w:val="both"/>
        <w:rPr>
          <w:ins w:id="63" w:author="Claudinei Nuno" w:date="2018-12-11T15:22:00Z"/>
          <w:rFonts w:ascii="Calibri" w:eastAsiaTheme="minorHAnsi" w:hAnsi="Calibri" w:cs="Calibri"/>
        </w:rPr>
      </w:pPr>
      <w:r w:rsidRPr="003F17B3">
        <w:rPr>
          <w:rFonts w:asciiTheme="minorHAnsi" w:eastAsiaTheme="minorHAnsi" w:hAnsiTheme="minorHAnsi" w:cstheme="minorHAnsi"/>
        </w:rPr>
        <w:tab/>
      </w:r>
      <w:ins w:id="64" w:author="Claudinei Nuno" w:date="2018-12-11T15:22:00Z">
        <w:r w:rsidR="006E3A8D">
          <w:rPr>
            <w:rFonts w:ascii="Segoe Print" w:eastAsiaTheme="minorHAnsi" w:hAnsi="Segoe Print" w:cs="Segoe Print"/>
            <w:sz w:val="22"/>
            <w:szCs w:val="22"/>
          </w:rPr>
          <w:t xml:space="preserve">Formate as citações, conforme segue: citação direta: </w:t>
        </w:r>
        <w:r w:rsidR="006E3A8D">
          <w:rPr>
            <w:rFonts w:ascii="Calibri" w:eastAsiaTheme="minorHAnsi" w:hAnsi="Calibri" w:cs="Calibri"/>
          </w:rPr>
          <w:t>Machado (2012, p. 29) e citação indireta: (MACHADO, 2012, p.12)</w:t>
        </w:r>
      </w:ins>
    </w:p>
    <w:p w:rsidR="006E3A8D" w:rsidRDefault="006E3A8D" w:rsidP="006E3A8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ins w:id="65" w:author="Claudinei Nuno" w:date="2018-12-11T15:22:00Z"/>
          <w:rFonts w:ascii="Segoe Print" w:eastAsiaTheme="minorHAnsi" w:hAnsi="Segoe Print" w:cs="Segoe Print"/>
          <w:sz w:val="22"/>
          <w:szCs w:val="22"/>
          <w:lang w:val="pt"/>
        </w:rPr>
      </w:pPr>
      <w:ins w:id="66" w:author="Claudinei Nuno" w:date="2018-12-11T15:22:00Z">
        <w:r>
          <w:rPr>
            <w:rFonts w:ascii="Calibri" w:eastAsiaTheme="minorHAnsi" w:hAnsi="Calibri" w:cs="Calibri"/>
          </w:rPr>
          <w:t xml:space="preserve"> </w:t>
        </w:r>
      </w:ins>
    </w:p>
    <w:p w:rsidR="006E3A8D" w:rsidRPr="006E3A8D" w:rsidRDefault="006E3A8D" w:rsidP="007D77EB">
      <w:pPr>
        <w:pStyle w:val="PargrafodaLista"/>
        <w:ind w:left="0"/>
        <w:jc w:val="both"/>
        <w:rPr>
          <w:ins w:id="67" w:author="Claudinei Nuno" w:date="2018-12-11T15:22:00Z"/>
          <w:rFonts w:asciiTheme="minorHAnsi" w:eastAsiaTheme="minorHAnsi" w:hAnsiTheme="minorHAnsi" w:cstheme="minorHAnsi"/>
          <w:lang w:val="pt"/>
          <w:rPrChange w:id="68" w:author="Claudinei Nuno" w:date="2018-12-11T15:22:00Z">
            <w:rPr>
              <w:ins w:id="69" w:author="Claudinei Nuno" w:date="2018-12-11T15:22:00Z"/>
              <w:rFonts w:asciiTheme="minorHAnsi" w:eastAsiaTheme="minorHAnsi" w:hAnsiTheme="minorHAnsi" w:cstheme="minorHAnsi"/>
            </w:rPr>
          </w:rPrChange>
        </w:rPr>
      </w:pPr>
      <w:ins w:id="70" w:author="Claudinei Nuno" w:date="2018-12-11T15:22:00Z">
        <w:r>
          <w:rPr>
            <w:rFonts w:asciiTheme="minorHAnsi" w:eastAsiaTheme="minorHAnsi" w:hAnsiTheme="minorHAnsi" w:cstheme="minorHAnsi"/>
            <w:lang w:val="pt"/>
          </w:rPr>
          <w:t>Indique a numeração de páginas nas citações.</w:t>
        </w:r>
      </w:ins>
    </w:p>
    <w:p w:rsidR="006E3A8D" w:rsidRDefault="006E3A8D" w:rsidP="007D77EB">
      <w:pPr>
        <w:pStyle w:val="PargrafodaLista"/>
        <w:ind w:left="0"/>
        <w:jc w:val="both"/>
        <w:rPr>
          <w:ins w:id="71" w:author="Claudinei Nuno" w:date="2018-12-11T15:22:00Z"/>
          <w:rFonts w:asciiTheme="minorHAnsi" w:eastAsiaTheme="minorHAnsi" w:hAnsiTheme="minorHAnsi" w:cstheme="minorHAnsi"/>
        </w:rPr>
      </w:pPr>
    </w:p>
    <w:p w:rsidR="006E3A8D" w:rsidRDefault="006E3A8D" w:rsidP="007D77EB">
      <w:pPr>
        <w:pStyle w:val="PargrafodaLista"/>
        <w:ind w:left="0"/>
        <w:jc w:val="both"/>
        <w:rPr>
          <w:ins w:id="72" w:author="Claudinei Nuno" w:date="2018-12-11T15:22:00Z"/>
          <w:rFonts w:asciiTheme="minorHAnsi" w:eastAsiaTheme="minorHAnsi" w:hAnsiTheme="minorHAnsi" w:cstheme="minorHAnsi"/>
        </w:rPr>
      </w:pPr>
    </w:p>
    <w:p w:rsidR="006E3A8D" w:rsidRDefault="006E3A8D" w:rsidP="007D77EB">
      <w:pPr>
        <w:pStyle w:val="PargrafodaLista"/>
        <w:ind w:left="0"/>
        <w:jc w:val="both"/>
        <w:rPr>
          <w:ins w:id="73" w:author="Claudinei Nuno" w:date="2018-12-11T15:22:00Z"/>
          <w:rFonts w:asciiTheme="minorHAnsi" w:eastAsiaTheme="minorHAnsi" w:hAnsiTheme="minorHAnsi" w:cstheme="minorHAnsi"/>
        </w:rPr>
      </w:pPr>
    </w:p>
    <w:p w:rsidR="006E3A8D" w:rsidRDefault="006E3A8D" w:rsidP="007D77EB">
      <w:pPr>
        <w:pStyle w:val="PargrafodaLista"/>
        <w:ind w:left="0"/>
        <w:jc w:val="both"/>
        <w:rPr>
          <w:ins w:id="74" w:author="Claudinei Nuno" w:date="2018-12-11T15:22:00Z"/>
          <w:rFonts w:asciiTheme="minorHAnsi" w:eastAsiaTheme="minorHAnsi" w:hAnsiTheme="minorHAnsi" w:cstheme="minorHAnsi"/>
        </w:rPr>
      </w:pPr>
    </w:p>
    <w:p w:rsidR="009375E9" w:rsidRPr="003F17B3" w:rsidRDefault="00582892" w:rsidP="007D77EB">
      <w:pPr>
        <w:pStyle w:val="PargrafodaLista"/>
        <w:ind w:left="0"/>
        <w:jc w:val="both"/>
        <w:rPr>
          <w:rFonts w:asciiTheme="minorHAnsi" w:hAnsiTheme="minorHAnsi" w:cstheme="minorHAnsi"/>
          <w:bdr w:val="none" w:sz="0" w:space="0" w:color="auto" w:frame="1"/>
          <w:shd w:val="clear" w:color="auto" w:fill="FFFFFF"/>
        </w:rPr>
      </w:pPr>
      <w:r w:rsidRPr="003F17B3">
        <w:rPr>
          <w:rFonts w:asciiTheme="minorHAnsi" w:eastAsiaTheme="minorHAnsi" w:hAnsiTheme="minorHAnsi" w:cstheme="minorHAnsi"/>
        </w:rPr>
        <w:t>Desde o</w:t>
      </w:r>
      <w:r w:rsidR="00DC2894" w:rsidRPr="003F17B3">
        <w:rPr>
          <w:rFonts w:asciiTheme="minorHAnsi" w:eastAsiaTheme="minorHAnsi" w:hAnsiTheme="minorHAnsi" w:cstheme="minorHAnsi"/>
        </w:rPr>
        <w:t xml:space="preserve"> avanço </w:t>
      </w:r>
      <w:r w:rsidRPr="003F17B3">
        <w:rPr>
          <w:rFonts w:asciiTheme="minorHAnsi" w:eastAsiaTheme="minorHAnsi" w:hAnsiTheme="minorHAnsi" w:cstheme="minorHAnsi"/>
        </w:rPr>
        <w:t xml:space="preserve">da </w:t>
      </w:r>
      <w:r w:rsidR="00DC2894" w:rsidRPr="003F17B3">
        <w:rPr>
          <w:rFonts w:asciiTheme="minorHAnsi" w:eastAsiaTheme="minorHAnsi" w:hAnsiTheme="minorHAnsi" w:cstheme="minorHAnsi"/>
        </w:rPr>
        <w:t>internet</w:t>
      </w:r>
      <w:r w:rsidRPr="003F17B3">
        <w:rPr>
          <w:rFonts w:asciiTheme="minorHAnsi" w:eastAsiaTheme="minorHAnsi" w:hAnsiTheme="minorHAnsi" w:cstheme="minorHAnsi"/>
        </w:rPr>
        <w:t xml:space="preserve">, em meados de 1996, quando </w:t>
      </w:r>
      <w:r w:rsidR="00DC2894" w:rsidRPr="003F17B3">
        <w:rPr>
          <w:rFonts w:asciiTheme="minorHAnsi" w:eastAsiaTheme="minorHAnsi" w:hAnsiTheme="minorHAnsi" w:cstheme="minorHAnsi"/>
        </w:rPr>
        <w:t xml:space="preserve">o </w:t>
      </w:r>
      <w:proofErr w:type="spellStart"/>
      <w:r w:rsidR="00DC2894" w:rsidRPr="003F17B3">
        <w:rPr>
          <w:rFonts w:asciiTheme="minorHAnsi" w:eastAsiaTheme="minorHAnsi" w:hAnsiTheme="minorHAnsi" w:cstheme="minorHAnsi"/>
        </w:rPr>
        <w:t>Java</w:t>
      </w:r>
      <w:r w:rsidR="007F6B70" w:rsidRPr="003F17B3">
        <w:rPr>
          <w:rFonts w:asciiTheme="minorHAnsi" w:eastAsiaTheme="minorHAnsi" w:hAnsiTheme="minorHAnsi" w:cstheme="minorHAnsi"/>
        </w:rPr>
        <w:t>iniciou</w:t>
      </w:r>
      <w:proofErr w:type="spellEnd"/>
      <w:r w:rsidR="00DC2894" w:rsidRPr="003F17B3">
        <w:rPr>
          <w:rFonts w:asciiTheme="minorHAnsi" w:eastAsiaTheme="minorHAnsi" w:hAnsiTheme="minorHAnsi" w:cstheme="minorHAnsi"/>
        </w:rPr>
        <w:t xml:space="preserve"> seus </w:t>
      </w:r>
      <w:r w:rsidRPr="003F17B3">
        <w:rPr>
          <w:rFonts w:asciiTheme="minorHAnsi" w:eastAsiaTheme="minorHAnsi" w:hAnsiTheme="minorHAnsi" w:cstheme="minorHAnsi"/>
        </w:rPr>
        <w:t xml:space="preserve">primeiros </w:t>
      </w:r>
      <w:r w:rsidR="00DC2894" w:rsidRPr="003F17B3">
        <w:rPr>
          <w:rFonts w:asciiTheme="minorHAnsi" w:eastAsiaTheme="minorHAnsi" w:hAnsiTheme="minorHAnsi" w:cstheme="minorHAnsi"/>
        </w:rPr>
        <w:t>passos</w:t>
      </w:r>
      <w:r w:rsidR="007F6B70" w:rsidRPr="003F17B3">
        <w:rPr>
          <w:rFonts w:asciiTheme="minorHAnsi" w:eastAsiaTheme="minorHAnsi" w:hAnsiTheme="minorHAnsi" w:cstheme="minorHAnsi"/>
        </w:rPr>
        <w:t xml:space="preserve"> ao mundo da web</w:t>
      </w:r>
      <w:r w:rsidR="00DC2894" w:rsidRPr="003F17B3">
        <w:rPr>
          <w:rFonts w:asciiTheme="minorHAnsi" w:eastAsiaTheme="minorHAnsi" w:hAnsiTheme="minorHAnsi" w:cstheme="minorHAnsi"/>
        </w:rPr>
        <w:t xml:space="preserve"> através dos</w:t>
      </w:r>
      <w:r w:rsidR="009375E9" w:rsidRPr="003F17B3">
        <w:rPr>
          <w:rFonts w:asciiTheme="minorHAnsi" w:eastAsiaTheme="minorHAnsi" w:hAnsiTheme="minorHAnsi" w:cstheme="minorHAnsi"/>
        </w:rPr>
        <w:t xml:space="preserve"> recursos </w:t>
      </w:r>
      <w:proofErr w:type="spellStart"/>
      <w:r w:rsidR="009375E9" w:rsidRPr="003F17B3">
        <w:rPr>
          <w:rFonts w:asciiTheme="minorHAnsi" w:eastAsiaTheme="minorHAnsi" w:hAnsiTheme="minorHAnsi" w:cstheme="minorHAnsi"/>
        </w:rPr>
        <w:t>do</w:t>
      </w:r>
      <w:r w:rsidRPr="003F17B3">
        <w:rPr>
          <w:rFonts w:asciiTheme="minorHAnsi" w:eastAsiaTheme="minorHAnsi" w:hAnsiTheme="minorHAnsi" w:cstheme="minorHAnsi"/>
          <w:i/>
        </w:rPr>
        <w:t>Servlet</w:t>
      </w:r>
      <w:r w:rsidR="00DC2894" w:rsidRPr="003F17B3">
        <w:rPr>
          <w:rFonts w:asciiTheme="minorHAnsi" w:eastAsiaTheme="minorHAnsi" w:hAnsiTheme="minorHAnsi" w:cstheme="minorHAnsi"/>
          <w:i/>
        </w:rPr>
        <w:t>s</w:t>
      </w:r>
      <w:r w:rsidR="00FC57C3" w:rsidRPr="003F17B3">
        <w:rPr>
          <w:rFonts w:asciiTheme="minorHAnsi" w:eastAsiaTheme="minorHAnsi" w:hAnsiTheme="minorHAnsi" w:cstheme="minorHAnsi"/>
        </w:rPr>
        <w:t>:Oracle</w:t>
      </w:r>
      <w:proofErr w:type="spellEnd"/>
      <w:r w:rsidR="00FC57C3" w:rsidRPr="003F17B3">
        <w:rPr>
          <w:rFonts w:asciiTheme="minorHAnsi" w:eastAsiaTheme="minorHAnsi" w:hAnsiTheme="minorHAnsi" w:cstheme="minorHAnsi"/>
        </w:rPr>
        <w:t xml:space="preserve"> (2013) “</w:t>
      </w:r>
      <w:r w:rsidR="00FC57C3" w:rsidRPr="003F17B3">
        <w:rPr>
          <w:rFonts w:asciiTheme="minorHAnsi" w:hAnsiTheme="minorHAnsi" w:cstheme="minorHAnsi"/>
        </w:rPr>
        <w:t>uma classe de linguagem de programação Java usada para estender os recursos de servidores que hospedam aplicativos acessados ​​por meio de um modelo de programação de solicitação-resposta”;</w:t>
      </w:r>
      <w:r w:rsidR="009375E9" w:rsidRPr="003F17B3">
        <w:rPr>
          <w:rFonts w:asciiTheme="minorHAnsi" w:hAnsiTheme="minorHAnsi" w:cstheme="minorHAnsi"/>
        </w:rPr>
        <w:t xml:space="preserve"> foi um grande avanço, dando vida à comunicação da linguagem Java, Banco de Dados e página </w:t>
      </w:r>
      <w:proofErr w:type="spellStart"/>
      <w:r w:rsidR="009375E9" w:rsidRPr="003F17B3">
        <w:rPr>
          <w:rFonts w:asciiTheme="minorHAnsi" w:hAnsiTheme="minorHAnsi" w:cstheme="minorHAnsi"/>
        </w:rPr>
        <w:t>web.Porém</w:t>
      </w:r>
      <w:proofErr w:type="spellEnd"/>
      <w:r w:rsidR="009375E9" w:rsidRPr="003F17B3">
        <w:rPr>
          <w:rFonts w:asciiTheme="minorHAnsi" w:hAnsiTheme="minorHAnsi" w:cstheme="minorHAnsi"/>
        </w:rPr>
        <w:t xml:space="preserve">, no seu </w:t>
      </w:r>
      <w:r w:rsidR="00DF78BC" w:rsidRPr="003F17B3">
        <w:rPr>
          <w:rFonts w:asciiTheme="minorHAnsi" w:hAnsiTheme="minorHAnsi" w:cstheme="minorHAnsi"/>
        </w:rPr>
        <w:t>início</w:t>
      </w:r>
      <w:r w:rsidR="009375E9" w:rsidRPr="003F17B3">
        <w:rPr>
          <w:rFonts w:asciiTheme="minorHAnsi" w:hAnsiTheme="minorHAnsi" w:cstheme="minorHAnsi"/>
        </w:rPr>
        <w:t xml:space="preserve">, não havia uma organização definida entre os códigos, </w:t>
      </w:r>
      <w:r w:rsidR="00FC57C3" w:rsidRPr="003F17B3">
        <w:rPr>
          <w:rFonts w:asciiTheme="minorHAnsi" w:hAnsiTheme="minorHAnsi" w:cstheme="minorHAnsi"/>
        </w:rPr>
        <w:t>se misturavam</w:t>
      </w:r>
      <w:r w:rsidR="00E8410C" w:rsidRPr="003F17B3">
        <w:rPr>
          <w:rFonts w:asciiTheme="minorHAnsi" w:hAnsiTheme="minorHAnsi" w:cstheme="minorHAnsi"/>
        </w:rPr>
        <w:t xml:space="preserve"> códigos Java</w:t>
      </w:r>
      <w:r w:rsidR="00FC57C3" w:rsidRPr="003F17B3">
        <w:rPr>
          <w:rFonts w:asciiTheme="minorHAnsi" w:hAnsiTheme="minorHAnsi" w:cstheme="minorHAnsi"/>
        </w:rPr>
        <w:t xml:space="preserve"> com os de apresentação (</w:t>
      </w:r>
      <w:r w:rsidR="00FC57C3" w:rsidRPr="003F17B3">
        <w:rPr>
          <w:rFonts w:asciiTheme="minorHAnsi" w:hAnsiTheme="minorHAnsi" w:cstheme="minorHAnsi"/>
          <w:i/>
        </w:rPr>
        <w:t xml:space="preserve">HTML, CSS e </w:t>
      </w:r>
      <w:proofErr w:type="spellStart"/>
      <w:r w:rsidR="00FC57C3" w:rsidRPr="003F17B3">
        <w:rPr>
          <w:rFonts w:asciiTheme="minorHAnsi" w:hAnsiTheme="minorHAnsi" w:cstheme="minorHAnsi"/>
          <w:i/>
        </w:rPr>
        <w:t>JavaScript</w:t>
      </w:r>
      <w:proofErr w:type="spellEnd"/>
      <w:r w:rsidR="00FC57C3" w:rsidRPr="003F17B3">
        <w:rPr>
          <w:rFonts w:asciiTheme="minorHAnsi" w:hAnsiTheme="minorHAnsi" w:cstheme="minorHAnsi"/>
        </w:rPr>
        <w:t xml:space="preserve">) em um único arquivo. </w:t>
      </w:r>
      <w:r w:rsidR="00E8410C" w:rsidRPr="003F17B3">
        <w:rPr>
          <w:rFonts w:asciiTheme="minorHAnsi" w:hAnsiTheme="minorHAnsi" w:cstheme="minorHAnsi"/>
        </w:rPr>
        <w:t>C</w:t>
      </w:r>
      <w:r w:rsidR="009375E9" w:rsidRPr="003F17B3">
        <w:rPr>
          <w:rFonts w:asciiTheme="minorHAnsi" w:hAnsiTheme="minorHAnsi" w:cstheme="minorHAnsi"/>
        </w:rPr>
        <w:t>om</w:t>
      </w:r>
      <w:r w:rsidR="00E652F3" w:rsidRPr="003F17B3">
        <w:rPr>
          <w:rFonts w:asciiTheme="minorHAnsi" w:hAnsiTheme="minorHAnsi" w:cstheme="minorHAnsi"/>
        </w:rPr>
        <w:t xml:space="preserve"> o surgimento do JSP (</w:t>
      </w:r>
      <w:r w:rsidR="00E652F3" w:rsidRPr="003F17B3">
        <w:rPr>
          <w:rFonts w:asciiTheme="minorHAnsi" w:hAnsiTheme="minorHAnsi" w:cstheme="minorHAnsi"/>
          <w:i/>
        </w:rPr>
        <w:t>Java Server Page</w:t>
      </w:r>
      <w:r w:rsidR="00E652F3" w:rsidRPr="003F17B3">
        <w:rPr>
          <w:rFonts w:asciiTheme="minorHAnsi" w:hAnsiTheme="minorHAnsi" w:cstheme="minorHAnsi"/>
        </w:rPr>
        <w:t>)</w:t>
      </w:r>
      <w:r w:rsidR="00E8410C" w:rsidRPr="003F17B3">
        <w:rPr>
          <w:rFonts w:asciiTheme="minorHAnsi" w:hAnsiTheme="minorHAnsi" w:cstheme="minorHAnsi"/>
        </w:rPr>
        <w:t>, onde o</w:t>
      </w:r>
      <w:r w:rsidR="00222DBF" w:rsidRPr="003F17B3">
        <w:rPr>
          <w:rFonts w:asciiTheme="minorHAnsi" w:hAnsiTheme="minorHAnsi" w:cstheme="minorHAnsi"/>
        </w:rPr>
        <w:t xml:space="preserve"> intuito </w:t>
      </w:r>
      <w:r w:rsidR="00E8410C" w:rsidRPr="003F17B3">
        <w:rPr>
          <w:rFonts w:asciiTheme="minorHAnsi" w:hAnsiTheme="minorHAnsi" w:cstheme="minorHAnsi"/>
        </w:rPr>
        <w:t xml:space="preserve">era </w:t>
      </w:r>
      <w:r w:rsidR="00222DBF" w:rsidRPr="003F17B3">
        <w:rPr>
          <w:rFonts w:asciiTheme="minorHAnsi" w:hAnsiTheme="minorHAnsi" w:cstheme="minorHAnsi"/>
        </w:rPr>
        <w:t xml:space="preserve">de organizar e definir as especificações que uma página web deveria seguir. IBM - </w:t>
      </w:r>
      <w:r w:rsidR="00222DBF" w:rsidRPr="003F17B3">
        <w:rPr>
          <w:rFonts w:asciiTheme="minorHAnsi" w:hAnsiTheme="minorHAnsi" w:cstheme="minorHAnsi"/>
          <w:shd w:val="clear" w:color="auto" w:fill="FFFFFF"/>
        </w:rPr>
        <w:t xml:space="preserve">Noel J. Bergman e </w:t>
      </w:r>
      <w:proofErr w:type="spellStart"/>
      <w:r w:rsidR="00222DBF" w:rsidRPr="003F17B3">
        <w:rPr>
          <w:rFonts w:asciiTheme="minorHAnsi" w:hAnsiTheme="minorHAnsi" w:cstheme="minorHAnsi"/>
          <w:shd w:val="clear" w:color="auto" w:fill="FFFFFF"/>
        </w:rPr>
        <w:t>Abhinav</w:t>
      </w:r>
      <w:proofErr w:type="spellEnd"/>
      <w:r w:rsidR="00222DBF" w:rsidRPr="003F17B3">
        <w:rPr>
          <w:rFonts w:asciiTheme="minorHAnsi" w:hAnsiTheme="minorHAnsi" w:cstheme="minorHAnsi"/>
          <w:shd w:val="clear" w:color="auto" w:fill="FFFFFF"/>
        </w:rPr>
        <w:t xml:space="preserve"> </w:t>
      </w:r>
      <w:proofErr w:type="gramStart"/>
      <w:r w:rsidR="00222DBF" w:rsidRPr="003F17B3">
        <w:rPr>
          <w:rFonts w:asciiTheme="minorHAnsi" w:hAnsiTheme="minorHAnsi" w:cstheme="minorHAnsi"/>
          <w:shd w:val="clear" w:color="auto" w:fill="FFFFFF"/>
        </w:rPr>
        <w:t>Chopra </w:t>
      </w:r>
      <w:r w:rsidR="00222DBF" w:rsidRPr="003F17B3">
        <w:rPr>
          <w:rFonts w:asciiTheme="minorHAnsi" w:hAnsiTheme="minorHAnsi" w:cstheme="minorHAnsi"/>
        </w:rPr>
        <w:t xml:space="preserve"> (</w:t>
      </w:r>
      <w:proofErr w:type="gramEnd"/>
      <w:r w:rsidR="00222DBF" w:rsidRPr="003F17B3">
        <w:rPr>
          <w:rFonts w:asciiTheme="minorHAnsi" w:hAnsiTheme="minorHAnsi" w:cstheme="minorHAnsi"/>
        </w:rPr>
        <w:t>2001) “</w:t>
      </w:r>
      <w:r w:rsidR="00222DBF" w:rsidRPr="003F17B3">
        <w:rPr>
          <w:rFonts w:asciiTheme="minorHAnsi" w:hAnsiTheme="minorHAnsi" w:cstheme="minorHAnsi"/>
          <w:bdr w:val="none" w:sz="0" w:space="0" w:color="auto" w:frame="1"/>
          <w:shd w:val="clear" w:color="auto" w:fill="FFFFFF"/>
        </w:rPr>
        <w:t>O JSP combina HTML e XML com </w:t>
      </w:r>
      <w:proofErr w:type="spellStart"/>
      <w:r w:rsidR="00222DBF" w:rsidRPr="003F17B3">
        <w:rPr>
          <w:rFonts w:asciiTheme="minorHAnsi" w:hAnsiTheme="minorHAnsi" w:cstheme="minorHAnsi"/>
          <w:i/>
          <w:bdr w:val="none" w:sz="0" w:space="0" w:color="auto" w:frame="1"/>
          <w:shd w:val="clear" w:color="auto" w:fill="FFFFFF"/>
        </w:rPr>
        <w:t>servlet</w:t>
      </w:r>
      <w:proofErr w:type="spellEnd"/>
      <w:r w:rsidR="00222DBF" w:rsidRPr="003F17B3">
        <w:rPr>
          <w:rFonts w:asciiTheme="minorHAnsi" w:hAnsiTheme="minorHAnsi" w:cstheme="minorHAnsi"/>
          <w:bdr w:val="none" w:sz="0" w:space="0" w:color="auto" w:frame="1"/>
          <w:shd w:val="clear" w:color="auto" w:fill="FFFFFF"/>
        </w:rPr>
        <w:t> Java </w:t>
      </w:r>
      <w:r w:rsidR="00222DBF" w:rsidRPr="003F17B3">
        <w:rPr>
          <w:rFonts w:asciiTheme="minorHAnsi" w:hAnsiTheme="minorHAnsi" w:cstheme="minorHAnsi"/>
          <w:bdr w:val="none" w:sz="0" w:space="0" w:color="auto" w:frame="1"/>
          <w:shd w:val="clear" w:color="auto" w:fill="FFFFFF"/>
          <w:vertAlign w:val="superscript"/>
        </w:rPr>
        <w:t>TM</w:t>
      </w:r>
      <w:r w:rsidR="00222DBF" w:rsidRPr="003F17B3">
        <w:rPr>
          <w:rFonts w:asciiTheme="minorHAnsi" w:hAnsiTheme="minorHAnsi" w:cstheme="minorHAnsi"/>
          <w:bdr w:val="none" w:sz="0" w:space="0" w:color="auto" w:frame="1"/>
          <w:shd w:val="clear" w:color="auto" w:fill="FFFFFF"/>
        </w:rPr>
        <w:t xml:space="preserve"> (extensão de aplicativo de servidor) e tecnologias </w:t>
      </w:r>
      <w:proofErr w:type="spellStart"/>
      <w:r w:rsidR="00222DBF" w:rsidRPr="003F17B3">
        <w:rPr>
          <w:rFonts w:asciiTheme="minorHAnsi" w:hAnsiTheme="minorHAnsi" w:cstheme="minorHAnsi"/>
          <w:i/>
          <w:bdr w:val="none" w:sz="0" w:space="0" w:color="auto" w:frame="1"/>
          <w:shd w:val="clear" w:color="auto" w:fill="FFFFFF"/>
        </w:rPr>
        <w:t>JavaBeans</w:t>
      </w:r>
      <w:proofErr w:type="spellEnd"/>
      <w:r w:rsidR="00222DBF" w:rsidRPr="003F17B3">
        <w:rPr>
          <w:rFonts w:asciiTheme="minorHAnsi" w:hAnsiTheme="minorHAnsi" w:cstheme="minorHAnsi"/>
          <w:bdr w:val="none" w:sz="0" w:space="0" w:color="auto" w:frame="1"/>
          <w:shd w:val="clear" w:color="auto" w:fill="FFFFFF"/>
        </w:rPr>
        <w:t xml:space="preserve"> para criar um ambiente altamente produtivo para desenvolvimento e implantação de sites confiáveis, interativos e independentes de plataforma de alto </w:t>
      </w:r>
      <w:proofErr w:type="spellStart"/>
      <w:r w:rsidR="00222DBF" w:rsidRPr="003F17B3">
        <w:rPr>
          <w:rFonts w:asciiTheme="minorHAnsi" w:hAnsiTheme="minorHAnsi" w:cstheme="minorHAnsi"/>
          <w:bdr w:val="none" w:sz="0" w:space="0" w:color="auto" w:frame="1"/>
          <w:shd w:val="clear" w:color="auto" w:fill="FFFFFF"/>
        </w:rPr>
        <w:t>desempenho</w:t>
      </w:r>
      <w:r w:rsidR="009375E9" w:rsidRPr="003F17B3">
        <w:rPr>
          <w:rFonts w:asciiTheme="minorHAnsi" w:hAnsiTheme="minorHAnsi" w:cstheme="minorHAnsi"/>
          <w:bdr w:val="none" w:sz="0" w:space="0" w:color="auto" w:frame="1"/>
          <w:shd w:val="clear" w:color="auto" w:fill="FFFFFF"/>
        </w:rPr>
        <w:t>”</w:t>
      </w:r>
      <w:r w:rsidR="00222DBF" w:rsidRPr="003F17B3">
        <w:rPr>
          <w:rFonts w:asciiTheme="minorHAnsi" w:hAnsiTheme="minorHAnsi" w:cstheme="minorHAnsi"/>
          <w:bdr w:val="none" w:sz="0" w:space="0" w:color="auto" w:frame="1"/>
          <w:shd w:val="clear" w:color="auto" w:fill="FFFFFF"/>
        </w:rPr>
        <w:t>.</w:t>
      </w:r>
      <w:r w:rsidR="00BA5B44" w:rsidRPr="003F17B3">
        <w:rPr>
          <w:rFonts w:asciiTheme="minorHAnsi" w:hAnsiTheme="minorHAnsi" w:cstheme="minorHAnsi"/>
          <w:bdr w:val="none" w:sz="0" w:space="0" w:color="auto" w:frame="1"/>
          <w:shd w:val="clear" w:color="auto" w:fill="FFFFFF"/>
        </w:rPr>
        <w:t>Resultando</w:t>
      </w:r>
      <w:proofErr w:type="spellEnd"/>
      <w:r w:rsidR="00BA5B44" w:rsidRPr="003F17B3">
        <w:rPr>
          <w:rFonts w:asciiTheme="minorHAnsi" w:hAnsiTheme="minorHAnsi" w:cstheme="minorHAnsi"/>
          <w:bdr w:val="none" w:sz="0" w:space="0" w:color="auto" w:frame="1"/>
          <w:shd w:val="clear" w:color="auto" w:fill="FFFFFF"/>
        </w:rPr>
        <w:t xml:space="preserve"> em melhora </w:t>
      </w:r>
      <w:r w:rsidR="00386854" w:rsidRPr="003F17B3">
        <w:rPr>
          <w:rFonts w:asciiTheme="minorHAnsi" w:hAnsiTheme="minorHAnsi" w:cstheme="minorHAnsi"/>
          <w:bdr w:val="none" w:sz="0" w:space="0" w:color="auto" w:frame="1"/>
          <w:shd w:val="clear" w:color="auto" w:fill="FFFFFF"/>
        </w:rPr>
        <w:t xml:space="preserve">na questão da separação dos códigos. </w:t>
      </w:r>
    </w:p>
    <w:p w:rsidR="00DC2894" w:rsidRPr="003F17B3" w:rsidRDefault="00E8410C" w:rsidP="007D77EB">
      <w:pPr>
        <w:pStyle w:val="PargrafodaLista"/>
        <w:ind w:left="0"/>
        <w:jc w:val="both"/>
        <w:rPr>
          <w:rFonts w:asciiTheme="minorHAnsi" w:hAnsiTheme="minorHAnsi" w:cstheme="minorHAnsi"/>
          <w:bdr w:val="none" w:sz="0" w:space="0" w:color="auto" w:frame="1"/>
          <w:shd w:val="clear" w:color="auto" w:fill="FFFFFF"/>
        </w:rPr>
      </w:pPr>
      <w:r w:rsidRPr="003F17B3">
        <w:rPr>
          <w:rFonts w:asciiTheme="minorHAnsi" w:hAnsiTheme="minorHAnsi" w:cstheme="minorHAnsi"/>
          <w:bdr w:val="none" w:sz="0" w:space="0" w:color="auto" w:frame="1"/>
          <w:shd w:val="clear" w:color="auto" w:fill="FFFFFF"/>
        </w:rPr>
        <w:tab/>
      </w:r>
      <w:r w:rsidR="00386854" w:rsidRPr="003F17B3">
        <w:rPr>
          <w:rFonts w:asciiTheme="minorHAnsi" w:hAnsiTheme="minorHAnsi" w:cstheme="minorHAnsi"/>
          <w:bdr w:val="none" w:sz="0" w:space="0" w:color="auto" w:frame="1"/>
          <w:shd w:val="clear" w:color="auto" w:fill="FFFFFF"/>
        </w:rPr>
        <w:t>Porém,</w:t>
      </w:r>
      <w:r w:rsidR="00361EA2" w:rsidRPr="003F17B3">
        <w:rPr>
          <w:rFonts w:asciiTheme="minorHAnsi" w:hAnsiTheme="minorHAnsi" w:cstheme="minorHAnsi"/>
          <w:bdr w:val="none" w:sz="0" w:space="0" w:color="auto" w:frame="1"/>
          <w:shd w:val="clear" w:color="auto" w:fill="FFFFFF"/>
        </w:rPr>
        <w:t xml:space="preserve"> mesmo com </w:t>
      </w:r>
      <w:r w:rsidR="00D223B1" w:rsidRPr="003F17B3">
        <w:rPr>
          <w:rFonts w:asciiTheme="minorHAnsi" w:hAnsiTheme="minorHAnsi" w:cstheme="minorHAnsi"/>
          <w:bdr w:val="none" w:sz="0" w:space="0" w:color="auto" w:frame="1"/>
          <w:shd w:val="clear" w:color="auto" w:fill="FFFFFF"/>
        </w:rPr>
        <w:t xml:space="preserve">essas tecnologias </w:t>
      </w:r>
      <w:proofErr w:type="spellStart"/>
      <w:proofErr w:type="gramStart"/>
      <w:r w:rsidR="00361EA2" w:rsidRPr="003F17B3">
        <w:rPr>
          <w:rFonts w:asciiTheme="minorHAnsi" w:hAnsiTheme="minorHAnsi" w:cstheme="minorHAnsi"/>
          <w:bdr w:val="none" w:sz="0" w:space="0" w:color="auto" w:frame="1"/>
          <w:shd w:val="clear" w:color="auto" w:fill="FFFFFF"/>
        </w:rPr>
        <w:t>criadas,o</w:t>
      </w:r>
      <w:proofErr w:type="spellEnd"/>
      <w:proofErr w:type="gramEnd"/>
      <w:r w:rsidR="00361EA2" w:rsidRPr="003F17B3">
        <w:rPr>
          <w:rFonts w:asciiTheme="minorHAnsi" w:hAnsiTheme="minorHAnsi" w:cstheme="minorHAnsi"/>
          <w:bdr w:val="none" w:sz="0" w:space="0" w:color="auto" w:frame="1"/>
          <w:shd w:val="clear" w:color="auto" w:fill="FFFFFF"/>
        </w:rPr>
        <w:t xml:space="preserve"> desenvolvimento web com Java, ainda não seguia uma estrutura organizada</w:t>
      </w:r>
      <w:r w:rsidR="00D223B1" w:rsidRPr="003F17B3">
        <w:rPr>
          <w:rFonts w:asciiTheme="minorHAnsi" w:hAnsiTheme="minorHAnsi" w:cstheme="minorHAnsi"/>
          <w:bdr w:val="none" w:sz="0" w:space="0" w:color="auto" w:frame="1"/>
          <w:shd w:val="clear" w:color="auto" w:fill="FFFFFF"/>
        </w:rPr>
        <w:t>, e a necessidade de</w:t>
      </w:r>
      <w:r w:rsidR="00361EA2" w:rsidRPr="003F17B3">
        <w:rPr>
          <w:rFonts w:asciiTheme="minorHAnsi" w:hAnsiTheme="minorHAnsi" w:cstheme="minorHAnsi"/>
          <w:bdr w:val="none" w:sz="0" w:space="0" w:color="auto" w:frame="1"/>
          <w:shd w:val="clear" w:color="auto" w:fill="FFFFFF"/>
        </w:rPr>
        <w:t xml:space="preserve"> padronização ou</w:t>
      </w:r>
      <w:r w:rsidR="00D223B1" w:rsidRPr="003F17B3">
        <w:rPr>
          <w:rFonts w:asciiTheme="minorHAnsi" w:hAnsiTheme="minorHAnsi" w:cstheme="minorHAnsi"/>
          <w:bdr w:val="none" w:sz="0" w:space="0" w:color="auto" w:frame="1"/>
          <w:shd w:val="clear" w:color="auto" w:fill="FFFFFF"/>
        </w:rPr>
        <w:t xml:space="preserve"> uma arquitetura eficiente era inevitável.</w:t>
      </w:r>
    </w:p>
    <w:p w:rsidR="00FC3D00" w:rsidRPr="003F17B3" w:rsidRDefault="00FC3D00" w:rsidP="007D77EB">
      <w:pPr>
        <w:pStyle w:val="PargrafodaLista"/>
        <w:ind w:left="0"/>
        <w:jc w:val="both"/>
        <w:rPr>
          <w:rFonts w:asciiTheme="minorHAnsi" w:hAnsiTheme="minorHAnsi" w:cstheme="minorHAnsi"/>
        </w:rPr>
      </w:pPr>
    </w:p>
    <w:p w:rsidR="00770918" w:rsidRPr="003F17B3" w:rsidRDefault="00301E27" w:rsidP="007D77EB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</w:rPr>
      </w:pPr>
      <w:r w:rsidRPr="003F17B3">
        <w:rPr>
          <w:rFonts w:asciiTheme="minorHAnsi" w:hAnsiTheme="minorHAnsi" w:cstheme="minorHAnsi"/>
          <w:b/>
        </w:rPr>
        <w:t xml:space="preserve">2.2 </w:t>
      </w:r>
      <w:r w:rsidR="00361EA2" w:rsidRPr="003F17B3">
        <w:rPr>
          <w:rFonts w:asciiTheme="minorHAnsi" w:hAnsiTheme="minorHAnsi" w:cstheme="minorHAnsi"/>
          <w:b/>
        </w:rPr>
        <w:t xml:space="preserve">Padrões de </w:t>
      </w:r>
      <w:r w:rsidR="00564663" w:rsidRPr="003F17B3">
        <w:rPr>
          <w:rFonts w:asciiTheme="minorHAnsi" w:hAnsiTheme="minorHAnsi" w:cstheme="minorHAnsi"/>
          <w:b/>
        </w:rPr>
        <w:t xml:space="preserve">projeto </w:t>
      </w:r>
      <w:r w:rsidRPr="003F17B3">
        <w:rPr>
          <w:rFonts w:asciiTheme="minorHAnsi" w:hAnsiTheme="minorHAnsi" w:cstheme="minorHAnsi"/>
          <w:b/>
        </w:rPr>
        <w:t>para ajudar o desenvolvedor</w:t>
      </w:r>
    </w:p>
    <w:p w:rsidR="00301E27" w:rsidRPr="003F17B3" w:rsidRDefault="00301E27" w:rsidP="007D77EB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</w:rPr>
      </w:pPr>
    </w:p>
    <w:p w:rsidR="00E64A63" w:rsidRPr="003F17B3" w:rsidRDefault="00FB11DF" w:rsidP="007D77EB">
      <w:pPr>
        <w:autoSpaceDE w:val="0"/>
        <w:autoSpaceDN w:val="0"/>
        <w:adjustRightInd w:val="0"/>
        <w:ind w:firstLine="708"/>
        <w:jc w:val="both"/>
        <w:rPr>
          <w:rFonts w:asciiTheme="minorHAnsi" w:hAnsiTheme="minorHAnsi" w:cstheme="minorHAnsi"/>
          <w:bCs/>
          <w:shd w:val="clear" w:color="auto" w:fill="FFFFFF"/>
        </w:rPr>
      </w:pPr>
      <w:r w:rsidRPr="003F17B3">
        <w:rPr>
          <w:rFonts w:asciiTheme="minorHAnsi" w:eastAsiaTheme="minorHAnsi" w:hAnsiTheme="minorHAnsi" w:cstheme="minorHAnsi"/>
        </w:rPr>
        <w:t xml:space="preserve">Visando solucionar </w:t>
      </w:r>
      <w:r w:rsidR="008D1072" w:rsidRPr="003F17B3">
        <w:rPr>
          <w:rFonts w:asciiTheme="minorHAnsi" w:eastAsiaTheme="minorHAnsi" w:hAnsiTheme="minorHAnsi" w:cstheme="minorHAnsi"/>
        </w:rPr>
        <w:t>conflitos referentes à padronização no desenvolvimento de um projeto, foram criados conceitos onde reunia as melhores práticas formalizadas por programadores para solução de um problema em comum, técnicas</w:t>
      </w:r>
      <w:r w:rsidR="00E65076" w:rsidRPr="003F17B3">
        <w:rPr>
          <w:rFonts w:asciiTheme="minorHAnsi" w:eastAsiaTheme="minorHAnsi" w:hAnsiTheme="minorHAnsi" w:cstheme="minorHAnsi"/>
        </w:rPr>
        <w:t xml:space="preserve"> adotadas dentro de um contexto para uma melhor organização, no qual segundo </w:t>
      </w:r>
      <w:hyperlink r:id="rId10" w:history="1">
        <w:r w:rsidR="00E65076" w:rsidRPr="003F17B3">
          <w:rPr>
            <w:rStyle w:val="Hyperlink"/>
            <w:rFonts w:asciiTheme="minorHAnsi" w:hAnsiTheme="minorHAnsi" w:cstheme="minorHAnsi"/>
            <w:bCs/>
            <w:color w:val="auto"/>
            <w:u w:val="none"/>
            <w:shd w:val="clear" w:color="auto" w:fill="FFFFFF"/>
          </w:rPr>
          <w:t>Christopher Alexander</w:t>
        </w:r>
      </w:hyperlink>
      <w:r w:rsidR="00E65076" w:rsidRPr="003F17B3">
        <w:rPr>
          <w:rFonts w:asciiTheme="minorHAnsi" w:hAnsiTheme="minorHAnsi" w:cstheme="minorHAnsi"/>
          <w:bCs/>
          <w:shd w:val="clear" w:color="auto" w:fill="FFFFFF"/>
        </w:rPr>
        <w:t xml:space="preserve"> (</w:t>
      </w:r>
      <w:r w:rsidR="00E65076" w:rsidRPr="003F17B3">
        <w:rPr>
          <w:rFonts w:asciiTheme="minorHAnsi" w:hAnsiTheme="minorHAnsi" w:cstheme="minorHAnsi"/>
          <w:i/>
        </w:rPr>
        <w:t xml:space="preserve">A Times Way of </w:t>
      </w:r>
      <w:proofErr w:type="spellStart"/>
      <w:r w:rsidR="00E65076" w:rsidRPr="003F17B3">
        <w:rPr>
          <w:rFonts w:asciiTheme="minorHAnsi" w:hAnsiTheme="minorHAnsi" w:cstheme="minorHAnsi"/>
          <w:i/>
        </w:rPr>
        <w:t>Building</w:t>
      </w:r>
      <w:proofErr w:type="spellEnd"/>
      <w:r w:rsidR="00E65076" w:rsidRPr="003F17B3">
        <w:rPr>
          <w:rFonts w:asciiTheme="minorHAnsi" w:hAnsiTheme="minorHAnsi" w:cstheme="minorHAnsi"/>
          <w:i/>
        </w:rPr>
        <w:t xml:space="preserve">, </w:t>
      </w:r>
      <w:r w:rsidR="00E65076" w:rsidRPr="003F17B3">
        <w:rPr>
          <w:rFonts w:asciiTheme="minorHAnsi" w:hAnsiTheme="minorHAnsi" w:cstheme="minorHAnsi"/>
        </w:rPr>
        <w:t>1979</w:t>
      </w:r>
      <w:r w:rsidR="00E65076" w:rsidRPr="003F17B3">
        <w:rPr>
          <w:rFonts w:asciiTheme="minorHAnsi" w:hAnsiTheme="minorHAnsi" w:cstheme="minorHAnsi"/>
          <w:bCs/>
          <w:shd w:val="clear" w:color="auto" w:fill="FFFFFF"/>
        </w:rPr>
        <w:t>) devia ter as seguintes características:</w:t>
      </w:r>
      <w:r w:rsidR="00E65076" w:rsidRPr="003F17B3">
        <w:rPr>
          <w:rFonts w:asciiTheme="minorHAnsi" w:eastAsiaTheme="minorHAnsi" w:hAnsiTheme="minorHAnsi" w:cstheme="minorHAnsi"/>
        </w:rPr>
        <w:t xml:space="preserve"> “Encapsulamento, Generalidade, Equilíbrio, Abstração, Abertura e </w:t>
      </w:r>
      <w:proofErr w:type="spellStart"/>
      <w:r w:rsidR="00E65076" w:rsidRPr="003F17B3">
        <w:rPr>
          <w:rFonts w:asciiTheme="minorHAnsi" w:eastAsiaTheme="minorHAnsi" w:hAnsiTheme="minorHAnsi" w:cstheme="minorHAnsi"/>
        </w:rPr>
        <w:t>Combinatoriedade</w:t>
      </w:r>
      <w:proofErr w:type="spellEnd"/>
      <w:r w:rsidR="00E65076" w:rsidRPr="003F17B3">
        <w:rPr>
          <w:rFonts w:asciiTheme="minorHAnsi" w:eastAsiaTheme="minorHAnsi" w:hAnsiTheme="minorHAnsi" w:cstheme="minorHAnsi"/>
        </w:rPr>
        <w:t>”</w:t>
      </w:r>
      <w:r w:rsidR="00564663" w:rsidRPr="003F17B3">
        <w:rPr>
          <w:rFonts w:asciiTheme="minorHAnsi" w:eastAsiaTheme="minorHAnsi" w:hAnsiTheme="minorHAnsi" w:cstheme="minorHAnsi"/>
        </w:rPr>
        <w:t xml:space="preserve">. Padrões de projetos não são específicos a uma empresa ou tecnologia, </w:t>
      </w:r>
      <w:r w:rsidR="00D67571" w:rsidRPr="003F17B3">
        <w:rPr>
          <w:rFonts w:asciiTheme="minorHAnsi" w:eastAsiaTheme="minorHAnsi" w:hAnsiTheme="minorHAnsi" w:cstheme="minorHAnsi"/>
        </w:rPr>
        <w:t xml:space="preserve">são soluções reutilizáveis aplicados pela comunidade de desenvolvimento como um todo. </w:t>
      </w:r>
      <w:r w:rsidR="001C1970" w:rsidRPr="003F17B3">
        <w:rPr>
          <w:rFonts w:asciiTheme="minorHAnsi" w:eastAsiaTheme="minorHAnsi" w:hAnsiTheme="minorHAnsi" w:cstheme="minorHAnsi"/>
        </w:rPr>
        <w:t xml:space="preserve">Onde define segundo </w:t>
      </w:r>
      <w:hyperlink r:id="rId11" w:history="1">
        <w:r w:rsidR="001C1970" w:rsidRPr="003F17B3">
          <w:rPr>
            <w:rStyle w:val="Hyperlink"/>
            <w:rFonts w:asciiTheme="minorHAnsi" w:hAnsiTheme="minorHAnsi" w:cstheme="minorHAnsi"/>
            <w:bCs/>
            <w:color w:val="auto"/>
            <w:u w:val="none"/>
            <w:shd w:val="clear" w:color="auto" w:fill="FFFFFF"/>
          </w:rPr>
          <w:t xml:space="preserve">Christopher </w:t>
        </w:r>
        <w:proofErr w:type="spellStart"/>
        <w:r w:rsidR="001C1970" w:rsidRPr="003F17B3">
          <w:rPr>
            <w:rStyle w:val="Hyperlink"/>
            <w:rFonts w:asciiTheme="minorHAnsi" w:hAnsiTheme="minorHAnsi" w:cstheme="minorHAnsi"/>
            <w:bCs/>
            <w:color w:val="auto"/>
            <w:u w:val="none"/>
            <w:shd w:val="clear" w:color="auto" w:fill="FFFFFF"/>
          </w:rPr>
          <w:t>Alexander</w:t>
        </w:r>
      </w:hyperlink>
      <w:r w:rsidR="001C1970" w:rsidRPr="003F17B3">
        <w:rPr>
          <w:rFonts w:asciiTheme="minorHAnsi" w:hAnsiTheme="minorHAnsi" w:cstheme="minorHAnsi"/>
          <w:bCs/>
          <w:shd w:val="clear" w:color="auto" w:fill="FFFFFF"/>
        </w:rPr>
        <w:t>,</w:t>
      </w:r>
      <w:r w:rsidR="001C1970" w:rsidRPr="003F17B3">
        <w:rPr>
          <w:rFonts w:asciiTheme="minorHAnsi" w:hAnsiTheme="minorHAnsi" w:cstheme="minorHAnsi"/>
        </w:rPr>
        <w:t>“cada</w:t>
      </w:r>
      <w:proofErr w:type="spellEnd"/>
      <w:r w:rsidR="001C1970" w:rsidRPr="003F17B3">
        <w:rPr>
          <w:rFonts w:asciiTheme="minorHAnsi" w:hAnsiTheme="minorHAnsi" w:cstheme="minorHAnsi"/>
        </w:rPr>
        <w:t xml:space="preserve"> padrão descreve um problema no nosso ambiente e o núcleo da sua solução, de tal forma que você possa usar esta solução mais de um</w:t>
      </w:r>
      <w:r w:rsidR="00FA5D34" w:rsidRPr="003F17B3">
        <w:rPr>
          <w:rFonts w:asciiTheme="minorHAnsi" w:hAnsiTheme="minorHAnsi" w:cstheme="minorHAnsi"/>
        </w:rPr>
        <w:t xml:space="preserve"> milhão de vezes, sem nunca fazê</w:t>
      </w:r>
      <w:r w:rsidR="001C1970" w:rsidRPr="003F17B3">
        <w:rPr>
          <w:rFonts w:asciiTheme="minorHAnsi" w:hAnsiTheme="minorHAnsi" w:cstheme="minorHAnsi"/>
        </w:rPr>
        <w:t>-lo da mesma maneira”</w:t>
      </w:r>
      <w:r w:rsidR="001C1970" w:rsidRPr="003F17B3">
        <w:rPr>
          <w:rFonts w:asciiTheme="minorHAnsi" w:hAnsiTheme="minorHAnsi" w:cstheme="minorHAnsi"/>
          <w:bCs/>
          <w:shd w:val="clear" w:color="auto" w:fill="FFFFFF"/>
        </w:rPr>
        <w:t>.</w:t>
      </w:r>
    </w:p>
    <w:p w:rsidR="00E64A63" w:rsidRPr="003F17B3" w:rsidRDefault="00A43475" w:rsidP="007D77EB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</w:rPr>
      </w:pPr>
      <w:r w:rsidRPr="003F17B3">
        <w:rPr>
          <w:rFonts w:asciiTheme="minorHAnsi" w:eastAsiaTheme="minorHAnsi" w:hAnsiTheme="minorHAnsi" w:cstheme="minorHAnsi"/>
        </w:rPr>
        <w:tab/>
      </w:r>
      <w:r w:rsidR="00011919" w:rsidRPr="003F17B3">
        <w:rPr>
          <w:rFonts w:asciiTheme="minorHAnsi" w:eastAsiaTheme="minorHAnsi" w:hAnsiTheme="minorHAnsi" w:cstheme="minorHAnsi"/>
        </w:rPr>
        <w:t>Resumindo a sua importância na utilização de um padrão, o ganho na qualidade do código, a reutilização de soluções para um determinado problema e contribuição de especialistas e desenvolvedores para auxilio de manutenção, pois o padrão representa o conhecimento entre os envolvidos.</w:t>
      </w:r>
    </w:p>
    <w:p w:rsidR="00CE101B" w:rsidRPr="003F17B3" w:rsidRDefault="000026B4" w:rsidP="007D77EB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</w:rPr>
      </w:pPr>
      <w:r w:rsidRPr="003F17B3">
        <w:rPr>
          <w:rFonts w:asciiTheme="minorHAnsi" w:eastAsiaTheme="minorHAnsi" w:hAnsiTheme="minorHAnsi" w:cstheme="minorHAnsi"/>
        </w:rPr>
        <w:tab/>
      </w:r>
      <w:r w:rsidR="00FA6454" w:rsidRPr="003F17B3">
        <w:rPr>
          <w:rFonts w:asciiTheme="minorHAnsi" w:eastAsiaTheme="minorHAnsi" w:hAnsiTheme="minorHAnsi" w:cstheme="minorHAnsi"/>
        </w:rPr>
        <w:t>Diante desse cenário,</w:t>
      </w:r>
      <w:r w:rsidR="00FA5D34" w:rsidRPr="003F17B3">
        <w:rPr>
          <w:rFonts w:asciiTheme="minorHAnsi" w:eastAsiaTheme="minorHAnsi" w:hAnsiTheme="minorHAnsi" w:cstheme="minorHAnsi"/>
        </w:rPr>
        <w:t xml:space="preserve"> o padrão</w:t>
      </w:r>
      <w:r w:rsidR="00796814" w:rsidRPr="003F17B3">
        <w:rPr>
          <w:rFonts w:asciiTheme="minorHAnsi" w:eastAsiaTheme="minorHAnsi" w:hAnsiTheme="minorHAnsi" w:cstheme="minorHAnsi"/>
        </w:rPr>
        <w:t xml:space="preserve"> de arquitetura</w:t>
      </w:r>
      <w:r w:rsidR="00FA5D34" w:rsidRPr="003F17B3">
        <w:rPr>
          <w:rFonts w:asciiTheme="minorHAnsi" w:eastAsiaTheme="minorHAnsi" w:hAnsiTheme="minorHAnsi" w:cstheme="minorHAnsi"/>
        </w:rPr>
        <w:t xml:space="preserve"> MVC (</w:t>
      </w:r>
      <w:proofErr w:type="spellStart"/>
      <w:r w:rsidR="00FA5D34" w:rsidRPr="003F17B3">
        <w:rPr>
          <w:rFonts w:asciiTheme="minorHAnsi" w:eastAsiaTheme="minorHAnsi" w:hAnsiTheme="minorHAnsi" w:cstheme="minorHAnsi"/>
          <w:i/>
        </w:rPr>
        <w:t>Model-View-Controller</w:t>
      </w:r>
      <w:proofErr w:type="spellEnd"/>
      <w:r w:rsidR="00FA5D34" w:rsidRPr="003F17B3">
        <w:rPr>
          <w:rFonts w:asciiTheme="minorHAnsi" w:eastAsiaTheme="minorHAnsi" w:hAnsiTheme="minorHAnsi" w:cstheme="minorHAnsi"/>
        </w:rPr>
        <w:t>)</w:t>
      </w:r>
      <w:r w:rsidR="00CE101B" w:rsidRPr="003F17B3">
        <w:rPr>
          <w:rFonts w:asciiTheme="minorHAnsi" w:eastAsiaTheme="minorHAnsi" w:hAnsiTheme="minorHAnsi" w:cstheme="minorHAnsi"/>
        </w:rPr>
        <w:t xml:space="preserve"> se </w:t>
      </w:r>
      <w:proofErr w:type="spellStart"/>
      <w:r w:rsidR="00CE101B" w:rsidRPr="003F17B3">
        <w:rPr>
          <w:rFonts w:asciiTheme="minorHAnsi" w:eastAsiaTheme="minorHAnsi" w:hAnsiTheme="minorHAnsi" w:cstheme="minorHAnsi"/>
        </w:rPr>
        <w:t>destaca</w:t>
      </w:r>
      <w:r w:rsidR="00E656FB" w:rsidRPr="003F17B3">
        <w:rPr>
          <w:rFonts w:asciiTheme="minorHAnsi" w:eastAsiaTheme="minorHAnsi" w:hAnsiTheme="minorHAnsi" w:cstheme="minorHAnsi"/>
        </w:rPr>
        <w:t>nas</w:t>
      </w:r>
      <w:proofErr w:type="spellEnd"/>
      <w:r w:rsidR="00E656FB" w:rsidRPr="003F17B3">
        <w:rPr>
          <w:rFonts w:asciiTheme="minorHAnsi" w:eastAsiaTheme="minorHAnsi" w:hAnsiTheme="minorHAnsi" w:cstheme="minorHAnsi"/>
        </w:rPr>
        <w:t xml:space="preserve"> mais diversas aplicações</w:t>
      </w:r>
      <w:r w:rsidR="00796814" w:rsidRPr="003F17B3">
        <w:rPr>
          <w:rFonts w:asciiTheme="minorHAnsi" w:eastAsiaTheme="minorHAnsi" w:hAnsiTheme="minorHAnsi" w:cstheme="minorHAnsi"/>
        </w:rPr>
        <w:t>, e principalmente em aplicações web,</w:t>
      </w:r>
      <w:r w:rsidR="00CE101B" w:rsidRPr="003F17B3">
        <w:rPr>
          <w:rFonts w:asciiTheme="minorHAnsi" w:eastAsiaTheme="minorHAnsi" w:hAnsiTheme="minorHAnsi" w:cstheme="minorHAnsi"/>
        </w:rPr>
        <w:t xml:space="preserve"> por </w:t>
      </w:r>
      <w:r w:rsidR="000E040C" w:rsidRPr="003F17B3">
        <w:rPr>
          <w:rFonts w:asciiTheme="minorHAnsi" w:eastAsiaTheme="minorHAnsi" w:hAnsiTheme="minorHAnsi" w:cstheme="minorHAnsi"/>
        </w:rPr>
        <w:t xml:space="preserve">sua organização, onde são </w:t>
      </w:r>
      <w:r w:rsidR="00CE101B" w:rsidRPr="003F17B3">
        <w:rPr>
          <w:rFonts w:asciiTheme="minorHAnsi" w:eastAsiaTheme="minorHAnsi" w:hAnsiTheme="minorHAnsi" w:cstheme="minorHAnsi"/>
        </w:rPr>
        <w:t xml:space="preserve">divididas em camadas bem estruturadas em relação aos dados, regras de negócios e interface, além de ser um modelo utilizado por muitos </w:t>
      </w:r>
      <w:r w:rsidR="00CE101B" w:rsidRPr="003F17B3">
        <w:rPr>
          <w:rFonts w:asciiTheme="minorHAnsi" w:eastAsiaTheme="minorHAnsi" w:hAnsiTheme="minorHAnsi" w:cstheme="minorHAnsi"/>
          <w:i/>
        </w:rPr>
        <w:t>frameworks</w:t>
      </w:r>
      <w:r w:rsidR="00CE101B" w:rsidRPr="003F17B3">
        <w:rPr>
          <w:rFonts w:asciiTheme="minorHAnsi" w:eastAsiaTheme="minorHAnsi" w:hAnsiTheme="minorHAnsi" w:cstheme="minorHAnsi"/>
        </w:rPr>
        <w:t>.</w:t>
      </w:r>
    </w:p>
    <w:p w:rsidR="000E040C" w:rsidRPr="003F17B3" w:rsidRDefault="000E040C" w:rsidP="007D77EB">
      <w:pPr>
        <w:shd w:val="clear" w:color="auto" w:fill="FFFFFF" w:themeFill="background1"/>
        <w:autoSpaceDE w:val="0"/>
        <w:autoSpaceDN w:val="0"/>
        <w:adjustRightInd w:val="0"/>
        <w:jc w:val="both"/>
        <w:rPr>
          <w:rFonts w:asciiTheme="minorHAnsi" w:hAnsiTheme="minorHAnsi" w:cstheme="minorHAnsi"/>
          <w:shd w:val="clear" w:color="auto" w:fill="FFFFFF" w:themeFill="background1"/>
        </w:rPr>
      </w:pPr>
      <w:r w:rsidRPr="003F17B3">
        <w:rPr>
          <w:rFonts w:asciiTheme="minorHAnsi" w:eastAsiaTheme="minorHAnsi" w:hAnsiTheme="minorHAnsi" w:cstheme="minorHAnsi"/>
        </w:rPr>
        <w:lastRenderedPageBreak/>
        <w:tab/>
        <w:t xml:space="preserve">O MVC criado em </w:t>
      </w:r>
      <w:r w:rsidR="001B34D8" w:rsidRPr="003F17B3">
        <w:rPr>
          <w:rFonts w:asciiTheme="minorHAnsi" w:eastAsiaTheme="minorHAnsi" w:hAnsiTheme="minorHAnsi" w:cstheme="minorHAnsi"/>
        </w:rPr>
        <w:t xml:space="preserve">1979 por </w:t>
      </w:r>
      <w:proofErr w:type="spellStart"/>
      <w:r w:rsidR="001B34D8" w:rsidRPr="003F17B3">
        <w:rPr>
          <w:rFonts w:asciiTheme="minorHAnsi" w:hAnsiTheme="minorHAnsi" w:cstheme="minorHAnsi"/>
          <w:spacing w:val="3"/>
          <w:shd w:val="clear" w:color="auto" w:fill="FFFFFF"/>
        </w:rPr>
        <w:t>Trygve</w:t>
      </w:r>
      <w:proofErr w:type="spellEnd"/>
      <w:r w:rsidR="001B34D8" w:rsidRPr="003F17B3">
        <w:rPr>
          <w:rFonts w:asciiTheme="minorHAnsi" w:hAnsiTheme="minorHAnsi" w:cstheme="minorHAnsi"/>
          <w:spacing w:val="3"/>
          <w:shd w:val="clear" w:color="auto" w:fill="FFFFFF"/>
        </w:rPr>
        <w:t> </w:t>
      </w:r>
      <w:proofErr w:type="spellStart"/>
      <w:r w:rsidR="001B34D8" w:rsidRPr="003F17B3">
        <w:rPr>
          <w:rFonts w:asciiTheme="minorHAnsi" w:hAnsiTheme="minorHAnsi" w:cstheme="minorHAnsi"/>
          <w:spacing w:val="3"/>
          <w:shd w:val="clear" w:color="auto" w:fill="FFFFFF"/>
        </w:rPr>
        <w:t>Reenskaug</w:t>
      </w:r>
      <w:proofErr w:type="spellEnd"/>
      <w:r w:rsidR="001B34D8" w:rsidRPr="003F17B3">
        <w:rPr>
          <w:rFonts w:asciiTheme="minorHAnsi" w:hAnsiTheme="minorHAnsi" w:cstheme="minorHAnsi"/>
          <w:spacing w:val="3"/>
          <w:shd w:val="clear" w:color="auto" w:fill="FFFFFF"/>
        </w:rPr>
        <w:t xml:space="preserve">, </w:t>
      </w:r>
      <w:r w:rsidR="00796814" w:rsidRPr="003F17B3">
        <w:rPr>
          <w:rFonts w:asciiTheme="minorHAnsi" w:hAnsiTheme="minorHAnsi" w:cstheme="minorHAnsi"/>
          <w:spacing w:val="3"/>
          <w:shd w:val="clear" w:color="auto" w:fill="FFFFFF"/>
        </w:rPr>
        <w:t xml:space="preserve">no qual ele </w:t>
      </w:r>
      <w:r w:rsidR="00E656FB" w:rsidRPr="003F17B3">
        <w:rPr>
          <w:rFonts w:asciiTheme="minorHAnsi" w:hAnsiTheme="minorHAnsi" w:cstheme="minorHAnsi"/>
          <w:spacing w:val="3"/>
          <w:shd w:val="clear" w:color="auto" w:fill="FFFFFF"/>
        </w:rPr>
        <w:t>justifica sua criação</w:t>
      </w:r>
      <w:r w:rsidR="00796814" w:rsidRPr="003F17B3">
        <w:rPr>
          <w:rFonts w:asciiTheme="minorHAnsi" w:hAnsiTheme="minorHAnsi" w:cstheme="minorHAnsi"/>
          <w:spacing w:val="3"/>
          <w:shd w:val="clear" w:color="auto" w:fill="FFFFFF"/>
        </w:rPr>
        <w:t xml:space="preserve"> da seguinte forma: “</w:t>
      </w:r>
      <w:r w:rsidR="00796814" w:rsidRPr="003F17B3">
        <w:rPr>
          <w:rFonts w:asciiTheme="minorHAnsi" w:hAnsiTheme="minorHAnsi" w:cstheme="minorHAnsi"/>
          <w:shd w:val="clear" w:color="auto" w:fill="FFFFFF" w:themeFill="background1"/>
        </w:rPr>
        <w:t xml:space="preserve">Eu criei o padrão </w:t>
      </w:r>
      <w:proofErr w:type="spellStart"/>
      <w:r w:rsidR="00796814" w:rsidRPr="003F17B3">
        <w:rPr>
          <w:rFonts w:asciiTheme="minorHAnsi" w:hAnsiTheme="minorHAnsi" w:cstheme="minorHAnsi"/>
          <w:i/>
          <w:shd w:val="clear" w:color="auto" w:fill="FFFFFF" w:themeFill="background1"/>
        </w:rPr>
        <w:t>Model-View-Controller</w:t>
      </w:r>
      <w:proofErr w:type="spellEnd"/>
      <w:r w:rsidR="00796814" w:rsidRPr="003F17B3">
        <w:rPr>
          <w:rFonts w:asciiTheme="minorHAnsi" w:hAnsiTheme="minorHAnsi" w:cstheme="minorHAnsi"/>
          <w:shd w:val="clear" w:color="auto" w:fill="FFFFFF" w:themeFill="background1"/>
        </w:rPr>
        <w:t xml:space="preserve"> como uma solução óbvia para o problema geral de dar aos usuários controle sobre suas informações como visto de múltiplas perspectivas”</w:t>
      </w:r>
      <w:r w:rsidR="00E656FB" w:rsidRPr="003F17B3">
        <w:rPr>
          <w:rFonts w:asciiTheme="minorHAnsi" w:hAnsiTheme="minorHAnsi" w:cstheme="minorHAnsi"/>
          <w:shd w:val="clear" w:color="auto" w:fill="FFFFFF" w:themeFill="background1"/>
        </w:rPr>
        <w:t>, transcrevendo o modelo mental humano e o modelo digital do computador.</w:t>
      </w:r>
    </w:p>
    <w:p w:rsidR="00E656FB" w:rsidRPr="003F17B3" w:rsidRDefault="00E656FB" w:rsidP="007D77EB">
      <w:pPr>
        <w:shd w:val="clear" w:color="auto" w:fill="FFFFFF" w:themeFill="background1"/>
        <w:autoSpaceDE w:val="0"/>
        <w:autoSpaceDN w:val="0"/>
        <w:adjustRightInd w:val="0"/>
        <w:jc w:val="both"/>
        <w:rPr>
          <w:rFonts w:asciiTheme="minorHAnsi" w:hAnsiTheme="minorHAnsi" w:cstheme="minorHAnsi"/>
          <w:shd w:val="clear" w:color="auto" w:fill="FFFFFF"/>
        </w:rPr>
      </w:pPr>
      <w:r w:rsidRPr="003F17B3">
        <w:rPr>
          <w:rFonts w:asciiTheme="minorHAnsi" w:hAnsiTheme="minorHAnsi" w:cstheme="minorHAnsi"/>
          <w:shd w:val="clear" w:color="auto" w:fill="FFFFFF" w:themeFill="background1"/>
        </w:rPr>
        <w:tab/>
      </w:r>
      <w:proofErr w:type="spellStart"/>
      <w:r w:rsidRPr="003F17B3">
        <w:rPr>
          <w:rFonts w:asciiTheme="minorHAnsi" w:hAnsiTheme="minorHAnsi" w:cstheme="minorHAnsi"/>
          <w:i/>
          <w:shd w:val="clear" w:color="auto" w:fill="FFFFFF" w:themeFill="background1"/>
        </w:rPr>
        <w:t>Model</w:t>
      </w:r>
      <w:proofErr w:type="spellEnd"/>
      <w:r w:rsidRPr="003F17B3">
        <w:rPr>
          <w:rFonts w:asciiTheme="minorHAnsi" w:hAnsiTheme="minorHAnsi" w:cstheme="minorHAnsi"/>
          <w:i/>
          <w:shd w:val="clear" w:color="auto" w:fill="FFFFFF" w:themeFill="background1"/>
        </w:rPr>
        <w:t xml:space="preserve"> (</w:t>
      </w:r>
      <w:r w:rsidRPr="003F17B3">
        <w:rPr>
          <w:rFonts w:asciiTheme="minorHAnsi" w:hAnsiTheme="minorHAnsi" w:cstheme="minorHAnsi"/>
          <w:shd w:val="clear" w:color="auto" w:fill="FFFFFF" w:themeFill="background1"/>
        </w:rPr>
        <w:t>Modelo</w:t>
      </w:r>
      <w:r w:rsidRPr="003F17B3">
        <w:rPr>
          <w:rFonts w:asciiTheme="minorHAnsi" w:hAnsiTheme="minorHAnsi" w:cstheme="minorHAnsi"/>
          <w:i/>
          <w:shd w:val="clear" w:color="auto" w:fill="FFFFFF" w:themeFill="background1"/>
        </w:rPr>
        <w:t xml:space="preserve">): </w:t>
      </w:r>
      <w:r w:rsidR="00315F2F" w:rsidRPr="003F17B3">
        <w:rPr>
          <w:rFonts w:asciiTheme="minorHAnsi" w:hAnsiTheme="minorHAnsi" w:cstheme="minorHAnsi"/>
          <w:shd w:val="clear" w:color="auto" w:fill="FFFFFF"/>
        </w:rPr>
        <w:t>é a representação da estrutura de dados, camada responsável pela manipulação, consulta e persistência das informações no banco de dados.</w:t>
      </w:r>
    </w:p>
    <w:p w:rsidR="00315F2F" w:rsidRPr="003F17B3" w:rsidRDefault="00315F2F" w:rsidP="007D77EB">
      <w:pPr>
        <w:shd w:val="clear" w:color="auto" w:fill="FFFFFF" w:themeFill="background1"/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i/>
        </w:rPr>
      </w:pPr>
      <w:r w:rsidRPr="003F17B3">
        <w:rPr>
          <w:rFonts w:asciiTheme="minorHAnsi" w:hAnsiTheme="minorHAnsi" w:cstheme="minorHAnsi"/>
          <w:shd w:val="clear" w:color="auto" w:fill="FFFFFF"/>
        </w:rPr>
        <w:tab/>
      </w:r>
      <w:proofErr w:type="spellStart"/>
      <w:r w:rsidRPr="003F17B3">
        <w:rPr>
          <w:rFonts w:asciiTheme="minorHAnsi" w:hAnsiTheme="minorHAnsi" w:cstheme="minorHAnsi"/>
          <w:i/>
          <w:shd w:val="clear" w:color="auto" w:fill="FFFFFF"/>
        </w:rPr>
        <w:t>View</w:t>
      </w:r>
      <w:proofErr w:type="spellEnd"/>
      <w:r w:rsidRPr="003F17B3">
        <w:rPr>
          <w:rFonts w:asciiTheme="minorHAnsi" w:hAnsiTheme="minorHAnsi" w:cstheme="minorHAnsi"/>
          <w:shd w:val="clear" w:color="auto" w:fill="FFFFFF"/>
        </w:rPr>
        <w:t xml:space="preserve"> (Visão): é a camada responsável pela interface apresentado a</w:t>
      </w:r>
      <w:r w:rsidR="00C471B7" w:rsidRPr="003F17B3">
        <w:rPr>
          <w:rFonts w:asciiTheme="minorHAnsi" w:hAnsiTheme="minorHAnsi" w:cstheme="minorHAnsi"/>
          <w:shd w:val="clear" w:color="auto" w:fill="FFFFFF"/>
        </w:rPr>
        <w:t>o usuário, no qual deve gerir requisições e respostas, através de componentes visuais, por exemplo, formulários, tabelas, menus e botões para entrada e saída de dados e que a visão reflita o estado do modelo.</w:t>
      </w:r>
    </w:p>
    <w:p w:rsidR="00CE101B" w:rsidRPr="003F17B3" w:rsidRDefault="00C471B7" w:rsidP="007D77EB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</w:rPr>
      </w:pPr>
      <w:r w:rsidRPr="003F17B3">
        <w:rPr>
          <w:rFonts w:asciiTheme="minorHAnsi" w:eastAsiaTheme="minorHAnsi" w:hAnsiTheme="minorHAnsi" w:cstheme="minorHAnsi"/>
        </w:rPr>
        <w:tab/>
      </w:r>
      <w:proofErr w:type="spellStart"/>
      <w:r w:rsidRPr="003F17B3">
        <w:rPr>
          <w:rFonts w:asciiTheme="minorHAnsi" w:eastAsiaTheme="minorHAnsi" w:hAnsiTheme="minorHAnsi" w:cstheme="minorHAnsi"/>
          <w:i/>
        </w:rPr>
        <w:t>Controller</w:t>
      </w:r>
      <w:proofErr w:type="spellEnd"/>
      <w:r w:rsidRPr="003F17B3">
        <w:rPr>
          <w:rFonts w:asciiTheme="minorHAnsi" w:eastAsiaTheme="minorHAnsi" w:hAnsiTheme="minorHAnsi" w:cstheme="minorHAnsi"/>
        </w:rPr>
        <w:t xml:space="preserve"> (</w:t>
      </w:r>
      <w:r w:rsidR="0066560A" w:rsidRPr="003F17B3">
        <w:rPr>
          <w:rFonts w:asciiTheme="minorHAnsi" w:eastAsiaTheme="minorHAnsi" w:hAnsiTheme="minorHAnsi" w:cstheme="minorHAnsi"/>
        </w:rPr>
        <w:t>Controladora</w:t>
      </w:r>
      <w:r w:rsidRPr="003F17B3">
        <w:rPr>
          <w:rFonts w:asciiTheme="minorHAnsi" w:eastAsiaTheme="minorHAnsi" w:hAnsiTheme="minorHAnsi" w:cstheme="minorHAnsi"/>
        </w:rPr>
        <w:t xml:space="preserve">): </w:t>
      </w:r>
      <w:r w:rsidR="00E16E18" w:rsidRPr="003F17B3">
        <w:rPr>
          <w:rFonts w:asciiTheme="minorHAnsi" w:eastAsiaTheme="minorHAnsi" w:hAnsiTheme="minorHAnsi" w:cstheme="minorHAnsi"/>
        </w:rPr>
        <w:t>responsável pela comunicação ou fluxo de informação entre a camada do modelo e a camada de visão, é nele onde dizemos quais regras</w:t>
      </w:r>
      <w:r w:rsidR="008311A9" w:rsidRPr="003F17B3">
        <w:rPr>
          <w:rFonts w:asciiTheme="minorHAnsi" w:eastAsiaTheme="minorHAnsi" w:hAnsiTheme="minorHAnsi" w:cstheme="minorHAnsi"/>
        </w:rPr>
        <w:t xml:space="preserve"> de negócio</w:t>
      </w:r>
      <w:r w:rsidR="00E16E18" w:rsidRPr="003F17B3">
        <w:rPr>
          <w:rFonts w:asciiTheme="minorHAnsi" w:eastAsiaTheme="minorHAnsi" w:hAnsiTheme="minorHAnsi" w:cstheme="minorHAnsi"/>
        </w:rPr>
        <w:t xml:space="preserve"> o sistema deve seguir, quais operações devem ser executadas</w:t>
      </w:r>
      <w:r w:rsidR="008311A9" w:rsidRPr="003F17B3">
        <w:rPr>
          <w:rFonts w:asciiTheme="minorHAnsi" w:eastAsiaTheme="minorHAnsi" w:hAnsiTheme="minorHAnsi" w:cstheme="minorHAnsi"/>
        </w:rPr>
        <w:t>.</w:t>
      </w:r>
    </w:p>
    <w:p w:rsidR="00B45623" w:rsidRPr="003F17B3" w:rsidRDefault="000F0D20" w:rsidP="007D77EB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</w:rPr>
      </w:pPr>
      <w:r w:rsidRPr="003F17B3">
        <w:rPr>
          <w:rFonts w:asciiTheme="minorHAnsi" w:eastAsiaTheme="minorHAnsi" w:hAnsiTheme="minorHAnsi" w:cstheme="minorHAnsi"/>
        </w:rPr>
        <w:tab/>
      </w:r>
      <w:r w:rsidR="00B45623" w:rsidRPr="003F17B3">
        <w:rPr>
          <w:rFonts w:asciiTheme="minorHAnsi" w:eastAsiaTheme="minorHAnsi" w:hAnsiTheme="minorHAnsi" w:cstheme="minorHAnsi"/>
        </w:rPr>
        <w:t>Assim concluindo, o padrão MVC nos proporciona as seguintes vantagens:</w:t>
      </w:r>
    </w:p>
    <w:p w:rsidR="00B45623" w:rsidRPr="003F17B3" w:rsidRDefault="00B45623" w:rsidP="007D77EB">
      <w:pPr>
        <w:autoSpaceDE w:val="0"/>
        <w:autoSpaceDN w:val="0"/>
        <w:adjustRightInd w:val="0"/>
        <w:ind w:firstLine="708"/>
        <w:jc w:val="both"/>
        <w:rPr>
          <w:rFonts w:asciiTheme="minorHAnsi" w:eastAsiaTheme="minorHAnsi" w:hAnsiTheme="minorHAnsi" w:cstheme="minorHAnsi"/>
        </w:rPr>
      </w:pPr>
      <w:r w:rsidRPr="003F17B3">
        <w:rPr>
          <w:rFonts w:asciiTheme="minorHAnsi" w:eastAsiaTheme="minorHAnsi" w:hAnsiTheme="minorHAnsi" w:cstheme="minorHAnsi"/>
        </w:rPr>
        <w:t xml:space="preserve">- O MVC por trabalhar em </w:t>
      </w:r>
      <w:proofErr w:type="spellStart"/>
      <w:r w:rsidRPr="003F17B3">
        <w:rPr>
          <w:rFonts w:asciiTheme="minorHAnsi" w:eastAsiaTheme="minorHAnsi" w:hAnsiTheme="minorHAnsi" w:cstheme="minorHAnsi"/>
        </w:rPr>
        <w:t>multi-camadas</w:t>
      </w:r>
      <w:proofErr w:type="spellEnd"/>
      <w:r w:rsidRPr="003F17B3">
        <w:rPr>
          <w:rFonts w:asciiTheme="minorHAnsi" w:eastAsiaTheme="minorHAnsi" w:hAnsiTheme="minorHAnsi" w:cstheme="minorHAnsi"/>
        </w:rPr>
        <w:t>, tende a facilitar o gerenciamento do projeto e código de uma forma mais clara, pois mantém explícito o que cada camada deve executar</w:t>
      </w:r>
      <w:r w:rsidR="00587F64" w:rsidRPr="003F17B3">
        <w:rPr>
          <w:rFonts w:asciiTheme="minorHAnsi" w:eastAsiaTheme="minorHAnsi" w:hAnsiTheme="minorHAnsi" w:cstheme="minorHAnsi"/>
        </w:rPr>
        <w:t>,</w:t>
      </w:r>
      <w:r w:rsidRPr="003F17B3">
        <w:rPr>
          <w:rFonts w:asciiTheme="minorHAnsi" w:eastAsiaTheme="minorHAnsi" w:hAnsiTheme="minorHAnsi" w:cstheme="minorHAnsi"/>
        </w:rPr>
        <w:t xml:space="preserve"> tornando o código mais limpo;</w:t>
      </w:r>
    </w:p>
    <w:p w:rsidR="00E64A63" w:rsidRPr="003F17B3" w:rsidRDefault="00587F64" w:rsidP="007D77EB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</w:rPr>
      </w:pPr>
      <w:r w:rsidRPr="003F17B3">
        <w:rPr>
          <w:rFonts w:asciiTheme="minorHAnsi" w:eastAsiaTheme="minorHAnsi" w:hAnsiTheme="minorHAnsi" w:cstheme="minorHAnsi"/>
        </w:rPr>
        <w:tab/>
        <w:t>- É possível o desenvolvimento das camadas do projeto em paralelo ou escalável, além de maior integração da equipe em questão da divisão de tarefas;</w:t>
      </w:r>
    </w:p>
    <w:p w:rsidR="00587F64" w:rsidRPr="003F17B3" w:rsidRDefault="00587F64" w:rsidP="007D77EB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</w:rPr>
      </w:pPr>
      <w:r w:rsidRPr="003F17B3">
        <w:rPr>
          <w:rFonts w:asciiTheme="minorHAnsi" w:eastAsiaTheme="minorHAnsi" w:hAnsiTheme="minorHAnsi" w:cstheme="minorHAnsi"/>
        </w:rPr>
        <w:tab/>
        <w:t xml:space="preserve">- Possibilidade do reaproveitamento ou </w:t>
      </w:r>
      <w:proofErr w:type="spellStart"/>
      <w:r w:rsidRPr="003F17B3">
        <w:rPr>
          <w:rFonts w:asciiTheme="minorHAnsi" w:eastAsiaTheme="minorHAnsi" w:hAnsiTheme="minorHAnsi" w:cstheme="minorHAnsi"/>
        </w:rPr>
        <w:t>re-usabilidade</w:t>
      </w:r>
      <w:proofErr w:type="spellEnd"/>
      <w:r w:rsidRPr="003F17B3">
        <w:rPr>
          <w:rFonts w:asciiTheme="minorHAnsi" w:eastAsiaTheme="minorHAnsi" w:hAnsiTheme="minorHAnsi" w:cstheme="minorHAnsi"/>
        </w:rPr>
        <w:t xml:space="preserve"> do código de uma forma mais fácil, podendo incluir bibliotecas ou adicionando interfaces</w:t>
      </w:r>
      <w:r w:rsidR="00B714BA" w:rsidRPr="003F17B3">
        <w:rPr>
          <w:rFonts w:asciiTheme="minorHAnsi" w:eastAsiaTheme="minorHAnsi" w:hAnsiTheme="minorHAnsi" w:cstheme="minorHAnsi"/>
        </w:rPr>
        <w:t xml:space="preserve"> no projeto</w:t>
      </w:r>
      <w:r w:rsidRPr="003F17B3">
        <w:rPr>
          <w:rFonts w:asciiTheme="minorHAnsi" w:eastAsiaTheme="minorHAnsi" w:hAnsiTheme="minorHAnsi" w:cstheme="minorHAnsi"/>
        </w:rPr>
        <w:t>;</w:t>
      </w:r>
    </w:p>
    <w:p w:rsidR="00B714BA" w:rsidRPr="003F17B3" w:rsidRDefault="00B714BA" w:rsidP="007D77EB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</w:rPr>
      </w:pPr>
      <w:r w:rsidRPr="003F17B3">
        <w:rPr>
          <w:rFonts w:asciiTheme="minorHAnsi" w:eastAsiaTheme="minorHAnsi" w:hAnsiTheme="minorHAnsi" w:cstheme="minorHAnsi"/>
        </w:rPr>
        <w:tab/>
        <w:t>- Redução na dificuldade na manutenção do software, pois são realizadas as correções e alterações separadamente, não afetando outras camadas do sistema;</w:t>
      </w:r>
    </w:p>
    <w:p w:rsidR="00E64A63" w:rsidRPr="003F17B3" w:rsidRDefault="00B714BA" w:rsidP="007D77EB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</w:rPr>
      </w:pPr>
      <w:r w:rsidRPr="003F17B3">
        <w:rPr>
          <w:rFonts w:asciiTheme="minorHAnsi" w:eastAsiaTheme="minorHAnsi" w:hAnsiTheme="minorHAnsi" w:cstheme="minorHAnsi"/>
        </w:rPr>
        <w:tab/>
        <w:t>- Diversidade de frameworks ou t</w:t>
      </w:r>
      <w:r w:rsidR="00243EE7" w:rsidRPr="003F17B3">
        <w:rPr>
          <w:rFonts w:asciiTheme="minorHAnsi" w:eastAsiaTheme="minorHAnsi" w:hAnsiTheme="minorHAnsi" w:cstheme="minorHAnsi"/>
        </w:rPr>
        <w:t>ecnologias que estão utilizando</w:t>
      </w:r>
      <w:r w:rsidRPr="003F17B3">
        <w:rPr>
          <w:rFonts w:asciiTheme="minorHAnsi" w:eastAsiaTheme="minorHAnsi" w:hAnsiTheme="minorHAnsi" w:cstheme="minorHAnsi"/>
        </w:rPr>
        <w:t xml:space="preserve"> essa metodologia de padrão de projeto.</w:t>
      </w:r>
    </w:p>
    <w:p w:rsidR="00301E27" w:rsidRPr="003F17B3" w:rsidRDefault="00301E27" w:rsidP="007D77EB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</w:rPr>
      </w:pPr>
    </w:p>
    <w:p w:rsidR="00301E27" w:rsidRPr="003F17B3" w:rsidRDefault="00301E27" w:rsidP="007D77EB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</w:rPr>
      </w:pPr>
      <w:r w:rsidRPr="003F17B3">
        <w:rPr>
          <w:rFonts w:asciiTheme="minorHAnsi" w:hAnsiTheme="minorHAnsi" w:cstheme="minorHAnsi"/>
          <w:b/>
        </w:rPr>
        <w:t xml:space="preserve">2.3 </w:t>
      </w:r>
      <w:proofErr w:type="spellStart"/>
      <w:r w:rsidRPr="003F17B3">
        <w:rPr>
          <w:rFonts w:asciiTheme="minorHAnsi" w:hAnsiTheme="minorHAnsi" w:cstheme="minorHAnsi"/>
          <w:b/>
          <w:i/>
        </w:rPr>
        <w:t>Spring</w:t>
      </w:r>
      <w:r w:rsidR="008311A9" w:rsidRPr="003F17B3">
        <w:rPr>
          <w:rFonts w:asciiTheme="minorHAnsi" w:hAnsiTheme="minorHAnsi" w:cstheme="minorHAnsi"/>
          <w:b/>
        </w:rPr>
        <w:t>MVC</w:t>
      </w:r>
      <w:proofErr w:type="spellEnd"/>
      <w:r w:rsidR="00F4554F" w:rsidRPr="003F17B3">
        <w:rPr>
          <w:rFonts w:asciiTheme="minorHAnsi" w:hAnsiTheme="minorHAnsi" w:cstheme="minorHAnsi"/>
          <w:b/>
        </w:rPr>
        <w:t>,</w:t>
      </w:r>
      <w:r w:rsidRPr="003F17B3">
        <w:rPr>
          <w:rFonts w:asciiTheme="minorHAnsi" w:hAnsiTheme="minorHAnsi" w:cstheme="minorHAnsi"/>
          <w:b/>
        </w:rPr>
        <w:t xml:space="preserve"> popular e </w:t>
      </w:r>
      <w:r w:rsidR="008447FD" w:rsidRPr="003F17B3">
        <w:rPr>
          <w:rFonts w:asciiTheme="minorHAnsi" w:hAnsiTheme="minorHAnsi" w:cstheme="minorHAnsi"/>
          <w:b/>
        </w:rPr>
        <w:t>com muitos</w:t>
      </w:r>
      <w:r w:rsidRPr="003F17B3">
        <w:rPr>
          <w:rFonts w:asciiTheme="minorHAnsi" w:hAnsiTheme="minorHAnsi" w:cstheme="minorHAnsi"/>
          <w:b/>
        </w:rPr>
        <w:t xml:space="preserve"> recursos</w:t>
      </w:r>
    </w:p>
    <w:p w:rsidR="004C53D8" w:rsidRPr="003F17B3" w:rsidRDefault="004C53D8" w:rsidP="007D77EB">
      <w:pPr>
        <w:jc w:val="both"/>
        <w:rPr>
          <w:rFonts w:asciiTheme="minorHAnsi" w:hAnsiTheme="minorHAnsi" w:cstheme="minorHAnsi"/>
        </w:rPr>
      </w:pPr>
    </w:p>
    <w:p w:rsidR="004B1A89" w:rsidRPr="003F17B3" w:rsidRDefault="00FD5BD6" w:rsidP="007D77EB">
      <w:pPr>
        <w:jc w:val="both"/>
        <w:rPr>
          <w:rFonts w:asciiTheme="minorHAnsi" w:hAnsiTheme="minorHAnsi" w:cstheme="minorHAnsi"/>
        </w:rPr>
      </w:pPr>
      <w:r w:rsidRPr="003F17B3">
        <w:rPr>
          <w:rFonts w:asciiTheme="minorHAnsi" w:hAnsiTheme="minorHAnsi" w:cstheme="minorHAnsi"/>
        </w:rPr>
        <w:tab/>
      </w:r>
      <w:r w:rsidR="003D78FF" w:rsidRPr="003F17B3">
        <w:rPr>
          <w:rFonts w:asciiTheme="minorHAnsi" w:hAnsiTheme="minorHAnsi" w:cstheme="minorHAnsi"/>
        </w:rPr>
        <w:t>Após uma breve explicação sobre</w:t>
      </w:r>
      <w:r w:rsidR="00E70CFA" w:rsidRPr="003F17B3">
        <w:rPr>
          <w:rFonts w:asciiTheme="minorHAnsi" w:hAnsiTheme="minorHAnsi" w:cstheme="minorHAnsi"/>
        </w:rPr>
        <w:t xml:space="preserve"> a história do</w:t>
      </w:r>
      <w:r w:rsidR="003D78FF" w:rsidRPr="003F17B3">
        <w:rPr>
          <w:rFonts w:asciiTheme="minorHAnsi" w:hAnsiTheme="minorHAnsi" w:cstheme="minorHAnsi"/>
        </w:rPr>
        <w:t xml:space="preserve"> Java para web, padrões de projetos e modelo MVC, </w:t>
      </w:r>
      <w:r w:rsidR="00E70CFA" w:rsidRPr="003F17B3">
        <w:rPr>
          <w:rFonts w:asciiTheme="minorHAnsi" w:hAnsiTheme="minorHAnsi" w:cstheme="minorHAnsi"/>
        </w:rPr>
        <w:t xml:space="preserve">o assunto abordado será sobre o framework </w:t>
      </w:r>
      <w:proofErr w:type="spellStart"/>
      <w:proofErr w:type="gramStart"/>
      <w:r w:rsidR="00E70CFA" w:rsidRPr="003F17B3">
        <w:rPr>
          <w:rFonts w:asciiTheme="minorHAnsi" w:hAnsiTheme="minorHAnsi" w:cstheme="minorHAnsi"/>
          <w:i/>
        </w:rPr>
        <w:t>Spring,</w:t>
      </w:r>
      <w:r w:rsidR="004B1A89" w:rsidRPr="003F17B3">
        <w:rPr>
          <w:rFonts w:asciiTheme="minorHAnsi" w:hAnsiTheme="minorHAnsi" w:cstheme="minorHAnsi"/>
        </w:rPr>
        <w:t>mais</w:t>
      </w:r>
      <w:proofErr w:type="spellEnd"/>
      <w:proofErr w:type="gramEnd"/>
      <w:r w:rsidR="004B1A89" w:rsidRPr="003F17B3">
        <w:rPr>
          <w:rFonts w:asciiTheme="minorHAnsi" w:hAnsiTheme="minorHAnsi" w:cstheme="minorHAnsi"/>
        </w:rPr>
        <w:t xml:space="preserve"> especificamente o </w:t>
      </w:r>
      <w:r w:rsidR="004B1A89" w:rsidRPr="003F17B3">
        <w:rPr>
          <w:rFonts w:asciiTheme="minorHAnsi" w:hAnsiTheme="minorHAnsi" w:cstheme="minorHAnsi"/>
          <w:i/>
        </w:rPr>
        <w:t>Spring</w:t>
      </w:r>
      <w:r w:rsidR="004B1A89" w:rsidRPr="003F17B3">
        <w:rPr>
          <w:rFonts w:asciiTheme="minorHAnsi" w:hAnsiTheme="minorHAnsi" w:cstheme="minorHAnsi"/>
        </w:rPr>
        <w:t xml:space="preserve"> MVC, no qual </w:t>
      </w:r>
      <w:r w:rsidR="000B3962" w:rsidRPr="003F17B3">
        <w:rPr>
          <w:rFonts w:asciiTheme="minorHAnsi" w:hAnsiTheme="minorHAnsi" w:cstheme="minorHAnsi"/>
        </w:rPr>
        <w:t>se refere</w:t>
      </w:r>
      <w:r w:rsidR="004B1A89" w:rsidRPr="003F17B3">
        <w:rPr>
          <w:rFonts w:asciiTheme="minorHAnsi" w:hAnsiTheme="minorHAnsi" w:cstheme="minorHAnsi"/>
        </w:rPr>
        <w:t xml:space="preserve"> justamente ao módulo web.</w:t>
      </w:r>
    </w:p>
    <w:p w:rsidR="00671D93" w:rsidRPr="003F17B3" w:rsidRDefault="004B1A89" w:rsidP="00671D93">
      <w:pPr>
        <w:jc w:val="both"/>
        <w:rPr>
          <w:rFonts w:asciiTheme="minorHAnsi" w:hAnsiTheme="minorHAnsi" w:cstheme="minorHAnsi"/>
        </w:rPr>
      </w:pPr>
      <w:r w:rsidRPr="003F17B3">
        <w:rPr>
          <w:rFonts w:asciiTheme="minorHAnsi" w:hAnsiTheme="minorHAnsi" w:cstheme="minorHAnsi"/>
        </w:rPr>
        <w:tab/>
      </w:r>
    </w:p>
    <w:p w:rsidR="00671D93" w:rsidRPr="003F17B3" w:rsidRDefault="00E32C9C" w:rsidP="00671D93">
      <w:pPr>
        <w:ind w:firstLine="708"/>
        <w:jc w:val="both"/>
        <w:rPr>
          <w:rFonts w:asciiTheme="minorHAnsi" w:hAnsiTheme="minorHAnsi" w:cstheme="minorHAnsi"/>
          <w:b/>
        </w:rPr>
      </w:pPr>
      <w:r w:rsidRPr="003F17B3">
        <w:rPr>
          <w:rFonts w:asciiTheme="minorHAnsi" w:hAnsiTheme="minorHAnsi" w:cstheme="minorHAnsi"/>
          <w:b/>
        </w:rPr>
        <w:t>Um pouco da história</w:t>
      </w:r>
      <w:r w:rsidR="003339A2" w:rsidRPr="003F17B3">
        <w:rPr>
          <w:rFonts w:asciiTheme="minorHAnsi" w:hAnsiTheme="minorHAnsi" w:cstheme="minorHAnsi"/>
          <w:b/>
        </w:rPr>
        <w:t xml:space="preserve">, estrutura e funcionamento </w:t>
      </w:r>
      <w:r w:rsidRPr="003F17B3">
        <w:rPr>
          <w:rFonts w:asciiTheme="minorHAnsi" w:hAnsiTheme="minorHAnsi" w:cstheme="minorHAnsi"/>
          <w:b/>
        </w:rPr>
        <w:t>do Spring</w:t>
      </w:r>
    </w:p>
    <w:p w:rsidR="00FF7D60" w:rsidRPr="003F17B3" w:rsidRDefault="008F7F69" w:rsidP="00671D93">
      <w:pPr>
        <w:ind w:firstLine="708"/>
        <w:jc w:val="both"/>
        <w:rPr>
          <w:rFonts w:asciiTheme="minorHAnsi" w:hAnsiTheme="minorHAnsi" w:cstheme="minorHAnsi"/>
          <w:b/>
        </w:rPr>
      </w:pPr>
      <w:r w:rsidRPr="003F17B3">
        <w:rPr>
          <w:rFonts w:asciiTheme="minorHAnsi" w:hAnsiTheme="minorHAnsi" w:cstheme="minorHAnsi"/>
        </w:rPr>
        <w:t>Uma resposta a complexidade das primeiras especificações do J2EE (</w:t>
      </w:r>
      <w:r w:rsidRPr="003F17B3">
        <w:rPr>
          <w:rFonts w:asciiTheme="minorHAnsi" w:hAnsiTheme="minorHAnsi" w:cstheme="minorHAnsi"/>
          <w:shd w:val="clear" w:color="auto" w:fill="FFFFFF"/>
        </w:rPr>
        <w:t xml:space="preserve">Java2 Platform Enterprise </w:t>
      </w:r>
      <w:proofErr w:type="spellStart"/>
      <w:r w:rsidRPr="003F17B3">
        <w:rPr>
          <w:rFonts w:asciiTheme="minorHAnsi" w:hAnsiTheme="minorHAnsi" w:cstheme="minorHAnsi"/>
          <w:shd w:val="clear" w:color="auto" w:fill="FFFFFF"/>
        </w:rPr>
        <w:t>Edition</w:t>
      </w:r>
      <w:proofErr w:type="spellEnd"/>
      <w:r w:rsidRPr="003F17B3">
        <w:rPr>
          <w:rFonts w:asciiTheme="minorHAnsi" w:hAnsiTheme="minorHAnsi" w:cstheme="minorHAnsi"/>
        </w:rPr>
        <w:t>), surgiu em 2003, criado por Rod Johnson, descrito em seu livro “</w:t>
      </w:r>
      <w:r w:rsidRPr="003F17B3">
        <w:rPr>
          <w:rFonts w:asciiTheme="minorHAnsi" w:eastAsia="MinionPro-It" w:hAnsiTheme="minorHAnsi" w:cstheme="minorHAnsi"/>
        </w:rPr>
        <w:t xml:space="preserve">Expert </w:t>
      </w:r>
      <w:proofErr w:type="spellStart"/>
      <w:r w:rsidRPr="003F17B3">
        <w:rPr>
          <w:rFonts w:asciiTheme="minorHAnsi" w:eastAsia="MinionPro-It" w:hAnsiTheme="minorHAnsi" w:cstheme="minorHAnsi"/>
        </w:rPr>
        <w:t>One</w:t>
      </w:r>
      <w:proofErr w:type="spellEnd"/>
      <w:r w:rsidRPr="003F17B3">
        <w:rPr>
          <w:rFonts w:asciiTheme="minorHAnsi" w:eastAsia="MinionPro-It" w:hAnsiTheme="minorHAnsi" w:cstheme="minorHAnsi"/>
        </w:rPr>
        <w:t>-</w:t>
      </w:r>
      <w:proofErr w:type="spellStart"/>
      <w:r w:rsidRPr="003F17B3">
        <w:rPr>
          <w:rFonts w:asciiTheme="minorHAnsi" w:eastAsia="MinionPro-It" w:hAnsiTheme="minorHAnsi" w:cstheme="minorHAnsi"/>
        </w:rPr>
        <w:t>To-One</w:t>
      </w:r>
      <w:proofErr w:type="spellEnd"/>
      <w:r w:rsidRPr="003F17B3">
        <w:rPr>
          <w:rFonts w:asciiTheme="minorHAnsi" w:eastAsia="MinionPro-It" w:hAnsiTheme="minorHAnsi" w:cstheme="minorHAnsi"/>
        </w:rPr>
        <w:t xml:space="preserve"> J2EE Design </w:t>
      </w:r>
      <w:proofErr w:type="spellStart"/>
      <w:r w:rsidRPr="003F17B3">
        <w:rPr>
          <w:rFonts w:asciiTheme="minorHAnsi" w:eastAsia="MinionPro-It" w:hAnsiTheme="minorHAnsi" w:cstheme="minorHAnsi"/>
        </w:rPr>
        <w:t>and</w:t>
      </w:r>
      <w:proofErr w:type="spellEnd"/>
      <w:r w:rsidRPr="003F17B3">
        <w:rPr>
          <w:rFonts w:asciiTheme="minorHAnsi" w:eastAsia="MinionPro-It" w:hAnsiTheme="minorHAnsi" w:cstheme="minorHAnsi"/>
        </w:rPr>
        <w:t xml:space="preserve"> Development”</w:t>
      </w:r>
      <w:r w:rsidR="00FF7D60" w:rsidRPr="003F17B3">
        <w:rPr>
          <w:rFonts w:asciiTheme="minorHAnsi" w:eastAsia="MinionPro-It" w:hAnsiTheme="minorHAnsi" w:cstheme="minorHAnsi"/>
        </w:rPr>
        <w:t xml:space="preserve">. </w:t>
      </w:r>
    </w:p>
    <w:p w:rsidR="00C12D2A" w:rsidRPr="003F17B3" w:rsidRDefault="00FF7D60" w:rsidP="00D743A7">
      <w:pPr>
        <w:ind w:firstLine="708"/>
        <w:jc w:val="both"/>
        <w:rPr>
          <w:rFonts w:asciiTheme="minorHAnsi" w:eastAsia="MinionPro-Regular" w:hAnsiTheme="minorHAnsi" w:cstheme="minorHAnsi"/>
        </w:rPr>
      </w:pPr>
      <w:proofErr w:type="spellStart"/>
      <w:r w:rsidRPr="003F17B3">
        <w:rPr>
          <w:rFonts w:asciiTheme="minorHAnsi" w:eastAsia="MinionPro-It" w:hAnsiTheme="minorHAnsi" w:cstheme="minorHAnsi"/>
          <w:i/>
        </w:rPr>
        <w:t>Spring</w:t>
      </w:r>
      <w:r w:rsidRPr="003F17B3">
        <w:rPr>
          <w:rFonts w:asciiTheme="minorHAnsi" w:eastAsia="MinionPro-It" w:hAnsiTheme="minorHAnsi" w:cstheme="minorHAnsi"/>
        </w:rPr>
        <w:t>é</w:t>
      </w:r>
      <w:proofErr w:type="spellEnd"/>
      <w:r w:rsidRPr="003F17B3">
        <w:rPr>
          <w:rFonts w:asciiTheme="minorHAnsi" w:eastAsia="MinionPro-It" w:hAnsiTheme="minorHAnsi" w:cstheme="minorHAnsi"/>
        </w:rPr>
        <w:t xml:space="preserve"> organizado de forma modular, permitindo que você se preocupe apenas com os módulos necessários.  Atualmente </w:t>
      </w:r>
      <w:r w:rsidR="00C12D2A" w:rsidRPr="003F17B3">
        <w:rPr>
          <w:rFonts w:asciiTheme="minorHAnsi" w:eastAsia="MinionPro-It" w:hAnsiTheme="minorHAnsi" w:cstheme="minorHAnsi"/>
        </w:rPr>
        <w:t xml:space="preserve">estão disponíveis 21 módulos, fornecendo tudo o que um desenvolvedor pode precisar para o uso no desenvolvimento de um projeto.  </w:t>
      </w:r>
      <w:r w:rsidR="00C12D2A" w:rsidRPr="003F17B3">
        <w:rPr>
          <w:rFonts w:asciiTheme="minorHAnsi" w:eastAsiaTheme="minorHAnsi" w:hAnsiTheme="minorHAnsi" w:cstheme="minorHAnsi"/>
        </w:rPr>
        <w:t>WEISSMANN Henrique Lobo</w:t>
      </w:r>
      <w:r w:rsidR="00C12D2A" w:rsidRPr="003F17B3">
        <w:rPr>
          <w:rFonts w:asciiTheme="minorHAnsi" w:eastAsia="MinionPro-It" w:hAnsiTheme="minorHAnsi" w:cstheme="minorHAnsi"/>
        </w:rPr>
        <w:t xml:space="preserve"> (2014, pg. 27) Ressalta a importância dos módulos “</w:t>
      </w:r>
      <w:r w:rsidR="00C12D2A" w:rsidRPr="003F17B3">
        <w:rPr>
          <w:rFonts w:asciiTheme="minorHAnsi" w:eastAsia="MinionPro-Regular" w:hAnsiTheme="minorHAnsi" w:cstheme="minorHAnsi"/>
        </w:rPr>
        <w:t xml:space="preserve">É importante termos esta visão panorâmica dos módulos que compõem o framework para que fique claro o quão abrangente ele é: basicamente o </w:t>
      </w:r>
      <w:r w:rsidR="00C12D2A" w:rsidRPr="003F17B3">
        <w:rPr>
          <w:rFonts w:asciiTheme="minorHAnsi" w:eastAsia="MinionPro-Regular" w:hAnsiTheme="minorHAnsi" w:cstheme="minorHAnsi"/>
          <w:i/>
        </w:rPr>
        <w:t>Spring</w:t>
      </w:r>
      <w:r w:rsidR="00C12D2A" w:rsidRPr="003F17B3">
        <w:rPr>
          <w:rFonts w:asciiTheme="minorHAnsi" w:eastAsia="MinionPro-Regular" w:hAnsiTheme="minorHAnsi" w:cstheme="minorHAnsi"/>
        </w:rPr>
        <w:t xml:space="preserve"> </w:t>
      </w:r>
      <w:proofErr w:type="spellStart"/>
      <w:r w:rsidR="00C12D2A" w:rsidRPr="003F17B3">
        <w:rPr>
          <w:rFonts w:asciiTheme="minorHAnsi" w:eastAsia="MinionPro-Regular" w:hAnsiTheme="minorHAnsi" w:cstheme="minorHAnsi"/>
        </w:rPr>
        <w:t>abrangetodas</w:t>
      </w:r>
      <w:proofErr w:type="spellEnd"/>
      <w:r w:rsidR="00C12D2A" w:rsidRPr="003F17B3">
        <w:rPr>
          <w:rFonts w:asciiTheme="minorHAnsi" w:eastAsia="MinionPro-Regular" w:hAnsiTheme="minorHAnsi" w:cstheme="minorHAnsi"/>
        </w:rPr>
        <w:t xml:space="preserve"> as necessidades de uma aplicação corporativa”.</w:t>
      </w:r>
    </w:p>
    <w:p w:rsidR="005D4C4C" w:rsidRPr="003F17B3" w:rsidRDefault="00C575E3" w:rsidP="007C0FE6">
      <w:pPr>
        <w:jc w:val="both"/>
        <w:rPr>
          <w:rFonts w:asciiTheme="minorHAnsi" w:hAnsiTheme="minorHAnsi" w:cstheme="minorHAnsi"/>
        </w:rPr>
      </w:pPr>
      <w:r w:rsidRPr="003F17B3">
        <w:rPr>
          <w:rFonts w:asciiTheme="minorHAnsi" w:eastAsia="MinionPro-It" w:hAnsiTheme="minorHAnsi" w:cstheme="minorHAnsi"/>
          <w:i/>
        </w:rPr>
        <w:t>Spring</w:t>
      </w:r>
      <w:r w:rsidRPr="003F17B3">
        <w:rPr>
          <w:rFonts w:asciiTheme="minorHAnsi" w:eastAsia="MinionPro-It" w:hAnsiTheme="minorHAnsi" w:cstheme="minorHAnsi"/>
        </w:rPr>
        <w:t xml:space="preserve"> é baseado na estrutura de POJOS (</w:t>
      </w:r>
      <w:proofErr w:type="spellStart"/>
      <w:r w:rsidRPr="003F17B3">
        <w:rPr>
          <w:rFonts w:asciiTheme="minorHAnsi" w:eastAsia="MinionPro-It" w:hAnsiTheme="minorHAnsi" w:cstheme="minorHAnsi"/>
          <w:i/>
        </w:rPr>
        <w:t>Plain</w:t>
      </w:r>
      <w:proofErr w:type="spellEnd"/>
      <w:r w:rsidRPr="003F17B3">
        <w:rPr>
          <w:rFonts w:asciiTheme="minorHAnsi" w:eastAsia="MinionPro-It" w:hAnsiTheme="minorHAnsi" w:cstheme="minorHAnsi"/>
          <w:i/>
        </w:rPr>
        <w:t xml:space="preserve"> </w:t>
      </w:r>
      <w:proofErr w:type="spellStart"/>
      <w:r w:rsidRPr="003F17B3">
        <w:rPr>
          <w:rFonts w:asciiTheme="minorHAnsi" w:eastAsia="MinionPro-It" w:hAnsiTheme="minorHAnsi" w:cstheme="minorHAnsi"/>
          <w:i/>
        </w:rPr>
        <w:t>Old</w:t>
      </w:r>
      <w:proofErr w:type="spellEnd"/>
      <w:r w:rsidRPr="003F17B3">
        <w:rPr>
          <w:rFonts w:asciiTheme="minorHAnsi" w:eastAsia="MinionPro-It" w:hAnsiTheme="minorHAnsi" w:cstheme="minorHAnsi"/>
          <w:i/>
        </w:rPr>
        <w:t xml:space="preserve"> Java Object</w:t>
      </w:r>
      <w:r w:rsidRPr="003F17B3">
        <w:rPr>
          <w:rFonts w:asciiTheme="minorHAnsi" w:eastAsia="MinionPro-It" w:hAnsiTheme="minorHAnsi" w:cstheme="minorHAnsi"/>
        </w:rPr>
        <w:t xml:space="preserve">), um objeto Java não limitado por nenhuma restrição, sem a necessidade de implementar ou estender classes </w:t>
      </w:r>
      <w:proofErr w:type="spellStart"/>
      <w:r w:rsidRPr="003F17B3">
        <w:rPr>
          <w:rFonts w:asciiTheme="minorHAnsi" w:eastAsia="MinionPro-It" w:hAnsiTheme="minorHAnsi" w:cstheme="minorHAnsi"/>
        </w:rPr>
        <w:t>pré</w:t>
      </w:r>
      <w:proofErr w:type="spellEnd"/>
      <w:r w:rsidRPr="003F17B3">
        <w:rPr>
          <w:rFonts w:asciiTheme="minorHAnsi" w:eastAsia="MinionPro-It" w:hAnsiTheme="minorHAnsi" w:cstheme="minorHAnsi"/>
        </w:rPr>
        <w:t>-especificadas na estrutura.</w:t>
      </w:r>
      <w:r w:rsidR="008A03F8" w:rsidRPr="003F17B3">
        <w:rPr>
          <w:rFonts w:asciiTheme="minorHAnsi" w:eastAsia="MinionPro-It" w:hAnsiTheme="minorHAnsi" w:cstheme="minorHAnsi"/>
        </w:rPr>
        <w:t xml:space="preserve"> Segue o padrão de IOC (</w:t>
      </w:r>
      <w:proofErr w:type="spellStart"/>
      <w:r w:rsidR="008A03F8" w:rsidRPr="003F17B3">
        <w:rPr>
          <w:rFonts w:asciiTheme="minorHAnsi" w:eastAsia="MinionPro-It" w:hAnsiTheme="minorHAnsi" w:cstheme="minorHAnsi"/>
          <w:i/>
        </w:rPr>
        <w:t>Inversion</w:t>
      </w:r>
      <w:proofErr w:type="spellEnd"/>
      <w:r w:rsidR="008A03F8" w:rsidRPr="003F17B3">
        <w:rPr>
          <w:rFonts w:asciiTheme="minorHAnsi" w:eastAsia="MinionPro-It" w:hAnsiTheme="minorHAnsi" w:cstheme="minorHAnsi"/>
          <w:i/>
        </w:rPr>
        <w:t xml:space="preserve"> of </w:t>
      </w:r>
      <w:proofErr w:type="spellStart"/>
      <w:r w:rsidR="008A03F8" w:rsidRPr="003F17B3">
        <w:rPr>
          <w:rFonts w:asciiTheme="minorHAnsi" w:eastAsia="MinionPro-It" w:hAnsiTheme="minorHAnsi" w:cstheme="minorHAnsi"/>
          <w:i/>
        </w:rPr>
        <w:t>Control</w:t>
      </w:r>
      <w:proofErr w:type="spellEnd"/>
      <w:r w:rsidR="001E08E2" w:rsidRPr="003F17B3">
        <w:rPr>
          <w:rFonts w:asciiTheme="minorHAnsi" w:eastAsia="MinionPro-It" w:hAnsiTheme="minorHAnsi" w:cstheme="minorHAnsi"/>
          <w:i/>
        </w:rPr>
        <w:t xml:space="preserve"> – </w:t>
      </w:r>
      <w:r w:rsidR="001E08E2" w:rsidRPr="003F17B3">
        <w:rPr>
          <w:rFonts w:asciiTheme="minorHAnsi" w:eastAsia="MinionPro-It" w:hAnsiTheme="minorHAnsi" w:cstheme="minorHAnsi"/>
        </w:rPr>
        <w:t>Inversão de Controle</w:t>
      </w:r>
      <w:r w:rsidR="008A03F8" w:rsidRPr="003F17B3">
        <w:rPr>
          <w:rFonts w:asciiTheme="minorHAnsi" w:eastAsia="MinionPro-It" w:hAnsiTheme="minorHAnsi" w:cstheme="minorHAnsi"/>
        </w:rPr>
        <w:t>)</w:t>
      </w:r>
      <w:r w:rsidR="001E08E2" w:rsidRPr="003F17B3">
        <w:rPr>
          <w:rFonts w:asciiTheme="minorHAnsi" w:eastAsia="MinionPro-It" w:hAnsiTheme="minorHAnsi" w:cstheme="minorHAnsi"/>
        </w:rPr>
        <w:t xml:space="preserve">, um fluxo do controle do sistema é invertido, permitindo que indique outro elemento o controle do método </w:t>
      </w:r>
      <w:r w:rsidR="00D743A7" w:rsidRPr="003F17B3">
        <w:rPr>
          <w:rFonts w:asciiTheme="minorHAnsi" w:eastAsia="MinionPro-It" w:hAnsiTheme="minorHAnsi" w:cstheme="minorHAnsi"/>
        </w:rPr>
        <w:t xml:space="preserve">dizendo quando deve ser executado. Para KAYAL, </w:t>
      </w:r>
      <w:proofErr w:type="spellStart"/>
      <w:r w:rsidR="00D743A7" w:rsidRPr="003F17B3">
        <w:rPr>
          <w:rFonts w:asciiTheme="minorHAnsi" w:eastAsia="MinionPro-It" w:hAnsiTheme="minorHAnsi" w:cstheme="minorHAnsi"/>
        </w:rPr>
        <w:t>Dhrubojyoti</w:t>
      </w:r>
      <w:proofErr w:type="spellEnd"/>
      <w:r w:rsidR="00D743A7" w:rsidRPr="003F17B3">
        <w:rPr>
          <w:rFonts w:asciiTheme="minorHAnsi" w:eastAsia="MinionPro-It" w:hAnsiTheme="minorHAnsi" w:cstheme="minorHAnsi"/>
        </w:rPr>
        <w:t xml:space="preserve"> (2008, pg. 23) “</w:t>
      </w:r>
      <w:r w:rsidR="00D743A7" w:rsidRPr="003F17B3">
        <w:rPr>
          <w:rFonts w:asciiTheme="minorHAnsi" w:hAnsiTheme="minorHAnsi" w:cstheme="minorHAnsi"/>
        </w:rPr>
        <w:t xml:space="preserve">O contêiner de Inversão de Controle de Mola (IOC) é o coração de todo o </w:t>
      </w:r>
      <w:r w:rsidR="00D743A7" w:rsidRPr="003F17B3">
        <w:rPr>
          <w:rFonts w:asciiTheme="minorHAnsi" w:hAnsiTheme="minorHAnsi" w:cstheme="minorHAnsi"/>
        </w:rPr>
        <w:lastRenderedPageBreak/>
        <w:t xml:space="preserve">framework. Isso ajuda a unir as diferentes partes do </w:t>
      </w:r>
      <w:proofErr w:type="spellStart"/>
      <w:proofErr w:type="gramStart"/>
      <w:r w:rsidR="00D743A7" w:rsidRPr="003F17B3">
        <w:rPr>
          <w:rFonts w:asciiTheme="minorHAnsi" w:hAnsiTheme="minorHAnsi" w:cstheme="minorHAnsi"/>
        </w:rPr>
        <w:t>aplicativo,formando</w:t>
      </w:r>
      <w:proofErr w:type="spellEnd"/>
      <w:proofErr w:type="gramEnd"/>
      <w:r w:rsidR="00D743A7" w:rsidRPr="003F17B3">
        <w:rPr>
          <w:rFonts w:asciiTheme="minorHAnsi" w:hAnsiTheme="minorHAnsi" w:cstheme="minorHAnsi"/>
        </w:rPr>
        <w:t xml:space="preserve"> assim uma arquitetura coerente.”</w:t>
      </w:r>
      <w:r w:rsidR="007C0FE6" w:rsidRPr="003F17B3">
        <w:rPr>
          <w:rFonts w:asciiTheme="minorHAnsi" w:hAnsiTheme="minorHAnsi" w:cstheme="minorHAnsi"/>
        </w:rPr>
        <w:t xml:space="preserve"> U</w:t>
      </w:r>
      <w:r w:rsidR="007C0FE6" w:rsidRPr="003F17B3">
        <w:rPr>
          <w:rFonts w:asciiTheme="minorHAnsi" w:eastAsia="MinionPro-It" w:hAnsiTheme="minorHAnsi" w:cstheme="minorHAnsi"/>
        </w:rPr>
        <w:t>m</w:t>
      </w:r>
      <w:r w:rsidR="00D743A7" w:rsidRPr="003F17B3">
        <w:rPr>
          <w:rFonts w:asciiTheme="minorHAnsi" w:eastAsia="MinionPro-It" w:hAnsiTheme="minorHAnsi" w:cstheme="minorHAnsi"/>
        </w:rPr>
        <w:t xml:space="preserve"> dos métodos utilizados pelo </w:t>
      </w:r>
      <w:r w:rsidR="007C0FE6" w:rsidRPr="003F17B3">
        <w:rPr>
          <w:rFonts w:asciiTheme="minorHAnsi" w:eastAsia="MinionPro-It" w:hAnsiTheme="minorHAnsi" w:cstheme="minorHAnsi"/>
        </w:rPr>
        <w:t xml:space="preserve">IOC é a injeção de dependência, no qual separa um objeto de suas dependências, </w:t>
      </w:r>
      <w:r w:rsidR="00525203" w:rsidRPr="003F17B3">
        <w:rPr>
          <w:rFonts w:asciiTheme="minorHAnsi" w:eastAsia="MinionPro-It" w:hAnsiTheme="minorHAnsi" w:cstheme="minorHAnsi"/>
        </w:rPr>
        <w:t xml:space="preserve">deixando o foco da classe apenas nos recursos para realizar as tarefas que precisa, e possamos decidir quais dependências serão injetadas durante o tempo de execução. Uma das características mais conhecidas quando programamos com </w:t>
      </w:r>
      <w:r w:rsidR="00525203" w:rsidRPr="003F17B3">
        <w:rPr>
          <w:rFonts w:asciiTheme="minorHAnsi" w:eastAsia="MinionPro-It" w:hAnsiTheme="minorHAnsi" w:cstheme="minorHAnsi"/>
          <w:i/>
        </w:rPr>
        <w:t>Spring</w:t>
      </w:r>
      <w:r w:rsidR="00525203" w:rsidRPr="003F17B3">
        <w:rPr>
          <w:rFonts w:asciiTheme="minorHAnsi" w:eastAsia="MinionPro-It" w:hAnsiTheme="minorHAnsi" w:cstheme="minorHAnsi"/>
        </w:rPr>
        <w:t>.</w:t>
      </w:r>
    </w:p>
    <w:p w:rsidR="007C0FE6" w:rsidRPr="003F17B3" w:rsidRDefault="007C0FE6" w:rsidP="007C0FE6">
      <w:pPr>
        <w:ind w:firstLine="708"/>
        <w:jc w:val="both"/>
        <w:rPr>
          <w:rFonts w:asciiTheme="minorHAnsi" w:hAnsiTheme="minorHAnsi" w:cstheme="minorHAnsi"/>
        </w:rPr>
      </w:pPr>
    </w:p>
    <w:p w:rsidR="006E3A8D" w:rsidRDefault="00671D93" w:rsidP="00671D93">
      <w:pPr>
        <w:ind w:firstLine="708"/>
        <w:jc w:val="both"/>
        <w:rPr>
          <w:ins w:id="75" w:author="Claudinei Nuno" w:date="2018-12-11T15:23:00Z"/>
          <w:rFonts w:asciiTheme="minorHAnsi" w:hAnsiTheme="minorHAnsi" w:cstheme="minorHAnsi"/>
          <w:b/>
          <w:i/>
        </w:rPr>
      </w:pPr>
      <w:r w:rsidRPr="003F17B3">
        <w:rPr>
          <w:rFonts w:asciiTheme="minorHAnsi" w:hAnsiTheme="minorHAnsi" w:cstheme="minorHAnsi"/>
          <w:b/>
        </w:rPr>
        <w:t xml:space="preserve">Por que </w:t>
      </w:r>
      <w:r w:rsidRPr="003F17B3">
        <w:rPr>
          <w:rFonts w:asciiTheme="minorHAnsi" w:hAnsiTheme="minorHAnsi" w:cstheme="minorHAnsi"/>
          <w:b/>
          <w:i/>
        </w:rPr>
        <w:t xml:space="preserve">Spring </w:t>
      </w:r>
      <w:proofErr w:type="spellStart"/>
      <w:proofErr w:type="gramStart"/>
      <w:r w:rsidRPr="003F17B3">
        <w:rPr>
          <w:rFonts w:asciiTheme="minorHAnsi" w:hAnsiTheme="minorHAnsi" w:cstheme="minorHAnsi"/>
          <w:b/>
          <w:i/>
        </w:rPr>
        <w:t>MVC?</w:t>
      </w:r>
      <w:ins w:id="76" w:author="Claudinei Nuno" w:date="2018-12-11T15:23:00Z">
        <w:r w:rsidR="006E3A8D">
          <w:rPr>
            <w:rFonts w:asciiTheme="minorHAnsi" w:hAnsiTheme="minorHAnsi" w:cstheme="minorHAnsi"/>
            <w:b/>
            <w:i/>
          </w:rPr>
          <w:t>Do</w:t>
        </w:r>
        <w:proofErr w:type="spellEnd"/>
        <w:proofErr w:type="gramEnd"/>
        <w:r w:rsidR="006E3A8D">
          <w:rPr>
            <w:rFonts w:asciiTheme="minorHAnsi" w:hAnsiTheme="minorHAnsi" w:cstheme="minorHAnsi"/>
            <w:b/>
            <w:i/>
          </w:rPr>
          <w:t xml:space="preserve"> que se trata? É subtítulo? Qual é a numeração?</w:t>
        </w:r>
      </w:ins>
    </w:p>
    <w:p w:rsidR="00671D93" w:rsidRPr="003F17B3" w:rsidRDefault="006E3A8D" w:rsidP="00671D93">
      <w:pPr>
        <w:ind w:firstLine="708"/>
        <w:jc w:val="both"/>
        <w:rPr>
          <w:rFonts w:asciiTheme="minorHAnsi" w:hAnsiTheme="minorHAnsi" w:cstheme="minorHAnsi"/>
          <w:b/>
          <w:i/>
        </w:rPr>
      </w:pPr>
      <w:ins w:id="77" w:author="Claudinei Nuno" w:date="2018-12-11T15:23:00Z">
        <w:r>
          <w:rPr>
            <w:rFonts w:asciiTheme="minorHAnsi" w:hAnsiTheme="minorHAnsi" w:cstheme="minorHAnsi"/>
            <w:b/>
            <w:i/>
          </w:rPr>
          <w:t xml:space="preserve"> </w:t>
        </w:r>
      </w:ins>
    </w:p>
    <w:p w:rsidR="00E62AE6" w:rsidRPr="003F17B3" w:rsidRDefault="00E62AE6" w:rsidP="00E62AE6">
      <w:pPr>
        <w:ind w:firstLine="708"/>
        <w:jc w:val="both"/>
        <w:rPr>
          <w:rFonts w:asciiTheme="minorHAnsi" w:hAnsiTheme="minorHAnsi" w:cstheme="minorHAnsi"/>
        </w:rPr>
      </w:pPr>
      <w:r w:rsidRPr="003F17B3">
        <w:rPr>
          <w:rFonts w:asciiTheme="minorHAnsi" w:hAnsiTheme="minorHAnsi" w:cstheme="minorHAnsi"/>
        </w:rPr>
        <w:t xml:space="preserve">Descrito por HEMRAJANI, Anil da seguinte forma “O Spring Web MVC Framework é uma estrutura robusta, flexível e bem projetada </w:t>
      </w:r>
      <w:proofErr w:type="spellStart"/>
      <w:r w:rsidRPr="003F17B3">
        <w:rPr>
          <w:rFonts w:asciiTheme="minorHAnsi" w:hAnsiTheme="minorHAnsi" w:cstheme="minorHAnsi"/>
        </w:rPr>
        <w:t>paraaplicativos</w:t>
      </w:r>
      <w:proofErr w:type="spellEnd"/>
      <w:r w:rsidRPr="003F17B3">
        <w:rPr>
          <w:rFonts w:asciiTheme="minorHAnsi" w:hAnsiTheme="minorHAnsi" w:cstheme="minorHAnsi"/>
        </w:rPr>
        <w:t xml:space="preserve"> da web em rápido desenvolviment</w:t>
      </w:r>
      <w:r w:rsidR="00682B93" w:rsidRPr="003F17B3">
        <w:rPr>
          <w:rFonts w:asciiTheme="minorHAnsi" w:hAnsiTheme="minorHAnsi" w:cstheme="minorHAnsi"/>
        </w:rPr>
        <w:t xml:space="preserve">o usando o padrão de design MVC, </w:t>
      </w:r>
      <w:r w:rsidRPr="003F17B3">
        <w:rPr>
          <w:rFonts w:asciiTheme="minorHAnsi" w:hAnsiTheme="minorHAnsi" w:cstheme="minorHAnsi"/>
        </w:rPr>
        <w:t xml:space="preserve">usando este módulo Spring são semelhantes àqueles que você obtém do resto </w:t>
      </w:r>
      <w:proofErr w:type="spellStart"/>
      <w:r w:rsidRPr="003F17B3">
        <w:rPr>
          <w:rFonts w:asciiTheme="minorHAnsi" w:hAnsiTheme="minorHAnsi" w:cstheme="minorHAnsi"/>
        </w:rPr>
        <w:t>doSpring</w:t>
      </w:r>
      <w:proofErr w:type="spellEnd"/>
      <w:r w:rsidRPr="003F17B3">
        <w:rPr>
          <w:rFonts w:asciiTheme="minorHAnsi" w:hAnsiTheme="minorHAnsi" w:cstheme="minorHAnsi"/>
        </w:rPr>
        <w:t xml:space="preserve"> Framework”.</w:t>
      </w:r>
    </w:p>
    <w:p w:rsidR="00671D93" w:rsidRPr="003F17B3" w:rsidRDefault="00671D93" w:rsidP="00E62AE6">
      <w:pPr>
        <w:ind w:firstLine="708"/>
        <w:jc w:val="both"/>
        <w:rPr>
          <w:rFonts w:asciiTheme="minorHAnsi" w:hAnsiTheme="minorHAnsi" w:cstheme="minorHAnsi"/>
        </w:rPr>
      </w:pPr>
      <w:r w:rsidRPr="003F17B3">
        <w:rPr>
          <w:rFonts w:asciiTheme="minorHAnsi" w:hAnsiTheme="minorHAnsi" w:cstheme="minorHAnsi"/>
        </w:rPr>
        <w:t xml:space="preserve">Por ser um dos mais completos frameworks com diversos componentes de auxílio, além de ser um dos mais utilizado para desenvolvimento web com Java. </w:t>
      </w:r>
      <w:r w:rsidRPr="003F17B3">
        <w:rPr>
          <w:rFonts w:asciiTheme="minorHAnsi" w:hAnsiTheme="minorHAnsi" w:cstheme="minorHAnsi"/>
        </w:rPr>
        <w:br/>
        <w:t>É verdadeiramente abrangente e expansivo que é mais do que capaz de assumir qualquer tarefa ou projeto em potencial no qual você deseja trabalhar.</w:t>
      </w:r>
    </w:p>
    <w:p w:rsidR="00671D93" w:rsidRPr="003F17B3" w:rsidRDefault="00671D93" w:rsidP="00E62AE6">
      <w:pPr>
        <w:ind w:firstLine="708"/>
        <w:jc w:val="both"/>
        <w:rPr>
          <w:rFonts w:asciiTheme="minorHAnsi" w:hAnsiTheme="minorHAnsi" w:cstheme="minorHAnsi"/>
        </w:rPr>
      </w:pPr>
      <w:r w:rsidRPr="003F17B3">
        <w:rPr>
          <w:rFonts w:asciiTheme="minorHAnsi" w:hAnsiTheme="minorHAnsi" w:cstheme="minorHAnsi"/>
        </w:rPr>
        <w:t>Devido à modularidade da própria ferramenta, isso permite que você escreva códigos muito limpos e acessíveis. Há uma enorme quantidade de documentação excelente e uma comunidade próspera que o ajudará se você tiver dúvidas ou preocupações sobre como fazer certas coisas ou como certas coisas funcionam ou qualquer coisa desse tipo.</w:t>
      </w:r>
    </w:p>
    <w:p w:rsidR="004B1A89" w:rsidRPr="003F17B3" w:rsidRDefault="00671D93" w:rsidP="00E62AE6">
      <w:pPr>
        <w:jc w:val="both"/>
        <w:rPr>
          <w:rFonts w:asciiTheme="minorHAnsi" w:hAnsiTheme="minorHAnsi" w:cstheme="minorHAnsi"/>
        </w:rPr>
      </w:pPr>
      <w:r w:rsidRPr="003F17B3">
        <w:rPr>
          <w:rFonts w:asciiTheme="minorHAnsi" w:hAnsiTheme="minorHAnsi" w:cstheme="minorHAnsi"/>
        </w:rPr>
        <w:tab/>
        <w:t xml:space="preserve">Possui as funcionalidades necessárias para processar as requisições HTTP, </w:t>
      </w:r>
      <w:r w:rsidR="00E008A9" w:rsidRPr="003F17B3">
        <w:rPr>
          <w:rFonts w:asciiTheme="minorHAnsi" w:hAnsiTheme="minorHAnsi" w:cstheme="minorHAnsi"/>
        </w:rPr>
        <w:t>gerenciar os componentes para o processamento de dados além de processar e apresentar a resposta da requisição</w:t>
      </w:r>
      <w:r w:rsidR="006D7341" w:rsidRPr="003F17B3">
        <w:rPr>
          <w:rFonts w:asciiTheme="minorHAnsi" w:hAnsiTheme="minorHAnsi" w:cstheme="minorHAnsi"/>
        </w:rPr>
        <w:t>, seguindo o padrão MVC.</w:t>
      </w:r>
    </w:p>
    <w:p w:rsidR="006D7341" w:rsidRPr="003F17B3" w:rsidRDefault="006D7341" w:rsidP="00E62AE6">
      <w:pPr>
        <w:jc w:val="both"/>
        <w:rPr>
          <w:rFonts w:asciiTheme="minorHAnsi" w:hAnsiTheme="minorHAnsi" w:cstheme="minorHAnsi"/>
        </w:rPr>
      </w:pPr>
      <w:r w:rsidRPr="003F17B3">
        <w:rPr>
          <w:rFonts w:asciiTheme="minorHAnsi" w:hAnsiTheme="minorHAnsi" w:cstheme="minorHAnsi"/>
        </w:rPr>
        <w:tab/>
        <w:t xml:space="preserve">Além de possuir uma documentação robusta, uma comunidade ativa onde possui uma </w:t>
      </w:r>
      <w:r w:rsidR="00D65777" w:rsidRPr="003F17B3">
        <w:rPr>
          <w:rFonts w:asciiTheme="minorHAnsi" w:hAnsiTheme="minorHAnsi" w:cstheme="minorHAnsi"/>
        </w:rPr>
        <w:t>página</w:t>
      </w:r>
      <w:r w:rsidRPr="003F17B3">
        <w:rPr>
          <w:rFonts w:asciiTheme="minorHAnsi" w:hAnsiTheme="minorHAnsi" w:cstheme="minorHAnsi"/>
        </w:rPr>
        <w:t xml:space="preserve"> exclusiva no site do </w:t>
      </w:r>
      <w:proofErr w:type="spellStart"/>
      <w:r w:rsidRPr="003F17B3">
        <w:rPr>
          <w:rFonts w:asciiTheme="minorHAnsi" w:hAnsiTheme="minorHAnsi" w:cstheme="minorHAnsi"/>
          <w:i/>
        </w:rPr>
        <w:t>StackOverflow</w:t>
      </w:r>
      <w:proofErr w:type="spellEnd"/>
      <w:r w:rsidRPr="003F17B3">
        <w:rPr>
          <w:rFonts w:asciiTheme="minorHAnsi" w:hAnsiTheme="minorHAnsi" w:cstheme="minorHAnsi"/>
          <w:i/>
        </w:rPr>
        <w:t>,</w:t>
      </w:r>
      <w:r w:rsidRPr="003F17B3">
        <w:rPr>
          <w:rFonts w:asciiTheme="minorHAnsi" w:hAnsiTheme="minorHAnsi" w:cstheme="minorHAnsi"/>
        </w:rPr>
        <w:t xml:space="preserve"> apenas com perguntas relativas ao </w:t>
      </w:r>
      <w:r w:rsidRPr="003F17B3">
        <w:rPr>
          <w:rFonts w:asciiTheme="minorHAnsi" w:hAnsiTheme="minorHAnsi" w:cstheme="minorHAnsi"/>
          <w:i/>
        </w:rPr>
        <w:t>Spring</w:t>
      </w:r>
      <w:r w:rsidRPr="003F17B3">
        <w:rPr>
          <w:rFonts w:asciiTheme="minorHAnsi" w:hAnsiTheme="minorHAnsi" w:cstheme="minorHAnsi"/>
        </w:rPr>
        <w:t xml:space="preserve"> MVC e um amplo pacote de ferramentas ab</w:t>
      </w:r>
      <w:r w:rsidR="00D65777" w:rsidRPr="003F17B3">
        <w:rPr>
          <w:rFonts w:asciiTheme="minorHAnsi" w:hAnsiTheme="minorHAnsi" w:cstheme="minorHAnsi"/>
        </w:rPr>
        <w:t xml:space="preserve">rangente para qualquer tipo de </w:t>
      </w:r>
      <w:r w:rsidRPr="003F17B3">
        <w:rPr>
          <w:rFonts w:asciiTheme="minorHAnsi" w:hAnsiTheme="minorHAnsi" w:cstheme="minorHAnsi"/>
        </w:rPr>
        <w:t>projeto que você possa ter.</w:t>
      </w:r>
    </w:p>
    <w:p w:rsidR="004A5249" w:rsidRPr="003F17B3" w:rsidRDefault="00E62AE6" w:rsidP="00E62AE6">
      <w:pPr>
        <w:jc w:val="both"/>
        <w:rPr>
          <w:rFonts w:asciiTheme="minorHAnsi" w:hAnsiTheme="minorHAnsi" w:cstheme="minorHAnsi"/>
        </w:rPr>
      </w:pPr>
      <w:r w:rsidRPr="003F17B3">
        <w:rPr>
          <w:rFonts w:asciiTheme="minorHAnsi" w:hAnsiTheme="minorHAnsi" w:cstheme="minorHAnsi"/>
        </w:rPr>
        <w:tab/>
      </w:r>
    </w:p>
    <w:p w:rsidR="009C4470" w:rsidRPr="003F17B3" w:rsidRDefault="00301E27" w:rsidP="00F17E4C">
      <w:pPr>
        <w:jc w:val="both"/>
        <w:rPr>
          <w:rFonts w:asciiTheme="minorHAnsi" w:hAnsiTheme="minorHAnsi" w:cstheme="minorHAnsi"/>
        </w:rPr>
      </w:pPr>
      <w:r w:rsidRPr="003F17B3">
        <w:rPr>
          <w:rFonts w:asciiTheme="minorHAnsi" w:hAnsiTheme="minorHAnsi" w:cstheme="minorHAnsi"/>
          <w:b/>
        </w:rPr>
        <w:t xml:space="preserve">2.4 </w:t>
      </w:r>
      <w:proofErr w:type="spellStart"/>
      <w:r w:rsidRPr="003F17B3">
        <w:rPr>
          <w:rFonts w:asciiTheme="minorHAnsi" w:hAnsiTheme="minorHAnsi" w:cstheme="minorHAnsi"/>
          <w:b/>
          <w:i/>
        </w:rPr>
        <w:t>VRaptor</w:t>
      </w:r>
      <w:proofErr w:type="spellEnd"/>
      <w:r w:rsidRPr="003F17B3">
        <w:rPr>
          <w:rFonts w:asciiTheme="minorHAnsi" w:hAnsiTheme="minorHAnsi" w:cstheme="minorHAnsi"/>
          <w:b/>
        </w:rPr>
        <w:t xml:space="preserve"> para agilizar o desenvolvimento</w:t>
      </w:r>
    </w:p>
    <w:p w:rsidR="009C4470" w:rsidRPr="003F17B3" w:rsidRDefault="009C4470" w:rsidP="00F17E4C">
      <w:pPr>
        <w:jc w:val="both"/>
        <w:rPr>
          <w:rFonts w:asciiTheme="minorHAnsi" w:hAnsiTheme="minorHAnsi" w:cstheme="minorHAnsi"/>
        </w:rPr>
      </w:pPr>
    </w:p>
    <w:p w:rsidR="00F32412" w:rsidRPr="003F17B3" w:rsidRDefault="00F32412" w:rsidP="00F17E4C">
      <w:pPr>
        <w:jc w:val="both"/>
        <w:rPr>
          <w:rFonts w:asciiTheme="minorHAnsi" w:hAnsiTheme="minorHAnsi" w:cstheme="minorHAnsi"/>
        </w:rPr>
      </w:pPr>
      <w:r w:rsidRPr="003F17B3">
        <w:rPr>
          <w:rFonts w:asciiTheme="minorHAnsi" w:hAnsiTheme="minorHAnsi" w:cstheme="minorHAnsi"/>
        </w:rPr>
        <w:tab/>
      </w:r>
      <w:r w:rsidR="00D65777" w:rsidRPr="003F17B3">
        <w:rPr>
          <w:rFonts w:asciiTheme="minorHAnsi" w:hAnsiTheme="minorHAnsi" w:cstheme="minorHAnsi"/>
        </w:rPr>
        <w:t>Diferente de outro</w:t>
      </w:r>
      <w:r w:rsidR="00F4554F" w:rsidRPr="003F17B3">
        <w:rPr>
          <w:rFonts w:asciiTheme="minorHAnsi" w:hAnsiTheme="minorHAnsi" w:cstheme="minorHAnsi"/>
        </w:rPr>
        <w:t xml:space="preserve">s frameworks, </w:t>
      </w:r>
      <w:proofErr w:type="spellStart"/>
      <w:r w:rsidR="00F4554F" w:rsidRPr="003F17B3">
        <w:rPr>
          <w:rFonts w:asciiTheme="minorHAnsi" w:hAnsiTheme="minorHAnsi" w:cstheme="minorHAnsi"/>
          <w:i/>
        </w:rPr>
        <w:t>VRaptor</w:t>
      </w:r>
      <w:proofErr w:type="spellEnd"/>
      <w:r w:rsidR="004F37AE" w:rsidRPr="003F17B3">
        <w:rPr>
          <w:rFonts w:asciiTheme="minorHAnsi" w:hAnsiTheme="minorHAnsi" w:cstheme="minorHAnsi"/>
        </w:rPr>
        <w:t>,</w:t>
      </w:r>
      <w:r w:rsidR="00643BE0" w:rsidRPr="003F17B3">
        <w:rPr>
          <w:rFonts w:asciiTheme="minorHAnsi" w:hAnsiTheme="minorHAnsi" w:cstheme="minorHAnsi"/>
        </w:rPr>
        <w:t xml:space="preserve"> criado em 2004, pelos</w:t>
      </w:r>
      <w:r w:rsidR="007F1C0A" w:rsidRPr="003F17B3">
        <w:rPr>
          <w:rFonts w:asciiTheme="minorHAnsi" w:hAnsiTheme="minorHAnsi" w:cstheme="minorHAnsi"/>
        </w:rPr>
        <w:t xml:space="preserve"> </w:t>
      </w:r>
      <w:proofErr w:type="spellStart"/>
      <w:r w:rsidR="007F1C0A" w:rsidRPr="003F17B3">
        <w:rPr>
          <w:rFonts w:asciiTheme="minorHAnsi" w:hAnsiTheme="minorHAnsi" w:cstheme="minorHAnsi"/>
        </w:rPr>
        <w:t>brasileiros</w:t>
      </w:r>
      <w:r w:rsidR="00643BE0" w:rsidRPr="003F17B3">
        <w:rPr>
          <w:rFonts w:asciiTheme="minorHAnsi" w:hAnsiTheme="minorHAnsi" w:cstheme="minorHAnsi"/>
        </w:rPr>
        <w:t>Paulo</w:t>
      </w:r>
      <w:proofErr w:type="spellEnd"/>
      <w:r w:rsidR="00643BE0" w:rsidRPr="003F17B3">
        <w:rPr>
          <w:rFonts w:asciiTheme="minorHAnsi" w:hAnsiTheme="minorHAnsi" w:cstheme="minorHAnsi"/>
        </w:rPr>
        <w:t xml:space="preserve"> Silveira e Guilherme </w:t>
      </w:r>
      <w:proofErr w:type="spellStart"/>
      <w:proofErr w:type="gramStart"/>
      <w:r w:rsidR="00643BE0" w:rsidRPr="003F17B3">
        <w:rPr>
          <w:rFonts w:asciiTheme="minorHAnsi" w:hAnsiTheme="minorHAnsi" w:cstheme="minorHAnsi"/>
        </w:rPr>
        <w:t>Silveira,</w:t>
      </w:r>
      <w:r w:rsidR="00F4554F" w:rsidRPr="003F17B3">
        <w:rPr>
          <w:rFonts w:asciiTheme="minorHAnsi" w:hAnsiTheme="minorHAnsi" w:cstheme="minorHAnsi"/>
        </w:rPr>
        <w:t>apresenta</w:t>
      </w:r>
      <w:proofErr w:type="gramEnd"/>
      <w:r w:rsidR="00F4554F" w:rsidRPr="003F17B3">
        <w:rPr>
          <w:rFonts w:asciiTheme="minorHAnsi" w:hAnsiTheme="minorHAnsi" w:cstheme="minorHAnsi"/>
        </w:rPr>
        <w:t>-se</w:t>
      </w:r>
      <w:proofErr w:type="spellEnd"/>
      <w:r w:rsidR="00F4554F" w:rsidRPr="003F17B3">
        <w:rPr>
          <w:rFonts w:asciiTheme="minorHAnsi" w:hAnsiTheme="minorHAnsi" w:cstheme="minorHAnsi"/>
        </w:rPr>
        <w:t xml:space="preserve"> como uma alternativa eficiente</w:t>
      </w:r>
      <w:r w:rsidR="00643BE0" w:rsidRPr="003F17B3">
        <w:rPr>
          <w:rFonts w:asciiTheme="minorHAnsi" w:hAnsiTheme="minorHAnsi" w:cstheme="minorHAnsi"/>
        </w:rPr>
        <w:t xml:space="preserve"> </w:t>
      </w:r>
      <w:proofErr w:type="spellStart"/>
      <w:r w:rsidR="00643BE0" w:rsidRPr="003F17B3">
        <w:rPr>
          <w:rFonts w:asciiTheme="minorHAnsi" w:hAnsiTheme="minorHAnsi" w:cstheme="minorHAnsi"/>
        </w:rPr>
        <w:t>ecom</w:t>
      </w:r>
      <w:proofErr w:type="spellEnd"/>
      <w:r w:rsidR="00643BE0" w:rsidRPr="003F17B3">
        <w:rPr>
          <w:rFonts w:asciiTheme="minorHAnsi" w:hAnsiTheme="minorHAnsi" w:cstheme="minorHAnsi"/>
        </w:rPr>
        <w:t xml:space="preserve"> a proposta de </w:t>
      </w:r>
      <w:r w:rsidR="00080FBB" w:rsidRPr="003F17B3">
        <w:rPr>
          <w:rFonts w:asciiTheme="minorHAnsi" w:hAnsiTheme="minorHAnsi" w:cstheme="minorHAnsi"/>
        </w:rPr>
        <w:t>sua simplicidade</w:t>
      </w:r>
      <w:r w:rsidR="006936F0" w:rsidRPr="003F17B3">
        <w:rPr>
          <w:rFonts w:asciiTheme="minorHAnsi" w:hAnsiTheme="minorHAnsi" w:cstheme="minorHAnsi"/>
        </w:rPr>
        <w:t xml:space="preserve"> e </w:t>
      </w:r>
      <w:r w:rsidR="00937F23" w:rsidRPr="003F17B3">
        <w:rPr>
          <w:rFonts w:asciiTheme="minorHAnsi" w:hAnsiTheme="minorHAnsi" w:cstheme="minorHAnsi"/>
        </w:rPr>
        <w:t xml:space="preserve">por trazer a ideologia de ser rápido e </w:t>
      </w:r>
      <w:r w:rsidR="006936F0" w:rsidRPr="003F17B3">
        <w:rPr>
          <w:rFonts w:asciiTheme="minorHAnsi" w:hAnsiTheme="minorHAnsi" w:cstheme="minorHAnsi"/>
        </w:rPr>
        <w:t>de fácil</w:t>
      </w:r>
      <w:r w:rsidR="00080FBB" w:rsidRPr="003F17B3">
        <w:rPr>
          <w:rFonts w:asciiTheme="minorHAnsi" w:hAnsiTheme="minorHAnsi" w:cstheme="minorHAnsi"/>
        </w:rPr>
        <w:t xml:space="preserve"> aplicação</w:t>
      </w:r>
      <w:r w:rsidR="00643BE0" w:rsidRPr="003F17B3">
        <w:rPr>
          <w:rFonts w:asciiTheme="minorHAnsi" w:hAnsiTheme="minorHAnsi" w:cstheme="minorHAnsi"/>
        </w:rPr>
        <w:t xml:space="preserve">. </w:t>
      </w:r>
      <w:r w:rsidR="00321D46" w:rsidRPr="003F17B3">
        <w:rPr>
          <w:rFonts w:asciiTheme="minorHAnsi" w:hAnsiTheme="minorHAnsi" w:cstheme="minorHAnsi"/>
        </w:rPr>
        <w:t xml:space="preserve">E desde esse período, houve </w:t>
      </w:r>
      <w:proofErr w:type="spellStart"/>
      <w:r w:rsidR="007F1C0A" w:rsidRPr="003F17B3">
        <w:rPr>
          <w:rFonts w:asciiTheme="minorHAnsi" w:hAnsiTheme="minorHAnsi" w:cstheme="minorHAnsi"/>
        </w:rPr>
        <w:t>novasversões</w:t>
      </w:r>
      <w:proofErr w:type="spellEnd"/>
      <w:r w:rsidR="00321D46" w:rsidRPr="003F17B3">
        <w:rPr>
          <w:rFonts w:asciiTheme="minorHAnsi" w:hAnsiTheme="minorHAnsi" w:cstheme="minorHAnsi"/>
        </w:rPr>
        <w:t xml:space="preserve"> e melhorias</w:t>
      </w:r>
      <w:r w:rsidR="001A76C9" w:rsidRPr="003F17B3">
        <w:rPr>
          <w:rFonts w:asciiTheme="minorHAnsi" w:hAnsiTheme="minorHAnsi" w:cstheme="minorHAnsi"/>
        </w:rPr>
        <w:t>,</w:t>
      </w:r>
      <w:r w:rsidR="007F1C0A" w:rsidRPr="003F17B3">
        <w:rPr>
          <w:rFonts w:asciiTheme="minorHAnsi" w:hAnsiTheme="minorHAnsi" w:cstheme="minorHAnsi"/>
        </w:rPr>
        <w:t xml:space="preserve"> acompanhando as melhores práticas de desenvolvimento no mercado e desempenho;</w:t>
      </w:r>
      <w:r w:rsidR="001A76C9" w:rsidRPr="003F17B3">
        <w:rPr>
          <w:rFonts w:asciiTheme="minorHAnsi" w:hAnsiTheme="minorHAnsi" w:cstheme="minorHAnsi"/>
        </w:rPr>
        <w:t xml:space="preserve"> atualmente</w:t>
      </w:r>
      <w:r w:rsidR="007F1C0A" w:rsidRPr="003F17B3">
        <w:rPr>
          <w:rFonts w:asciiTheme="minorHAnsi" w:hAnsiTheme="minorHAnsi" w:cstheme="minorHAnsi"/>
        </w:rPr>
        <w:t xml:space="preserve"> o </w:t>
      </w:r>
      <w:r w:rsidR="007F1C0A" w:rsidRPr="003F17B3">
        <w:rPr>
          <w:rFonts w:asciiTheme="minorHAnsi" w:hAnsiTheme="minorHAnsi" w:cstheme="minorHAnsi"/>
          <w:i/>
        </w:rPr>
        <w:t>framework</w:t>
      </w:r>
      <w:r w:rsidR="001A76C9" w:rsidRPr="003F17B3">
        <w:rPr>
          <w:rFonts w:asciiTheme="minorHAnsi" w:hAnsiTheme="minorHAnsi" w:cstheme="minorHAnsi"/>
        </w:rPr>
        <w:t xml:space="preserve"> encontra-se na versão </w:t>
      </w:r>
      <w:proofErr w:type="gramStart"/>
      <w:r w:rsidR="001A76C9" w:rsidRPr="003F17B3">
        <w:rPr>
          <w:rFonts w:asciiTheme="minorHAnsi" w:hAnsiTheme="minorHAnsi" w:cstheme="minorHAnsi"/>
          <w:i/>
        </w:rPr>
        <w:t>4,</w:t>
      </w:r>
      <w:r w:rsidR="001A76C9" w:rsidRPr="003F17B3">
        <w:rPr>
          <w:rFonts w:asciiTheme="minorHAnsi" w:hAnsiTheme="minorHAnsi" w:cstheme="minorHAnsi"/>
        </w:rPr>
        <w:t>trazendototal</w:t>
      </w:r>
      <w:proofErr w:type="gramEnd"/>
      <w:r w:rsidR="001A76C9" w:rsidRPr="003F17B3">
        <w:rPr>
          <w:rFonts w:asciiTheme="minorHAnsi" w:hAnsiTheme="minorHAnsi" w:cstheme="minorHAnsi"/>
        </w:rPr>
        <w:t xml:space="preserve"> </w:t>
      </w:r>
      <w:proofErr w:type="spellStart"/>
      <w:r w:rsidR="001A76C9" w:rsidRPr="003F17B3">
        <w:rPr>
          <w:rFonts w:asciiTheme="minorHAnsi" w:hAnsiTheme="minorHAnsi" w:cstheme="minorHAnsi"/>
        </w:rPr>
        <w:t>integraçãocom</w:t>
      </w:r>
      <w:proofErr w:type="spellEnd"/>
      <w:r w:rsidR="001A76C9" w:rsidRPr="003F17B3">
        <w:rPr>
          <w:rFonts w:asciiTheme="minorHAnsi" w:hAnsiTheme="minorHAnsi" w:cstheme="minorHAnsi"/>
        </w:rPr>
        <w:t xml:space="preserve"> </w:t>
      </w:r>
      <w:r w:rsidR="001A76C9" w:rsidRPr="003F17B3">
        <w:rPr>
          <w:rFonts w:asciiTheme="minorHAnsi" w:hAnsiTheme="minorHAnsi" w:cstheme="minorHAnsi"/>
          <w:i/>
        </w:rPr>
        <w:t>Java</w:t>
      </w:r>
      <w:r w:rsidR="001A76C9" w:rsidRPr="003F17B3">
        <w:rPr>
          <w:rFonts w:asciiTheme="minorHAnsi" w:hAnsiTheme="minorHAnsi" w:cstheme="minorHAnsi"/>
        </w:rPr>
        <w:t xml:space="preserve"> EE 7,</w:t>
      </w:r>
      <w:r w:rsidR="00255659" w:rsidRPr="003F17B3">
        <w:rPr>
          <w:rFonts w:asciiTheme="minorHAnsi" w:hAnsiTheme="minorHAnsi" w:cstheme="minorHAnsi"/>
        </w:rPr>
        <w:t xml:space="preserve"> mas sempr</w:t>
      </w:r>
      <w:r w:rsidR="00E652F3" w:rsidRPr="003F17B3">
        <w:rPr>
          <w:rFonts w:asciiTheme="minorHAnsi" w:hAnsiTheme="minorHAnsi" w:cstheme="minorHAnsi"/>
        </w:rPr>
        <w:t>e mantendo sua proposta.</w:t>
      </w:r>
      <w:r w:rsidR="00255659" w:rsidRPr="003F17B3">
        <w:rPr>
          <w:rFonts w:asciiTheme="minorHAnsi" w:hAnsiTheme="minorHAnsi" w:cstheme="minorHAnsi"/>
          <w:i/>
        </w:rPr>
        <w:t>VRaptor.org (2018) “</w:t>
      </w:r>
      <w:r w:rsidR="00255659" w:rsidRPr="003F17B3">
        <w:rPr>
          <w:rFonts w:asciiTheme="minorHAnsi" w:hAnsiTheme="minorHAnsi" w:cstheme="minorHAnsi"/>
        </w:rPr>
        <w:t xml:space="preserve"> O </w:t>
      </w:r>
      <w:proofErr w:type="spellStart"/>
      <w:r w:rsidR="00255659" w:rsidRPr="003F17B3">
        <w:rPr>
          <w:rFonts w:asciiTheme="minorHAnsi" w:hAnsiTheme="minorHAnsi" w:cstheme="minorHAnsi"/>
          <w:i/>
        </w:rPr>
        <w:t>VRaptor</w:t>
      </w:r>
      <w:proofErr w:type="spellEnd"/>
      <w:r w:rsidR="00255659" w:rsidRPr="003F17B3">
        <w:rPr>
          <w:rFonts w:asciiTheme="minorHAnsi" w:hAnsiTheme="minorHAnsi" w:cstheme="minorHAnsi"/>
        </w:rPr>
        <w:t xml:space="preserve"> 4 traz alta produtividade para um desenvolvimento Java Web rápido e fácil com</w:t>
      </w:r>
      <w:r w:rsidR="00D20920" w:rsidRPr="003F17B3">
        <w:rPr>
          <w:rFonts w:asciiTheme="minorHAnsi" w:hAnsiTheme="minorHAnsi" w:cstheme="minorHAnsi"/>
        </w:rPr>
        <w:t xml:space="preserve"> CDI</w:t>
      </w:r>
      <w:r w:rsidR="00255659" w:rsidRPr="003F17B3">
        <w:rPr>
          <w:rFonts w:asciiTheme="minorHAnsi" w:hAnsiTheme="minorHAnsi" w:cstheme="minorHAnsi"/>
        </w:rPr>
        <w:t>”</w:t>
      </w:r>
      <w:r w:rsidR="007F1C0A" w:rsidRPr="003F17B3">
        <w:rPr>
          <w:rFonts w:asciiTheme="minorHAnsi" w:hAnsiTheme="minorHAnsi" w:cstheme="minorHAnsi"/>
        </w:rPr>
        <w:t>.</w:t>
      </w:r>
    </w:p>
    <w:p w:rsidR="007F1C0A" w:rsidRPr="003F17B3" w:rsidRDefault="00600D6F" w:rsidP="00F17E4C">
      <w:pPr>
        <w:jc w:val="both"/>
        <w:rPr>
          <w:rFonts w:asciiTheme="minorHAnsi" w:hAnsiTheme="minorHAnsi" w:cstheme="minorHAnsi"/>
        </w:rPr>
      </w:pPr>
      <w:r w:rsidRPr="003F17B3">
        <w:rPr>
          <w:rFonts w:asciiTheme="minorHAnsi" w:hAnsiTheme="minorHAnsi" w:cstheme="minorHAnsi"/>
        </w:rPr>
        <w:tab/>
        <w:t xml:space="preserve">O que seria o CDI e qual vantagem da utilização desse componente ao </w:t>
      </w:r>
      <w:proofErr w:type="spellStart"/>
      <w:r w:rsidRPr="003F17B3">
        <w:rPr>
          <w:rFonts w:asciiTheme="minorHAnsi" w:hAnsiTheme="minorHAnsi" w:cstheme="minorHAnsi"/>
          <w:i/>
        </w:rPr>
        <w:t>VRaptor</w:t>
      </w:r>
      <w:proofErr w:type="spellEnd"/>
      <w:r w:rsidRPr="003F17B3">
        <w:rPr>
          <w:rFonts w:asciiTheme="minorHAnsi" w:hAnsiTheme="minorHAnsi" w:cstheme="minorHAnsi"/>
        </w:rPr>
        <w:t>?</w:t>
      </w:r>
    </w:p>
    <w:p w:rsidR="00D10E4F" w:rsidRDefault="00600D6F" w:rsidP="00F17E4C">
      <w:pPr>
        <w:jc w:val="both"/>
        <w:rPr>
          <w:ins w:id="78" w:author="Claudinei Nuno" w:date="2018-12-11T15:23:00Z"/>
          <w:rFonts w:asciiTheme="minorHAnsi" w:hAnsiTheme="minorHAnsi" w:cstheme="minorHAnsi"/>
          <w:shd w:val="clear" w:color="auto" w:fill="FFFFFF"/>
        </w:rPr>
      </w:pPr>
      <w:r w:rsidRPr="003F17B3">
        <w:rPr>
          <w:rFonts w:asciiTheme="minorHAnsi" w:hAnsiTheme="minorHAnsi" w:cstheme="minorHAnsi"/>
        </w:rPr>
        <w:tab/>
      </w:r>
      <w:r w:rsidR="00D20920" w:rsidRPr="003F17B3">
        <w:rPr>
          <w:rFonts w:asciiTheme="minorHAnsi" w:hAnsiTheme="minorHAnsi" w:cstheme="minorHAnsi"/>
        </w:rPr>
        <w:t xml:space="preserve">CDI - </w:t>
      </w:r>
      <w:proofErr w:type="spellStart"/>
      <w:r w:rsidR="00D20920" w:rsidRPr="003F17B3">
        <w:rPr>
          <w:rFonts w:asciiTheme="minorHAnsi" w:hAnsiTheme="minorHAnsi" w:cstheme="minorHAnsi"/>
          <w:i/>
        </w:rPr>
        <w:t>Contexts</w:t>
      </w:r>
      <w:proofErr w:type="spellEnd"/>
      <w:r w:rsidR="00D20920" w:rsidRPr="003F17B3">
        <w:rPr>
          <w:rFonts w:asciiTheme="minorHAnsi" w:hAnsiTheme="minorHAnsi" w:cstheme="minorHAnsi"/>
          <w:i/>
        </w:rPr>
        <w:t xml:space="preserve"> </w:t>
      </w:r>
      <w:proofErr w:type="spellStart"/>
      <w:r w:rsidR="00D20920" w:rsidRPr="003F17B3">
        <w:rPr>
          <w:rFonts w:asciiTheme="minorHAnsi" w:hAnsiTheme="minorHAnsi" w:cstheme="minorHAnsi"/>
          <w:i/>
        </w:rPr>
        <w:t>and</w:t>
      </w:r>
      <w:proofErr w:type="spellEnd"/>
      <w:r w:rsidR="00D20920" w:rsidRPr="003F17B3">
        <w:rPr>
          <w:rFonts w:asciiTheme="minorHAnsi" w:hAnsiTheme="minorHAnsi" w:cstheme="minorHAnsi"/>
          <w:i/>
        </w:rPr>
        <w:t xml:space="preserve"> </w:t>
      </w:r>
      <w:proofErr w:type="spellStart"/>
      <w:r w:rsidR="00D20920" w:rsidRPr="003F17B3">
        <w:rPr>
          <w:rFonts w:asciiTheme="minorHAnsi" w:hAnsiTheme="minorHAnsi" w:cstheme="minorHAnsi"/>
          <w:i/>
        </w:rPr>
        <w:t>Dependency</w:t>
      </w:r>
      <w:proofErr w:type="spellEnd"/>
      <w:r w:rsidR="00D20920" w:rsidRPr="003F17B3">
        <w:rPr>
          <w:rFonts w:asciiTheme="minorHAnsi" w:hAnsiTheme="minorHAnsi" w:cstheme="minorHAnsi"/>
          <w:i/>
        </w:rPr>
        <w:t xml:space="preserve"> </w:t>
      </w:r>
      <w:proofErr w:type="spellStart"/>
      <w:r w:rsidR="00D20920" w:rsidRPr="003F17B3">
        <w:rPr>
          <w:rFonts w:asciiTheme="minorHAnsi" w:hAnsiTheme="minorHAnsi" w:cstheme="minorHAnsi"/>
          <w:i/>
        </w:rPr>
        <w:t>Injection</w:t>
      </w:r>
      <w:proofErr w:type="spellEnd"/>
      <w:r w:rsidR="00D20920" w:rsidRPr="003F17B3">
        <w:rPr>
          <w:rFonts w:asciiTheme="minorHAnsi" w:hAnsiTheme="minorHAnsi" w:cstheme="minorHAnsi"/>
        </w:rPr>
        <w:t xml:space="preserve"> (Injeção de Dependência e Contextos), em sua versão 1.0 introduzida junto a plataforma </w:t>
      </w:r>
      <w:r w:rsidR="00D20920" w:rsidRPr="003F17B3">
        <w:rPr>
          <w:rFonts w:asciiTheme="minorHAnsi" w:hAnsiTheme="minorHAnsi" w:cstheme="minorHAnsi"/>
          <w:i/>
        </w:rPr>
        <w:t>Java</w:t>
      </w:r>
      <w:r w:rsidR="00D20920" w:rsidRPr="003F17B3">
        <w:rPr>
          <w:rFonts w:asciiTheme="minorHAnsi" w:hAnsiTheme="minorHAnsi" w:cstheme="minorHAnsi"/>
        </w:rPr>
        <w:t xml:space="preserve"> EE 6</w:t>
      </w:r>
      <w:r w:rsidR="00D10E4F" w:rsidRPr="003F17B3">
        <w:rPr>
          <w:rFonts w:asciiTheme="minorHAnsi" w:hAnsiTheme="minorHAnsi" w:cstheme="minorHAnsi"/>
        </w:rPr>
        <w:t xml:space="preserve"> </w:t>
      </w:r>
      <w:proofErr w:type="spellStart"/>
      <w:r w:rsidR="00D10E4F" w:rsidRPr="003F17B3">
        <w:rPr>
          <w:rFonts w:asciiTheme="minorHAnsi" w:hAnsiTheme="minorHAnsi" w:cstheme="minorHAnsi"/>
        </w:rPr>
        <w:t>eatualmente</w:t>
      </w:r>
      <w:proofErr w:type="spellEnd"/>
      <w:r w:rsidR="00D10E4F" w:rsidRPr="003F17B3">
        <w:rPr>
          <w:rFonts w:asciiTheme="minorHAnsi" w:hAnsiTheme="minorHAnsi" w:cstheme="minorHAnsi"/>
        </w:rPr>
        <w:t xml:space="preserve"> na versão 2.0 continuada no </w:t>
      </w:r>
      <w:r w:rsidR="00D10E4F" w:rsidRPr="003F17B3">
        <w:rPr>
          <w:rFonts w:asciiTheme="minorHAnsi" w:hAnsiTheme="minorHAnsi" w:cstheme="minorHAnsi"/>
          <w:i/>
        </w:rPr>
        <w:t>Java</w:t>
      </w:r>
      <w:r w:rsidR="00D10E4F" w:rsidRPr="003F17B3">
        <w:rPr>
          <w:rFonts w:asciiTheme="minorHAnsi" w:hAnsiTheme="minorHAnsi" w:cstheme="minorHAnsi"/>
        </w:rPr>
        <w:t xml:space="preserve"> EE 8; possui um conjunto de serviços com intuito de melhorar a estrutura do código visando a produtividade</w:t>
      </w:r>
      <w:r w:rsidR="00D10E4F" w:rsidRPr="003F17B3">
        <w:rPr>
          <w:rFonts w:asciiTheme="minorHAnsi" w:hAnsiTheme="minorHAnsi" w:cstheme="minorHAnsi"/>
          <w:sz w:val="22"/>
          <w:szCs w:val="22"/>
          <w:shd w:val="clear" w:color="auto" w:fill="FFFFFF"/>
        </w:rPr>
        <w:t>,</w:t>
      </w:r>
      <w:r w:rsidR="00D10E4F" w:rsidRPr="003F17B3">
        <w:rPr>
          <w:rFonts w:asciiTheme="minorHAnsi" w:hAnsiTheme="minorHAnsi" w:cstheme="minorHAnsi"/>
          <w:shd w:val="clear" w:color="auto" w:fill="FFFFFF"/>
        </w:rPr>
        <w:t xml:space="preserve"> fornece uma arquitetura uniforme para injeção de dependência e o gerenciamento do ciclo de vida de </w:t>
      </w:r>
      <w:proofErr w:type="spellStart"/>
      <w:r w:rsidR="00D10E4F" w:rsidRPr="003F17B3">
        <w:rPr>
          <w:rFonts w:asciiTheme="minorHAnsi" w:hAnsiTheme="minorHAnsi" w:cstheme="minorHAnsi"/>
          <w:shd w:val="clear" w:color="auto" w:fill="FFFFFF"/>
        </w:rPr>
        <w:t>beans</w:t>
      </w:r>
      <w:proofErr w:type="spellEnd"/>
      <w:r w:rsidR="00D10E4F" w:rsidRPr="003F17B3">
        <w:rPr>
          <w:rFonts w:asciiTheme="minorHAnsi" w:hAnsiTheme="minorHAnsi" w:cstheme="minorHAnsi"/>
          <w:shd w:val="clear" w:color="auto" w:fill="FFFFFF"/>
        </w:rPr>
        <w:t xml:space="preserve">. De acordo com o site oficial do CDI fica claro o objetivo e ganhos no caso de sua utilização. </w:t>
      </w:r>
      <w:r w:rsidR="00D10E4F" w:rsidRPr="003F17B3">
        <w:rPr>
          <w:rFonts w:asciiTheme="minorHAnsi" w:hAnsiTheme="minorHAnsi" w:cstheme="minorHAnsi"/>
          <w:i/>
          <w:shd w:val="clear" w:color="auto" w:fill="FFFFFF"/>
        </w:rPr>
        <w:t>Cdi-spec.org</w:t>
      </w:r>
      <w:r w:rsidR="00D10E4F" w:rsidRPr="003F17B3">
        <w:rPr>
          <w:rFonts w:asciiTheme="minorHAnsi" w:hAnsiTheme="minorHAnsi" w:cstheme="minorHAnsi"/>
          <w:shd w:val="clear" w:color="auto" w:fill="FFFFFF"/>
        </w:rPr>
        <w:t xml:space="preserve"> (2018):</w:t>
      </w:r>
    </w:p>
    <w:p w:rsidR="006E3A8D" w:rsidRDefault="006E3A8D" w:rsidP="00F17E4C">
      <w:pPr>
        <w:jc w:val="both"/>
        <w:rPr>
          <w:ins w:id="79" w:author="Claudinei Nuno" w:date="2018-12-11T15:23:00Z"/>
          <w:rFonts w:asciiTheme="minorHAnsi" w:hAnsiTheme="minorHAnsi" w:cstheme="minorHAnsi"/>
          <w:shd w:val="clear" w:color="auto" w:fill="FFFFFF"/>
        </w:rPr>
      </w:pPr>
    </w:p>
    <w:p w:rsidR="006E3A8D" w:rsidRPr="003F17B3" w:rsidRDefault="006E3A8D" w:rsidP="00F17E4C">
      <w:pPr>
        <w:jc w:val="both"/>
        <w:rPr>
          <w:rFonts w:asciiTheme="minorHAnsi" w:hAnsiTheme="minorHAnsi" w:cstheme="minorHAnsi"/>
          <w:shd w:val="clear" w:color="auto" w:fill="FFFFFF"/>
        </w:rPr>
      </w:pPr>
      <w:ins w:id="80" w:author="Claudinei Nuno" w:date="2018-12-11T15:23:00Z">
        <w:r>
          <w:rPr>
            <w:rFonts w:asciiTheme="minorHAnsi" w:hAnsiTheme="minorHAnsi" w:cstheme="minorHAnsi"/>
            <w:shd w:val="clear" w:color="auto" w:fill="FFFFFF"/>
          </w:rPr>
          <w:t>Utilize marcadores. N</w:t>
        </w:r>
      </w:ins>
      <w:ins w:id="81" w:author="Claudinei Nuno" w:date="2018-12-11T15:24:00Z">
        <w:r>
          <w:rPr>
            <w:rFonts w:asciiTheme="minorHAnsi" w:hAnsiTheme="minorHAnsi" w:cstheme="minorHAnsi"/>
            <w:shd w:val="clear" w:color="auto" w:fill="FFFFFF"/>
          </w:rPr>
          <w:t>ão pule linhas em branco. Retire-as.</w:t>
        </w:r>
      </w:ins>
    </w:p>
    <w:p w:rsidR="00D10E4F" w:rsidRPr="003F17B3" w:rsidRDefault="00D10E4F" w:rsidP="00D10E4F">
      <w:pPr>
        <w:pStyle w:val="NormalWeb"/>
        <w:shd w:val="clear" w:color="auto" w:fill="FFFFFF"/>
        <w:spacing w:before="0" w:beforeAutospacing="0" w:after="150" w:afterAutospacing="0"/>
        <w:ind w:firstLine="708"/>
        <w:jc w:val="both"/>
        <w:rPr>
          <w:rFonts w:asciiTheme="minorHAnsi" w:hAnsiTheme="minorHAnsi" w:cstheme="minorHAnsi"/>
          <w:spacing w:val="-2"/>
        </w:rPr>
      </w:pPr>
      <w:r w:rsidRPr="003F17B3">
        <w:rPr>
          <w:rFonts w:asciiTheme="minorHAnsi" w:hAnsiTheme="minorHAnsi" w:cstheme="minorHAnsi"/>
          <w:shd w:val="clear" w:color="auto" w:fill="FFFFFF"/>
        </w:rPr>
        <w:lastRenderedPageBreak/>
        <w:t xml:space="preserve">- </w:t>
      </w:r>
      <w:r w:rsidRPr="003F17B3">
        <w:rPr>
          <w:rFonts w:asciiTheme="minorHAnsi" w:hAnsiTheme="minorHAnsi" w:cstheme="minorHAnsi"/>
          <w:spacing w:val="-2"/>
        </w:rPr>
        <w:t>Um ciclo de vida bem definido para objetos com estado ligados a contextos de ciclo de vida, em que o conjunto de contextos é extensível.</w:t>
      </w:r>
    </w:p>
    <w:p w:rsidR="00D10E4F" w:rsidRPr="003F17B3" w:rsidRDefault="00D10E4F" w:rsidP="00D10E4F">
      <w:pPr>
        <w:pStyle w:val="NormalWeb"/>
        <w:shd w:val="clear" w:color="auto" w:fill="FFFFFF"/>
        <w:spacing w:before="0" w:beforeAutospacing="0" w:after="150" w:afterAutospacing="0"/>
        <w:ind w:firstLine="708"/>
        <w:jc w:val="both"/>
        <w:rPr>
          <w:rFonts w:asciiTheme="minorHAnsi" w:hAnsiTheme="minorHAnsi" w:cstheme="minorHAnsi"/>
          <w:spacing w:val="-2"/>
        </w:rPr>
      </w:pPr>
      <w:r w:rsidRPr="003F17B3">
        <w:rPr>
          <w:rFonts w:asciiTheme="minorHAnsi" w:hAnsiTheme="minorHAnsi" w:cstheme="minorHAnsi"/>
          <w:spacing w:val="-2"/>
        </w:rPr>
        <w:t>-Um mecanismo de injeção de dependência sofisticado e seguro de tipos, incluindo a capacidade de selecionar dependências no tempo de desenvolvimento ou de implantação, sem configuração detalhada.</w:t>
      </w:r>
    </w:p>
    <w:p w:rsidR="00D10E4F" w:rsidRPr="003F17B3" w:rsidRDefault="00D10E4F" w:rsidP="00D10E4F">
      <w:pPr>
        <w:pStyle w:val="NormalWeb"/>
        <w:shd w:val="clear" w:color="auto" w:fill="FFFFFF"/>
        <w:spacing w:before="0" w:beforeAutospacing="0" w:after="150" w:afterAutospacing="0"/>
        <w:ind w:firstLine="708"/>
        <w:jc w:val="both"/>
        <w:rPr>
          <w:rFonts w:asciiTheme="minorHAnsi" w:hAnsiTheme="minorHAnsi" w:cstheme="minorHAnsi"/>
          <w:shd w:val="clear" w:color="auto" w:fill="FFFFFF"/>
        </w:rPr>
      </w:pPr>
      <w:r w:rsidRPr="003F17B3">
        <w:rPr>
          <w:rFonts w:asciiTheme="minorHAnsi" w:hAnsiTheme="minorHAnsi" w:cstheme="minorHAnsi"/>
          <w:spacing w:val="-3"/>
          <w:shd w:val="clear" w:color="auto" w:fill="FFFFFF"/>
        </w:rPr>
        <w:t xml:space="preserve">- Suporte para modularidade </w:t>
      </w:r>
      <w:r w:rsidRPr="003F17B3">
        <w:rPr>
          <w:rFonts w:asciiTheme="minorHAnsi" w:hAnsiTheme="minorHAnsi" w:cstheme="minorHAnsi"/>
          <w:i/>
          <w:spacing w:val="-3"/>
          <w:shd w:val="clear" w:color="auto" w:fill="FFFFFF"/>
        </w:rPr>
        <w:t>Java</w:t>
      </w:r>
      <w:r w:rsidRPr="003F17B3">
        <w:rPr>
          <w:rFonts w:asciiTheme="minorHAnsi" w:hAnsiTheme="minorHAnsi" w:cstheme="minorHAnsi"/>
          <w:spacing w:val="-3"/>
          <w:shd w:val="clear" w:color="auto" w:fill="FFFFFF"/>
        </w:rPr>
        <w:t xml:space="preserve"> EE e a arquitetura de componente </w:t>
      </w:r>
      <w:r w:rsidRPr="003F17B3">
        <w:rPr>
          <w:rFonts w:asciiTheme="minorHAnsi" w:hAnsiTheme="minorHAnsi" w:cstheme="minorHAnsi"/>
          <w:i/>
          <w:spacing w:val="-3"/>
          <w:shd w:val="clear" w:color="auto" w:fill="FFFFFF"/>
        </w:rPr>
        <w:t>Java</w:t>
      </w:r>
      <w:r w:rsidRPr="003F17B3">
        <w:rPr>
          <w:rFonts w:asciiTheme="minorHAnsi" w:hAnsiTheme="minorHAnsi" w:cstheme="minorHAnsi"/>
          <w:spacing w:val="-3"/>
          <w:shd w:val="clear" w:color="auto" w:fill="FFFFFF"/>
        </w:rPr>
        <w:t xml:space="preserve"> EE - a estrutura modular de um aplicativo </w:t>
      </w:r>
      <w:r w:rsidRPr="003F17B3">
        <w:rPr>
          <w:rFonts w:asciiTheme="minorHAnsi" w:hAnsiTheme="minorHAnsi" w:cstheme="minorHAnsi"/>
          <w:i/>
          <w:spacing w:val="-3"/>
          <w:shd w:val="clear" w:color="auto" w:fill="FFFFFF"/>
        </w:rPr>
        <w:t>Java</w:t>
      </w:r>
      <w:r w:rsidRPr="003F17B3">
        <w:rPr>
          <w:rFonts w:asciiTheme="minorHAnsi" w:hAnsiTheme="minorHAnsi" w:cstheme="minorHAnsi"/>
          <w:spacing w:val="-3"/>
          <w:shd w:val="clear" w:color="auto" w:fill="FFFFFF"/>
        </w:rPr>
        <w:t xml:space="preserve"> EE é levada em conta ao resolver dependências entre componente Java EE.</w:t>
      </w:r>
    </w:p>
    <w:p w:rsidR="006E3A8D" w:rsidRDefault="006E3A8D" w:rsidP="00D10E4F">
      <w:pPr>
        <w:pStyle w:val="NormalWeb"/>
        <w:shd w:val="clear" w:color="auto" w:fill="FFFFFF"/>
        <w:spacing w:before="0" w:beforeAutospacing="0" w:after="150" w:afterAutospacing="0"/>
        <w:ind w:firstLine="708"/>
        <w:jc w:val="both"/>
        <w:rPr>
          <w:ins w:id="82" w:author="Claudinei Nuno" w:date="2018-12-11T15:24:00Z"/>
          <w:rFonts w:asciiTheme="minorHAnsi" w:hAnsiTheme="minorHAnsi" w:cstheme="minorHAnsi"/>
          <w:spacing w:val="-2"/>
        </w:rPr>
      </w:pPr>
    </w:p>
    <w:p w:rsidR="006E3A8D" w:rsidRDefault="006E3A8D" w:rsidP="00D10E4F">
      <w:pPr>
        <w:pStyle w:val="NormalWeb"/>
        <w:shd w:val="clear" w:color="auto" w:fill="FFFFFF"/>
        <w:spacing w:before="0" w:beforeAutospacing="0" w:after="150" w:afterAutospacing="0"/>
        <w:ind w:firstLine="708"/>
        <w:jc w:val="both"/>
        <w:rPr>
          <w:ins w:id="83" w:author="Claudinei Nuno" w:date="2018-12-11T15:24:00Z"/>
          <w:rFonts w:asciiTheme="minorHAnsi" w:hAnsiTheme="minorHAnsi" w:cstheme="minorHAnsi"/>
          <w:spacing w:val="-2"/>
        </w:rPr>
      </w:pPr>
      <w:ins w:id="84" w:author="Claudinei Nuno" w:date="2018-12-11T15:24:00Z">
        <w:r>
          <w:rPr>
            <w:rFonts w:asciiTheme="minorHAnsi" w:hAnsiTheme="minorHAnsi" w:cstheme="minorHAnsi"/>
            <w:spacing w:val="-2"/>
          </w:rPr>
          <w:t>Retire linhas em branco.</w:t>
        </w:r>
      </w:ins>
    </w:p>
    <w:p w:rsidR="00A12BEE" w:rsidRPr="003F17B3" w:rsidRDefault="00F127D1" w:rsidP="00D10E4F">
      <w:pPr>
        <w:pStyle w:val="NormalWeb"/>
        <w:shd w:val="clear" w:color="auto" w:fill="FFFFFF"/>
        <w:spacing w:before="0" w:beforeAutospacing="0" w:after="150" w:afterAutospacing="0"/>
        <w:ind w:firstLine="708"/>
        <w:jc w:val="both"/>
        <w:rPr>
          <w:rFonts w:asciiTheme="minorHAnsi" w:hAnsiTheme="minorHAnsi" w:cstheme="minorHAnsi"/>
          <w:spacing w:val="-2"/>
        </w:rPr>
      </w:pPr>
      <w:r w:rsidRPr="003F17B3">
        <w:rPr>
          <w:rFonts w:asciiTheme="minorHAnsi" w:hAnsiTheme="minorHAnsi" w:cstheme="minorHAnsi"/>
          <w:spacing w:val="-2"/>
        </w:rPr>
        <w:t xml:space="preserve">Além </w:t>
      </w:r>
      <w:r w:rsidR="00174AAA" w:rsidRPr="003F17B3">
        <w:rPr>
          <w:rFonts w:asciiTheme="minorHAnsi" w:hAnsiTheme="minorHAnsi" w:cstheme="minorHAnsi"/>
          <w:spacing w:val="-2"/>
        </w:rPr>
        <w:t>disso</w:t>
      </w:r>
      <w:r w:rsidR="00935679" w:rsidRPr="003F17B3">
        <w:rPr>
          <w:rFonts w:asciiTheme="minorHAnsi" w:hAnsiTheme="minorHAnsi" w:cstheme="minorHAnsi"/>
          <w:spacing w:val="-2"/>
        </w:rPr>
        <w:t xml:space="preserve">, o </w:t>
      </w:r>
      <w:proofErr w:type="spellStart"/>
      <w:proofErr w:type="gramStart"/>
      <w:r w:rsidR="00935679" w:rsidRPr="003F17B3">
        <w:rPr>
          <w:rFonts w:asciiTheme="minorHAnsi" w:hAnsiTheme="minorHAnsi" w:cstheme="minorHAnsi"/>
          <w:i/>
          <w:spacing w:val="-2"/>
        </w:rPr>
        <w:t>VRaptor</w:t>
      </w:r>
      <w:r w:rsidR="005C53AA" w:rsidRPr="003F17B3">
        <w:rPr>
          <w:rFonts w:asciiTheme="minorHAnsi" w:hAnsiTheme="minorHAnsi" w:cstheme="minorHAnsi"/>
          <w:i/>
          <w:spacing w:val="-2"/>
        </w:rPr>
        <w:t>,</w:t>
      </w:r>
      <w:r w:rsidR="00A12BEE" w:rsidRPr="003F17B3">
        <w:rPr>
          <w:rFonts w:asciiTheme="minorHAnsi" w:hAnsiTheme="minorHAnsi" w:cstheme="minorHAnsi"/>
          <w:spacing w:val="-2"/>
        </w:rPr>
        <w:t>trabalha</w:t>
      </w:r>
      <w:r w:rsidR="005C53AA" w:rsidRPr="003F17B3">
        <w:rPr>
          <w:rFonts w:asciiTheme="minorHAnsi" w:hAnsiTheme="minorHAnsi" w:cstheme="minorHAnsi"/>
          <w:spacing w:val="-2"/>
        </w:rPr>
        <w:t>com</w:t>
      </w:r>
      <w:proofErr w:type="spellEnd"/>
      <w:proofErr w:type="gramEnd"/>
      <w:r w:rsidR="005C53AA" w:rsidRPr="003F17B3">
        <w:rPr>
          <w:rFonts w:asciiTheme="minorHAnsi" w:hAnsiTheme="minorHAnsi" w:cstheme="minorHAnsi"/>
          <w:spacing w:val="-2"/>
        </w:rPr>
        <w:t xml:space="preserve"> o conceito de estrutura </w:t>
      </w:r>
      <w:r w:rsidR="00935679" w:rsidRPr="003F17B3">
        <w:rPr>
          <w:rFonts w:asciiTheme="minorHAnsi" w:hAnsiTheme="minorHAnsi" w:cstheme="minorHAnsi"/>
          <w:spacing w:val="-2"/>
        </w:rPr>
        <w:t>MVC</w:t>
      </w:r>
      <w:r w:rsidR="005C53AA" w:rsidRPr="003F17B3">
        <w:rPr>
          <w:rFonts w:asciiTheme="minorHAnsi" w:hAnsiTheme="minorHAnsi" w:cstheme="minorHAnsi"/>
          <w:spacing w:val="-2"/>
        </w:rPr>
        <w:t xml:space="preserve"> e </w:t>
      </w:r>
      <w:r w:rsidR="00A12BEE" w:rsidRPr="003F17B3">
        <w:rPr>
          <w:rFonts w:asciiTheme="minorHAnsi" w:hAnsiTheme="minorHAnsi" w:cstheme="minorHAnsi"/>
          <w:spacing w:val="-2"/>
        </w:rPr>
        <w:t xml:space="preserve">integra </w:t>
      </w:r>
      <w:r w:rsidR="005C53AA" w:rsidRPr="003F17B3">
        <w:rPr>
          <w:rFonts w:asciiTheme="minorHAnsi" w:hAnsiTheme="minorHAnsi" w:cstheme="minorHAnsi"/>
          <w:spacing w:val="-2"/>
        </w:rPr>
        <w:t>com as arquiteturas atuais como o REST</w:t>
      </w:r>
      <w:r w:rsidR="005C53AA" w:rsidRPr="003F17B3">
        <w:rPr>
          <w:rFonts w:asciiTheme="minorHAnsi" w:hAnsiTheme="minorHAnsi" w:cstheme="minorHAnsi"/>
          <w:i/>
          <w:spacing w:val="-2"/>
        </w:rPr>
        <w:t xml:space="preserve"> – </w:t>
      </w:r>
      <w:proofErr w:type="spellStart"/>
      <w:r w:rsidR="005C53AA" w:rsidRPr="003F17B3">
        <w:rPr>
          <w:rFonts w:asciiTheme="minorHAnsi" w:hAnsiTheme="minorHAnsi" w:cstheme="minorHAnsi"/>
          <w:i/>
          <w:spacing w:val="-2"/>
        </w:rPr>
        <w:t>Repres</w:t>
      </w:r>
      <w:r w:rsidR="005610EE" w:rsidRPr="003F17B3">
        <w:rPr>
          <w:rFonts w:asciiTheme="minorHAnsi" w:hAnsiTheme="minorHAnsi" w:cstheme="minorHAnsi"/>
          <w:i/>
          <w:spacing w:val="-2"/>
        </w:rPr>
        <w:t>e</w:t>
      </w:r>
      <w:r w:rsidR="005C53AA" w:rsidRPr="003F17B3">
        <w:rPr>
          <w:rFonts w:asciiTheme="minorHAnsi" w:hAnsiTheme="minorHAnsi" w:cstheme="minorHAnsi"/>
          <w:i/>
          <w:spacing w:val="-2"/>
        </w:rPr>
        <w:t>ntational</w:t>
      </w:r>
      <w:proofErr w:type="spellEnd"/>
      <w:r w:rsidR="005C53AA" w:rsidRPr="003F17B3">
        <w:rPr>
          <w:rFonts w:asciiTheme="minorHAnsi" w:hAnsiTheme="minorHAnsi" w:cstheme="minorHAnsi"/>
          <w:i/>
          <w:spacing w:val="-2"/>
        </w:rPr>
        <w:t xml:space="preserve"> State </w:t>
      </w:r>
      <w:proofErr w:type="spellStart"/>
      <w:r w:rsidR="005C53AA" w:rsidRPr="003F17B3">
        <w:rPr>
          <w:rFonts w:asciiTheme="minorHAnsi" w:hAnsiTheme="minorHAnsi" w:cstheme="minorHAnsi"/>
          <w:i/>
          <w:spacing w:val="-2"/>
        </w:rPr>
        <w:t>Transfer</w:t>
      </w:r>
      <w:proofErr w:type="spellEnd"/>
      <w:r w:rsidR="005C53AA" w:rsidRPr="003F17B3">
        <w:rPr>
          <w:rFonts w:asciiTheme="minorHAnsi" w:hAnsiTheme="minorHAnsi" w:cstheme="minorHAnsi"/>
          <w:i/>
          <w:spacing w:val="-2"/>
        </w:rPr>
        <w:t xml:space="preserve"> </w:t>
      </w:r>
      <w:r w:rsidR="005C53AA" w:rsidRPr="003F17B3">
        <w:rPr>
          <w:rFonts w:asciiTheme="minorHAnsi" w:hAnsiTheme="minorHAnsi" w:cstheme="minorHAnsi"/>
          <w:spacing w:val="-2"/>
        </w:rPr>
        <w:t>(Transferência de Estado Representaciona</w:t>
      </w:r>
      <w:r w:rsidR="005610EE" w:rsidRPr="003F17B3">
        <w:rPr>
          <w:rFonts w:asciiTheme="minorHAnsi" w:hAnsiTheme="minorHAnsi" w:cstheme="minorHAnsi"/>
          <w:spacing w:val="-2"/>
        </w:rPr>
        <w:t>l</w:t>
      </w:r>
      <w:r w:rsidR="005C53AA" w:rsidRPr="003F17B3">
        <w:rPr>
          <w:rFonts w:asciiTheme="minorHAnsi" w:hAnsiTheme="minorHAnsi" w:cstheme="minorHAnsi"/>
          <w:spacing w:val="-2"/>
        </w:rPr>
        <w:t xml:space="preserve">) e </w:t>
      </w:r>
      <w:proofErr w:type="spellStart"/>
      <w:r w:rsidR="005C53AA" w:rsidRPr="003F17B3">
        <w:rPr>
          <w:rFonts w:asciiTheme="minorHAnsi" w:hAnsiTheme="minorHAnsi" w:cstheme="minorHAnsi"/>
          <w:i/>
          <w:spacing w:val="-2"/>
        </w:rPr>
        <w:t>ActionBase</w:t>
      </w:r>
      <w:r w:rsidR="00DD628B" w:rsidRPr="003F17B3">
        <w:rPr>
          <w:rFonts w:asciiTheme="minorHAnsi" w:hAnsiTheme="minorHAnsi" w:cstheme="minorHAnsi"/>
          <w:i/>
          <w:spacing w:val="-2"/>
        </w:rPr>
        <w:t>d</w:t>
      </w:r>
      <w:proofErr w:type="spellEnd"/>
      <w:r w:rsidR="00A12BEE" w:rsidRPr="003F17B3">
        <w:rPr>
          <w:rFonts w:asciiTheme="minorHAnsi" w:hAnsiTheme="minorHAnsi" w:cstheme="minorHAnsi"/>
          <w:i/>
          <w:spacing w:val="-2"/>
        </w:rPr>
        <w:t xml:space="preserve">, </w:t>
      </w:r>
      <w:r w:rsidR="00A12BEE" w:rsidRPr="003F17B3">
        <w:rPr>
          <w:rFonts w:asciiTheme="minorHAnsi" w:hAnsiTheme="minorHAnsi" w:cstheme="minorHAnsi"/>
          <w:spacing w:val="-2"/>
        </w:rPr>
        <w:t xml:space="preserve">trazendo consigo </w:t>
      </w:r>
      <w:proofErr w:type="spellStart"/>
      <w:r w:rsidR="00E652F3" w:rsidRPr="003F17B3">
        <w:rPr>
          <w:rFonts w:asciiTheme="minorHAnsi" w:hAnsiTheme="minorHAnsi" w:cstheme="minorHAnsi"/>
          <w:spacing w:val="-2"/>
        </w:rPr>
        <w:t>maisbenefíciosem</w:t>
      </w:r>
      <w:proofErr w:type="spellEnd"/>
      <w:r w:rsidR="00E652F3" w:rsidRPr="003F17B3">
        <w:rPr>
          <w:rFonts w:asciiTheme="minorHAnsi" w:hAnsiTheme="minorHAnsi" w:cstheme="minorHAnsi"/>
          <w:spacing w:val="-2"/>
        </w:rPr>
        <w:t xml:space="preserve"> sua utilização</w:t>
      </w:r>
      <w:r w:rsidR="005C53AA" w:rsidRPr="003F17B3">
        <w:rPr>
          <w:rFonts w:asciiTheme="minorHAnsi" w:hAnsiTheme="minorHAnsi" w:cstheme="minorHAnsi"/>
          <w:spacing w:val="-2"/>
        </w:rPr>
        <w:t>;</w:t>
      </w:r>
    </w:p>
    <w:p w:rsidR="00D10E4F" w:rsidRPr="003F17B3" w:rsidRDefault="00E652F3" w:rsidP="004970E6">
      <w:pPr>
        <w:pStyle w:val="NormalWeb"/>
        <w:shd w:val="clear" w:color="auto" w:fill="FFFFFF"/>
        <w:spacing w:after="150"/>
        <w:ind w:firstLine="708"/>
        <w:jc w:val="both"/>
        <w:rPr>
          <w:rFonts w:asciiTheme="minorHAnsi" w:hAnsiTheme="minorHAnsi" w:cstheme="minorHAnsi"/>
          <w:shd w:val="clear" w:color="auto" w:fill="FFFFFF"/>
        </w:rPr>
      </w:pPr>
      <w:r w:rsidRPr="003F17B3">
        <w:rPr>
          <w:rFonts w:asciiTheme="minorHAnsi" w:hAnsiTheme="minorHAnsi" w:cstheme="minorHAnsi"/>
          <w:spacing w:val="-2"/>
        </w:rPr>
        <w:t>Um exemplo, ao utilizar</w:t>
      </w:r>
      <w:r w:rsidR="00761DCB" w:rsidRPr="003F17B3">
        <w:rPr>
          <w:rFonts w:asciiTheme="minorHAnsi" w:hAnsiTheme="minorHAnsi" w:cstheme="minorHAnsi"/>
          <w:spacing w:val="-2"/>
        </w:rPr>
        <w:t xml:space="preserve"> a arquitetura </w:t>
      </w:r>
      <w:proofErr w:type="spellStart"/>
      <w:proofErr w:type="gramStart"/>
      <w:r w:rsidR="00761DCB" w:rsidRPr="003F17B3">
        <w:rPr>
          <w:rFonts w:asciiTheme="minorHAnsi" w:hAnsiTheme="minorHAnsi" w:cstheme="minorHAnsi"/>
          <w:spacing w:val="-2"/>
        </w:rPr>
        <w:t>REST</w:t>
      </w:r>
      <w:r w:rsidRPr="003F17B3">
        <w:rPr>
          <w:rFonts w:asciiTheme="minorHAnsi" w:hAnsiTheme="minorHAnsi" w:cstheme="minorHAnsi"/>
          <w:spacing w:val="-2"/>
        </w:rPr>
        <w:t>,</w:t>
      </w:r>
      <w:r w:rsidR="00761DCB" w:rsidRPr="003F17B3">
        <w:rPr>
          <w:rFonts w:asciiTheme="minorHAnsi" w:hAnsiTheme="minorHAnsi" w:cstheme="minorHAnsi"/>
          <w:shd w:val="clear" w:color="auto" w:fill="FFFFFF"/>
        </w:rPr>
        <w:t>Arnon</w:t>
      </w:r>
      <w:proofErr w:type="spellEnd"/>
      <w:proofErr w:type="gramEnd"/>
      <w:r w:rsidR="00761DCB" w:rsidRPr="003F17B3">
        <w:rPr>
          <w:rFonts w:asciiTheme="minorHAnsi" w:hAnsiTheme="minorHAnsi" w:cstheme="minorHAnsi"/>
          <w:shd w:val="clear" w:color="auto" w:fill="FFFFFF"/>
        </w:rPr>
        <w:t xml:space="preserve"> Rotem-Gal-Oz (2012, pg. 234)</w:t>
      </w:r>
      <w:r w:rsidRPr="003F17B3">
        <w:rPr>
          <w:rFonts w:asciiTheme="minorHAnsi" w:hAnsiTheme="minorHAnsi" w:cstheme="minorHAnsi"/>
          <w:shd w:val="clear" w:color="auto" w:fill="FFFFFF"/>
        </w:rPr>
        <w:t xml:space="preserve">, faz uma observação positiva em sua utilização: </w:t>
      </w:r>
      <w:r w:rsidR="00761DCB" w:rsidRPr="003F17B3">
        <w:rPr>
          <w:rFonts w:asciiTheme="minorHAnsi" w:hAnsiTheme="minorHAnsi" w:cstheme="minorHAnsi"/>
          <w:shd w:val="clear" w:color="auto" w:fill="FFFFFF"/>
        </w:rPr>
        <w:t>“</w:t>
      </w:r>
      <w:r w:rsidR="004970E6" w:rsidRPr="003F17B3">
        <w:rPr>
          <w:rFonts w:asciiTheme="minorHAnsi" w:hAnsiTheme="minorHAnsi" w:cstheme="minorHAnsi"/>
          <w:shd w:val="clear" w:color="auto" w:fill="FFFFFF"/>
        </w:rPr>
        <w:t xml:space="preserve">O termo implica </w:t>
      </w:r>
      <w:r w:rsidR="00D65777" w:rsidRPr="003F17B3">
        <w:rPr>
          <w:rFonts w:asciiTheme="minorHAnsi" w:hAnsiTheme="minorHAnsi" w:cstheme="minorHAnsi"/>
          <w:shd w:val="clear" w:color="auto" w:fill="FFFFFF"/>
        </w:rPr>
        <w:t>integração fácil e rápida, frequ</w:t>
      </w:r>
      <w:r w:rsidR="004970E6" w:rsidRPr="003F17B3">
        <w:rPr>
          <w:rFonts w:asciiTheme="minorHAnsi" w:hAnsiTheme="minorHAnsi" w:cstheme="minorHAnsi"/>
          <w:shd w:val="clear" w:color="auto" w:fill="FFFFFF"/>
        </w:rPr>
        <w:t xml:space="preserve">entemente usando </w:t>
      </w:r>
      <w:proofErr w:type="spellStart"/>
      <w:r w:rsidR="004970E6" w:rsidRPr="003F17B3">
        <w:rPr>
          <w:rFonts w:asciiTheme="minorHAnsi" w:hAnsiTheme="minorHAnsi" w:cstheme="minorHAnsi"/>
          <w:shd w:val="clear" w:color="auto" w:fill="FFFFFF"/>
        </w:rPr>
        <w:t>APIs</w:t>
      </w:r>
      <w:proofErr w:type="spellEnd"/>
      <w:r w:rsidR="004970E6" w:rsidRPr="003F17B3">
        <w:rPr>
          <w:rFonts w:asciiTheme="minorHAnsi" w:hAnsiTheme="minorHAnsi" w:cstheme="minorHAnsi"/>
          <w:shd w:val="clear" w:color="auto" w:fill="FFFFFF"/>
        </w:rPr>
        <w:t xml:space="preserve"> e fontes de dados para produzir resultados enriquecidos que não era necessariamente a razão original para produzir os dados da fonte bruta. As principais características do </w:t>
      </w:r>
      <w:proofErr w:type="spellStart"/>
      <w:r w:rsidR="004970E6" w:rsidRPr="003F17B3">
        <w:rPr>
          <w:rFonts w:asciiTheme="minorHAnsi" w:hAnsiTheme="minorHAnsi" w:cstheme="minorHAnsi"/>
          <w:i/>
          <w:shd w:val="clear" w:color="auto" w:fill="FFFFFF"/>
        </w:rPr>
        <w:t>mash</w:t>
      </w:r>
      <w:r w:rsidR="00D65777" w:rsidRPr="003F17B3">
        <w:rPr>
          <w:rFonts w:asciiTheme="minorHAnsi" w:hAnsiTheme="minorHAnsi" w:cstheme="minorHAnsi"/>
          <w:i/>
          <w:shd w:val="clear" w:color="auto" w:fill="FFFFFF"/>
        </w:rPr>
        <w:t>up</w:t>
      </w:r>
      <w:proofErr w:type="spellEnd"/>
      <w:r w:rsidR="00D65777" w:rsidRPr="003F17B3">
        <w:rPr>
          <w:rFonts w:asciiTheme="minorHAnsi" w:hAnsiTheme="minorHAnsi" w:cstheme="minorHAnsi"/>
          <w:shd w:val="clear" w:color="auto" w:fill="FFFFFF"/>
        </w:rPr>
        <w:t xml:space="preserve"> são combinação, visualização</w:t>
      </w:r>
      <w:r w:rsidR="004970E6" w:rsidRPr="003F17B3">
        <w:rPr>
          <w:rFonts w:asciiTheme="minorHAnsi" w:hAnsiTheme="minorHAnsi" w:cstheme="minorHAnsi"/>
          <w:shd w:val="clear" w:color="auto" w:fill="FFFFFF"/>
        </w:rPr>
        <w:t xml:space="preserve"> e agregação. É importante tornar os dados existentes mais úteis, além disso, para uso pessoal e </w:t>
      </w:r>
      <w:r w:rsidR="00D65777" w:rsidRPr="003F17B3">
        <w:rPr>
          <w:rFonts w:asciiTheme="minorHAnsi" w:hAnsiTheme="minorHAnsi" w:cstheme="minorHAnsi"/>
          <w:shd w:val="clear" w:color="auto" w:fill="FFFFFF"/>
        </w:rPr>
        <w:t>profissional. ”</w:t>
      </w:r>
    </w:p>
    <w:p w:rsidR="00126A7B" w:rsidRPr="003F17B3" w:rsidRDefault="005F66E3" w:rsidP="00F17E4C">
      <w:pPr>
        <w:jc w:val="both"/>
        <w:rPr>
          <w:rFonts w:asciiTheme="minorHAnsi" w:hAnsiTheme="minorHAnsi" w:cstheme="minorHAnsi"/>
        </w:rPr>
      </w:pPr>
      <w:r w:rsidRPr="003F17B3">
        <w:rPr>
          <w:rFonts w:asciiTheme="minorHAnsi" w:hAnsiTheme="minorHAnsi" w:cstheme="minorHAnsi"/>
        </w:rPr>
        <w:tab/>
      </w:r>
      <w:r w:rsidR="008318B6" w:rsidRPr="003F17B3">
        <w:rPr>
          <w:rFonts w:asciiTheme="minorHAnsi" w:hAnsiTheme="minorHAnsi" w:cstheme="minorHAnsi"/>
        </w:rPr>
        <w:t xml:space="preserve">Em questão da arquitetura </w:t>
      </w:r>
      <w:proofErr w:type="spellStart"/>
      <w:r w:rsidR="008318B6" w:rsidRPr="003F17B3">
        <w:rPr>
          <w:rFonts w:asciiTheme="minorHAnsi" w:hAnsiTheme="minorHAnsi" w:cstheme="minorHAnsi"/>
          <w:i/>
        </w:rPr>
        <w:t>ActionBased</w:t>
      </w:r>
      <w:proofErr w:type="spellEnd"/>
      <w:r w:rsidR="008318B6" w:rsidRPr="003F17B3">
        <w:rPr>
          <w:rFonts w:asciiTheme="minorHAnsi" w:hAnsiTheme="minorHAnsi" w:cstheme="minorHAnsi"/>
        </w:rPr>
        <w:t>, que suportam as req</w:t>
      </w:r>
      <w:r w:rsidR="00D65777" w:rsidRPr="003F17B3">
        <w:rPr>
          <w:rFonts w:asciiTheme="minorHAnsi" w:hAnsiTheme="minorHAnsi" w:cstheme="minorHAnsi"/>
        </w:rPr>
        <w:t xml:space="preserve">uisições de entrada através de </w:t>
      </w:r>
      <w:r w:rsidR="008318B6" w:rsidRPr="003F17B3">
        <w:rPr>
          <w:rFonts w:asciiTheme="minorHAnsi" w:hAnsiTheme="minorHAnsi" w:cstheme="minorHAnsi"/>
        </w:rPr>
        <w:t xml:space="preserve">controladores de </w:t>
      </w:r>
      <w:proofErr w:type="spellStart"/>
      <w:proofErr w:type="gramStart"/>
      <w:r w:rsidR="008318B6" w:rsidRPr="003F17B3">
        <w:rPr>
          <w:rFonts w:asciiTheme="minorHAnsi" w:hAnsiTheme="minorHAnsi" w:cstheme="minorHAnsi"/>
        </w:rPr>
        <w:t>ações.</w:t>
      </w:r>
      <w:r w:rsidR="00126A7B" w:rsidRPr="003F17B3">
        <w:rPr>
          <w:rFonts w:asciiTheme="minorHAnsi" w:hAnsiTheme="minorHAnsi" w:cstheme="minorHAnsi"/>
        </w:rPr>
        <w:t>Paulo</w:t>
      </w:r>
      <w:proofErr w:type="spellEnd"/>
      <w:proofErr w:type="gramEnd"/>
      <w:r w:rsidR="00126A7B" w:rsidRPr="003F17B3">
        <w:rPr>
          <w:rFonts w:asciiTheme="minorHAnsi" w:hAnsiTheme="minorHAnsi" w:cstheme="minorHAnsi"/>
        </w:rPr>
        <w:t xml:space="preserve"> Silveira, Guilherme Silveira, Sergio Lopes, Guilherme Moreira, Nico </w:t>
      </w:r>
      <w:proofErr w:type="spellStart"/>
      <w:r w:rsidR="00126A7B" w:rsidRPr="003F17B3">
        <w:rPr>
          <w:rFonts w:asciiTheme="minorHAnsi" w:hAnsiTheme="minorHAnsi" w:cstheme="minorHAnsi"/>
        </w:rPr>
        <w:t>Stepat</w:t>
      </w:r>
      <w:proofErr w:type="spellEnd"/>
      <w:r w:rsidR="00126A7B" w:rsidRPr="003F17B3">
        <w:rPr>
          <w:rFonts w:asciiTheme="minorHAnsi" w:hAnsiTheme="minorHAnsi" w:cstheme="minorHAnsi"/>
        </w:rPr>
        <w:t>, Fabio Kung (</w:t>
      </w:r>
      <w:r w:rsidR="005610EE" w:rsidRPr="003F17B3">
        <w:rPr>
          <w:rFonts w:asciiTheme="minorHAnsi" w:hAnsiTheme="minorHAnsi" w:cstheme="minorHAnsi"/>
        </w:rPr>
        <w:t>2011, pg. 152 e 153</w:t>
      </w:r>
      <w:r w:rsidR="00126A7B" w:rsidRPr="003F17B3">
        <w:rPr>
          <w:rFonts w:asciiTheme="minorHAnsi" w:hAnsiTheme="minorHAnsi" w:cstheme="minorHAnsi"/>
        </w:rPr>
        <w:t>)</w:t>
      </w:r>
      <w:r w:rsidR="00F80B4E" w:rsidRPr="003F17B3">
        <w:rPr>
          <w:rFonts w:asciiTheme="minorHAnsi" w:hAnsiTheme="minorHAnsi" w:cstheme="minorHAnsi"/>
        </w:rPr>
        <w:t xml:space="preserve"> orienta da seguinte forma</w:t>
      </w:r>
      <w:r w:rsidR="005610EE" w:rsidRPr="003F17B3">
        <w:rPr>
          <w:rFonts w:asciiTheme="minorHAnsi" w:hAnsiTheme="minorHAnsi" w:cstheme="minorHAnsi"/>
        </w:rPr>
        <w:t xml:space="preserve"> “</w:t>
      </w:r>
      <w:r w:rsidR="00126A7B" w:rsidRPr="003F17B3">
        <w:rPr>
          <w:rFonts w:asciiTheme="minorHAnsi" w:hAnsiTheme="minorHAnsi" w:cstheme="minorHAnsi"/>
        </w:rPr>
        <w:t>Podemos preferir trabalhar orientados a requisições e respos</w:t>
      </w:r>
      <w:r w:rsidR="005610EE" w:rsidRPr="003F17B3">
        <w:rPr>
          <w:rFonts w:asciiTheme="minorHAnsi" w:hAnsiTheme="minorHAnsi" w:cstheme="minorHAnsi"/>
        </w:rPr>
        <w:t xml:space="preserve">tas com características </w:t>
      </w:r>
      <w:proofErr w:type="spellStart"/>
      <w:r w:rsidR="005610EE" w:rsidRPr="003F17B3">
        <w:rPr>
          <w:rFonts w:asciiTheme="minorHAnsi" w:hAnsiTheme="minorHAnsi" w:cstheme="minorHAnsi"/>
        </w:rPr>
        <w:t>stateless</w:t>
      </w:r>
      <w:proofErr w:type="spellEnd"/>
      <w:r w:rsidR="005610EE" w:rsidRPr="003F17B3">
        <w:rPr>
          <w:rFonts w:asciiTheme="minorHAnsi" w:hAnsiTheme="minorHAnsi" w:cstheme="minorHAnsi"/>
        </w:rPr>
        <w:t xml:space="preserve"> para melhor aproveitar a Web e outras ferramentas que giram em torno do HTTP, além de garantir escalabilidade e disponibilidade mais facilmente. Nesse tipo de situação, usar um framework </w:t>
      </w:r>
      <w:proofErr w:type="spellStart"/>
      <w:r w:rsidR="005610EE" w:rsidRPr="003F17B3">
        <w:rPr>
          <w:rFonts w:asciiTheme="minorHAnsi" w:hAnsiTheme="minorHAnsi" w:cstheme="minorHAnsi"/>
        </w:rPr>
        <w:t>action-based</w:t>
      </w:r>
      <w:proofErr w:type="spellEnd"/>
      <w:r w:rsidR="005610EE" w:rsidRPr="003F17B3">
        <w:rPr>
          <w:rFonts w:asciiTheme="minorHAnsi" w:hAnsiTheme="minorHAnsi" w:cstheme="minorHAnsi"/>
        </w:rPr>
        <w:t xml:space="preserve"> costuma se encaixar melhor como solução”.</w:t>
      </w:r>
    </w:p>
    <w:p w:rsidR="005610EE" w:rsidRPr="003F17B3" w:rsidRDefault="004F37AE" w:rsidP="00F17E4C">
      <w:pPr>
        <w:jc w:val="both"/>
        <w:rPr>
          <w:rFonts w:asciiTheme="minorHAnsi" w:hAnsiTheme="minorHAnsi" w:cstheme="minorHAnsi"/>
        </w:rPr>
      </w:pPr>
      <w:r w:rsidRPr="003F17B3">
        <w:rPr>
          <w:rFonts w:asciiTheme="minorHAnsi" w:hAnsiTheme="minorHAnsi" w:cstheme="minorHAnsi"/>
        </w:rPr>
        <w:tab/>
      </w:r>
    </w:p>
    <w:p w:rsidR="005610EE" w:rsidRPr="003F17B3" w:rsidRDefault="004F37AE" w:rsidP="00F17E4C">
      <w:pPr>
        <w:jc w:val="both"/>
        <w:rPr>
          <w:rFonts w:asciiTheme="minorHAnsi" w:hAnsiTheme="minorHAnsi" w:cstheme="minorHAnsi"/>
        </w:rPr>
      </w:pPr>
      <w:r w:rsidRPr="003F17B3">
        <w:rPr>
          <w:rFonts w:asciiTheme="minorHAnsi" w:hAnsiTheme="minorHAnsi" w:cstheme="minorHAnsi"/>
        </w:rPr>
        <w:tab/>
      </w:r>
      <w:r w:rsidR="006D0DDE" w:rsidRPr="003F17B3">
        <w:rPr>
          <w:rFonts w:asciiTheme="minorHAnsi" w:hAnsiTheme="minorHAnsi" w:cstheme="minorHAnsi"/>
        </w:rPr>
        <w:t xml:space="preserve">O </w:t>
      </w:r>
      <w:proofErr w:type="spellStart"/>
      <w:r w:rsidR="006D0DDE" w:rsidRPr="003F17B3">
        <w:rPr>
          <w:rFonts w:asciiTheme="minorHAnsi" w:hAnsiTheme="minorHAnsi" w:cstheme="minorHAnsi"/>
          <w:i/>
        </w:rPr>
        <w:t>frameworkVRaptor</w:t>
      </w:r>
      <w:proofErr w:type="spellEnd"/>
      <w:r w:rsidR="006D0DDE" w:rsidRPr="003F17B3">
        <w:rPr>
          <w:rFonts w:asciiTheme="minorHAnsi" w:hAnsiTheme="minorHAnsi" w:cstheme="minorHAnsi"/>
        </w:rPr>
        <w:t xml:space="preserve"> possui a característica de flexibilidade, permitindo a possibilidade de sobrescrever praticamente quase todos os seus comportamentos, sem a necessidade </w:t>
      </w:r>
      <w:r w:rsidR="00610A74" w:rsidRPr="003F17B3">
        <w:rPr>
          <w:rFonts w:asciiTheme="minorHAnsi" w:hAnsiTheme="minorHAnsi" w:cstheme="minorHAnsi"/>
        </w:rPr>
        <w:t xml:space="preserve">das configurações em </w:t>
      </w:r>
      <w:proofErr w:type="spellStart"/>
      <w:r w:rsidR="00610A74" w:rsidRPr="003F17B3">
        <w:rPr>
          <w:rFonts w:asciiTheme="minorHAnsi" w:hAnsiTheme="minorHAnsi" w:cstheme="minorHAnsi"/>
        </w:rPr>
        <w:t>XML.Assim</w:t>
      </w:r>
      <w:proofErr w:type="spellEnd"/>
      <w:r w:rsidR="00610A74" w:rsidRPr="003F17B3">
        <w:rPr>
          <w:rFonts w:asciiTheme="minorHAnsi" w:hAnsiTheme="minorHAnsi" w:cstheme="minorHAnsi"/>
        </w:rPr>
        <w:t xml:space="preserve">, o desenvolvedor ganha autonomia para </w:t>
      </w:r>
      <w:r w:rsidR="00095C33" w:rsidRPr="003F17B3">
        <w:rPr>
          <w:rFonts w:asciiTheme="minorHAnsi" w:hAnsiTheme="minorHAnsi" w:cstheme="minorHAnsi"/>
        </w:rPr>
        <w:t xml:space="preserve">fazer ajustes e </w:t>
      </w:r>
      <w:r w:rsidR="00610A74" w:rsidRPr="003F17B3">
        <w:rPr>
          <w:rFonts w:asciiTheme="minorHAnsi" w:hAnsiTheme="minorHAnsi" w:cstheme="minorHAnsi"/>
        </w:rPr>
        <w:t xml:space="preserve">configurações específicas </w:t>
      </w:r>
      <w:r w:rsidR="00095C33" w:rsidRPr="003F17B3">
        <w:rPr>
          <w:rFonts w:asciiTheme="minorHAnsi" w:hAnsiTheme="minorHAnsi" w:cstheme="minorHAnsi"/>
        </w:rPr>
        <w:t>de acordo com seu projeto. Essa facilidade é descrita por Lucas Cavalcanti (201</w:t>
      </w:r>
      <w:r w:rsidR="008E60FD" w:rsidRPr="003F17B3">
        <w:rPr>
          <w:rFonts w:asciiTheme="minorHAnsi" w:hAnsiTheme="minorHAnsi" w:cstheme="minorHAnsi"/>
        </w:rPr>
        <w:t>4</w:t>
      </w:r>
      <w:r w:rsidR="00095C33" w:rsidRPr="003F17B3">
        <w:rPr>
          <w:rFonts w:asciiTheme="minorHAnsi" w:hAnsiTheme="minorHAnsi" w:cstheme="minorHAnsi"/>
        </w:rPr>
        <w:t>, pg. 3)</w:t>
      </w:r>
      <w:r w:rsidR="008E60FD" w:rsidRPr="003F17B3">
        <w:rPr>
          <w:rFonts w:asciiTheme="minorHAnsi" w:hAnsiTheme="minorHAnsi" w:cstheme="minorHAnsi"/>
        </w:rPr>
        <w:t xml:space="preserve">, </w:t>
      </w:r>
      <w:r w:rsidR="00095C33" w:rsidRPr="003F17B3">
        <w:rPr>
          <w:rFonts w:asciiTheme="minorHAnsi" w:hAnsiTheme="minorHAnsi" w:cstheme="minorHAnsi"/>
        </w:rPr>
        <w:t>mostrando a importância da seguinte forma “</w:t>
      </w:r>
      <w:r w:rsidR="008E60FD" w:rsidRPr="003F17B3">
        <w:rPr>
          <w:rFonts w:asciiTheme="minorHAnsi" w:hAnsiTheme="minorHAnsi" w:cstheme="minorHAnsi"/>
        </w:rPr>
        <w:t>mesmo os problemas mais complexos e necessidades mais específicas do</w:t>
      </w:r>
      <w:r w:rsidR="00D65777" w:rsidRPr="003F17B3">
        <w:rPr>
          <w:rFonts w:asciiTheme="minorHAnsi" w:hAnsiTheme="minorHAnsi" w:cstheme="minorHAnsi"/>
        </w:rPr>
        <w:t>s</w:t>
      </w:r>
      <w:r w:rsidR="008E60FD" w:rsidRPr="003F17B3">
        <w:rPr>
          <w:rFonts w:asciiTheme="minorHAnsi" w:hAnsiTheme="minorHAnsi" w:cstheme="minorHAnsi"/>
        </w:rPr>
        <w:t xml:space="preserve"> projetos conseguiram ser resolvidos sobrescrevendo o comportamento do </w:t>
      </w:r>
      <w:proofErr w:type="spellStart"/>
      <w:r w:rsidR="008E60FD" w:rsidRPr="003F17B3">
        <w:rPr>
          <w:rFonts w:asciiTheme="minorHAnsi" w:hAnsiTheme="minorHAnsi" w:cstheme="minorHAnsi"/>
          <w:i/>
        </w:rPr>
        <w:t>VRaptor</w:t>
      </w:r>
      <w:proofErr w:type="spellEnd"/>
      <w:r w:rsidR="008E60FD" w:rsidRPr="003F17B3">
        <w:rPr>
          <w:rFonts w:asciiTheme="minorHAnsi" w:hAnsiTheme="minorHAnsi" w:cstheme="minorHAnsi"/>
        </w:rPr>
        <w:t xml:space="preserve"> usando os meios normais da sua API, ou sobrescrevendo um de seus componentes”.</w:t>
      </w:r>
    </w:p>
    <w:p w:rsidR="00551DC1" w:rsidRPr="003F17B3" w:rsidRDefault="00192656" w:rsidP="00F17E4C">
      <w:pPr>
        <w:jc w:val="both"/>
        <w:rPr>
          <w:rFonts w:asciiTheme="minorHAnsi" w:hAnsiTheme="minorHAnsi" w:cstheme="minorHAnsi"/>
        </w:rPr>
      </w:pPr>
      <w:r w:rsidRPr="003F17B3">
        <w:rPr>
          <w:rFonts w:asciiTheme="minorHAnsi" w:hAnsiTheme="minorHAnsi" w:cstheme="minorHAnsi"/>
        </w:rPr>
        <w:tab/>
        <w:t xml:space="preserve">Finalizando, o </w:t>
      </w:r>
      <w:proofErr w:type="spellStart"/>
      <w:r w:rsidRPr="003F17B3">
        <w:rPr>
          <w:rFonts w:asciiTheme="minorHAnsi" w:hAnsiTheme="minorHAnsi" w:cstheme="minorHAnsi"/>
          <w:i/>
        </w:rPr>
        <w:t>VRaptor</w:t>
      </w:r>
      <w:proofErr w:type="spellEnd"/>
      <w:r w:rsidRPr="003F17B3">
        <w:rPr>
          <w:rFonts w:asciiTheme="minorHAnsi" w:hAnsiTheme="minorHAnsi" w:cstheme="minorHAnsi"/>
          <w:i/>
        </w:rPr>
        <w:t xml:space="preserve"> </w:t>
      </w:r>
      <w:r w:rsidR="004F09A2" w:rsidRPr="003F17B3">
        <w:rPr>
          <w:rFonts w:asciiTheme="minorHAnsi" w:hAnsiTheme="minorHAnsi" w:cstheme="minorHAnsi"/>
        </w:rPr>
        <w:t>te</w:t>
      </w:r>
      <w:r w:rsidRPr="003F17B3">
        <w:rPr>
          <w:rFonts w:asciiTheme="minorHAnsi" w:hAnsiTheme="minorHAnsi" w:cstheme="minorHAnsi"/>
        </w:rPr>
        <w:t>m se empenhado em atrair e conquistar desenvolvedores, através dos conceitos citado acima, mantendo sempre seu foco de extensibilidade e desenvolvimento de aplicações o mais fácil e produtivo.</w:t>
      </w:r>
    </w:p>
    <w:p w:rsidR="00FF7975" w:rsidRPr="003F17B3" w:rsidRDefault="00FF7975" w:rsidP="00FF7975">
      <w:pPr>
        <w:pStyle w:val="PargrafodaLista"/>
        <w:ind w:left="360"/>
        <w:jc w:val="both"/>
        <w:rPr>
          <w:rFonts w:asciiTheme="minorHAnsi" w:hAnsiTheme="minorHAnsi" w:cstheme="minorHAnsi"/>
          <w:b/>
        </w:rPr>
      </w:pPr>
    </w:p>
    <w:p w:rsidR="00EF00C6" w:rsidRPr="003F17B3" w:rsidRDefault="00EF00C6" w:rsidP="00C31C63">
      <w:pPr>
        <w:pStyle w:val="PargrafodaLista"/>
        <w:numPr>
          <w:ilvl w:val="0"/>
          <w:numId w:val="2"/>
        </w:numPr>
        <w:jc w:val="both"/>
        <w:rPr>
          <w:rFonts w:asciiTheme="minorHAnsi" w:hAnsiTheme="minorHAnsi" w:cstheme="minorHAnsi"/>
          <w:b/>
        </w:rPr>
      </w:pPr>
      <w:r w:rsidRPr="003F17B3">
        <w:rPr>
          <w:rFonts w:asciiTheme="minorHAnsi" w:hAnsiTheme="minorHAnsi" w:cstheme="minorHAnsi"/>
          <w:b/>
        </w:rPr>
        <w:t>Materiais e Métodos</w:t>
      </w:r>
    </w:p>
    <w:p w:rsidR="00EF2594" w:rsidRPr="003F17B3" w:rsidRDefault="00EF2594" w:rsidP="00EF2594">
      <w:pPr>
        <w:jc w:val="both"/>
        <w:rPr>
          <w:rFonts w:asciiTheme="minorHAnsi" w:hAnsiTheme="minorHAnsi" w:cstheme="minorHAnsi"/>
          <w:b/>
          <w:u w:val="single"/>
        </w:rPr>
      </w:pPr>
    </w:p>
    <w:p w:rsidR="0073289F" w:rsidRPr="003F17B3" w:rsidRDefault="0073289F" w:rsidP="0073289F">
      <w:pPr>
        <w:jc w:val="both"/>
        <w:rPr>
          <w:rFonts w:asciiTheme="minorHAnsi" w:hAnsiTheme="minorHAnsi" w:cstheme="minorHAnsi"/>
          <w:b/>
        </w:rPr>
      </w:pPr>
      <w:r w:rsidRPr="003F17B3">
        <w:rPr>
          <w:rFonts w:asciiTheme="minorHAnsi" w:hAnsiTheme="minorHAnsi" w:cstheme="minorHAnsi"/>
          <w:b/>
          <w:i/>
        </w:rPr>
        <w:t>Spring MVC</w:t>
      </w:r>
      <w:r w:rsidRPr="003F17B3">
        <w:rPr>
          <w:rFonts w:asciiTheme="minorHAnsi" w:hAnsiTheme="minorHAnsi" w:cstheme="minorHAnsi"/>
          <w:b/>
        </w:rPr>
        <w:t>: Requisitos e Fluxo</w:t>
      </w:r>
      <w:r w:rsidR="0003439C" w:rsidRPr="003F17B3">
        <w:rPr>
          <w:rFonts w:asciiTheme="minorHAnsi" w:hAnsiTheme="minorHAnsi" w:cstheme="minorHAnsi"/>
          <w:b/>
        </w:rPr>
        <w:t xml:space="preserve"> do Processamento da Informação</w:t>
      </w:r>
      <w:ins w:id="85" w:author="Claudinei Nuno" w:date="2018-12-11T15:24:00Z">
        <w:r w:rsidR="006E3A8D">
          <w:rPr>
            <w:rFonts w:asciiTheme="minorHAnsi" w:hAnsiTheme="minorHAnsi" w:cstheme="minorHAnsi"/>
            <w:b/>
          </w:rPr>
          <w:t>????? 3.1???? Do que se trata?</w:t>
        </w:r>
      </w:ins>
    </w:p>
    <w:p w:rsidR="00760954" w:rsidRDefault="00760954" w:rsidP="003935B1">
      <w:pPr>
        <w:pStyle w:val="NormalWeb"/>
        <w:ind w:firstLine="708"/>
        <w:jc w:val="both"/>
        <w:rPr>
          <w:ins w:id="86" w:author="Claudinei Nuno" w:date="2018-12-11T15:27:00Z"/>
          <w:rFonts w:asciiTheme="minorHAnsi" w:hAnsiTheme="minorHAnsi" w:cstheme="minorHAnsi"/>
          <w:shd w:val="clear" w:color="auto" w:fill="FFFFFF"/>
        </w:rPr>
      </w:pPr>
      <w:ins w:id="87" w:author="Claudinei Nuno" w:date="2018-12-11T15:25:00Z">
        <w:r>
          <w:rPr>
            <w:rFonts w:asciiTheme="minorHAnsi" w:hAnsiTheme="minorHAnsi" w:cstheme="minorHAnsi"/>
            <w:shd w:val="clear" w:color="auto" w:fill="FFFFFF"/>
          </w:rPr>
          <w:lastRenderedPageBreak/>
          <w:t>Esta seção necessita ser descrita novamente. Procure um revisor para ajudá-lo.</w:t>
        </w:r>
      </w:ins>
    </w:p>
    <w:p w:rsidR="00760954" w:rsidRDefault="00760954" w:rsidP="003935B1">
      <w:pPr>
        <w:pStyle w:val="NormalWeb"/>
        <w:ind w:firstLine="708"/>
        <w:jc w:val="both"/>
        <w:rPr>
          <w:ins w:id="88" w:author="Claudinei Nuno" w:date="2018-12-11T15:25:00Z"/>
          <w:rFonts w:asciiTheme="minorHAnsi" w:hAnsiTheme="minorHAnsi" w:cstheme="minorHAnsi"/>
          <w:shd w:val="clear" w:color="auto" w:fill="FFFFFF"/>
        </w:rPr>
      </w:pPr>
      <w:ins w:id="89" w:author="Claudinei Nuno" w:date="2018-12-11T15:27:00Z">
        <w:r>
          <w:rPr>
            <w:rFonts w:asciiTheme="minorHAnsi" w:hAnsiTheme="minorHAnsi" w:cstheme="minorHAnsi"/>
            <w:shd w:val="clear" w:color="auto" w:fill="FFFFFF"/>
          </w:rPr>
          <w:t xml:space="preserve">Não há possibilidade de revisão. </w:t>
        </w:r>
      </w:ins>
    </w:p>
    <w:p w:rsidR="00760954" w:rsidRDefault="00760954" w:rsidP="003935B1">
      <w:pPr>
        <w:pStyle w:val="NormalWeb"/>
        <w:ind w:firstLine="708"/>
        <w:jc w:val="both"/>
        <w:rPr>
          <w:ins w:id="90" w:author="Claudinei Nuno" w:date="2018-12-11T15:26:00Z"/>
          <w:rFonts w:asciiTheme="minorHAnsi" w:hAnsiTheme="minorHAnsi" w:cstheme="minorHAnsi"/>
          <w:shd w:val="clear" w:color="auto" w:fill="FFFFFF"/>
        </w:rPr>
      </w:pPr>
      <w:ins w:id="91" w:author="Claudinei Nuno" w:date="2018-12-11T15:25:00Z">
        <w:r>
          <w:rPr>
            <w:rFonts w:asciiTheme="minorHAnsi" w:hAnsiTheme="minorHAnsi" w:cstheme="minorHAnsi"/>
            <w:shd w:val="clear" w:color="auto" w:fill="FFFFFF"/>
          </w:rPr>
          <w:t>É necessári</w:t>
        </w:r>
      </w:ins>
      <w:ins w:id="92" w:author="Claudinei Nuno" w:date="2018-12-11T15:26:00Z">
        <w:r>
          <w:rPr>
            <w:rFonts w:asciiTheme="minorHAnsi" w:hAnsiTheme="minorHAnsi" w:cstheme="minorHAnsi"/>
            <w:shd w:val="clear" w:color="auto" w:fill="FFFFFF"/>
          </w:rPr>
          <w:t>a</w:t>
        </w:r>
      </w:ins>
      <w:ins w:id="93" w:author="Claudinei Nuno" w:date="2018-12-11T15:25:00Z">
        <w:r>
          <w:rPr>
            <w:rFonts w:asciiTheme="minorHAnsi" w:hAnsiTheme="minorHAnsi" w:cstheme="minorHAnsi"/>
            <w:shd w:val="clear" w:color="auto" w:fill="FFFFFF"/>
          </w:rPr>
          <w:t xml:space="preserve"> uma explicação do que se trata. Qual foi a meto</w:t>
        </w:r>
      </w:ins>
      <w:ins w:id="94" w:author="Claudinei Nuno" w:date="2018-12-11T15:26:00Z">
        <w:r>
          <w:rPr>
            <w:rFonts w:asciiTheme="minorHAnsi" w:hAnsiTheme="minorHAnsi" w:cstheme="minorHAnsi"/>
            <w:shd w:val="clear" w:color="auto" w:fill="FFFFFF"/>
          </w:rPr>
          <w:t>dologia</w:t>
        </w:r>
      </w:ins>
      <w:ins w:id="95" w:author="Claudinei Nuno" w:date="2018-12-11T15:25:00Z">
        <w:r>
          <w:rPr>
            <w:rFonts w:asciiTheme="minorHAnsi" w:hAnsiTheme="minorHAnsi" w:cstheme="minorHAnsi"/>
            <w:shd w:val="clear" w:color="auto" w:fill="FFFFFF"/>
          </w:rPr>
          <w:t xml:space="preserve"> utilizada? </w:t>
        </w:r>
      </w:ins>
      <w:ins w:id="96" w:author="Claudinei Nuno" w:date="2018-12-11T15:26:00Z">
        <w:r>
          <w:rPr>
            <w:rFonts w:asciiTheme="minorHAnsi" w:hAnsiTheme="minorHAnsi" w:cstheme="minorHAnsi"/>
            <w:shd w:val="clear" w:color="auto" w:fill="FFFFFF"/>
          </w:rPr>
          <w:t xml:space="preserve">De onde saíram as informações? </w:t>
        </w:r>
      </w:ins>
    </w:p>
    <w:p w:rsidR="00760954" w:rsidRDefault="00760954" w:rsidP="003935B1">
      <w:pPr>
        <w:pStyle w:val="NormalWeb"/>
        <w:ind w:firstLine="708"/>
        <w:jc w:val="both"/>
        <w:rPr>
          <w:ins w:id="97" w:author="Claudinei Nuno" w:date="2018-12-11T15:26:00Z"/>
          <w:rFonts w:asciiTheme="minorHAnsi" w:hAnsiTheme="minorHAnsi" w:cstheme="minorHAnsi"/>
          <w:shd w:val="clear" w:color="auto" w:fill="FFFFFF"/>
        </w:rPr>
      </w:pPr>
      <w:ins w:id="98" w:author="Claudinei Nuno" w:date="2018-12-11T15:26:00Z">
        <w:r>
          <w:rPr>
            <w:rFonts w:asciiTheme="minorHAnsi" w:hAnsiTheme="minorHAnsi" w:cstheme="minorHAnsi"/>
            <w:shd w:val="clear" w:color="auto" w:fill="FFFFFF"/>
          </w:rPr>
          <w:t xml:space="preserve">Nesta seção não há citação de autor. É um estudo de caso? </w:t>
        </w:r>
      </w:ins>
    </w:p>
    <w:p w:rsidR="00760954" w:rsidRDefault="00760954" w:rsidP="003935B1">
      <w:pPr>
        <w:pStyle w:val="NormalWeb"/>
        <w:ind w:firstLine="708"/>
        <w:jc w:val="both"/>
        <w:rPr>
          <w:ins w:id="99" w:author="Claudinei Nuno" w:date="2018-12-11T15:26:00Z"/>
          <w:rFonts w:asciiTheme="minorHAnsi" w:hAnsiTheme="minorHAnsi" w:cstheme="minorHAnsi"/>
          <w:shd w:val="clear" w:color="auto" w:fill="FFFFFF"/>
        </w:rPr>
      </w:pPr>
      <w:ins w:id="100" w:author="Claudinei Nuno" w:date="2018-12-11T15:26:00Z">
        <w:r>
          <w:rPr>
            <w:rFonts w:asciiTheme="minorHAnsi" w:hAnsiTheme="minorHAnsi" w:cstheme="minorHAnsi"/>
            <w:shd w:val="clear" w:color="auto" w:fill="FFFFFF"/>
          </w:rPr>
          <w:t xml:space="preserve">Aqui, você deve relatar também o processo de desenvolvimento do software Java. </w:t>
        </w:r>
      </w:ins>
    </w:p>
    <w:p w:rsidR="00760954" w:rsidRDefault="00760954" w:rsidP="00760954">
      <w:pPr>
        <w:pStyle w:val="NormalWeb"/>
        <w:jc w:val="both"/>
        <w:rPr>
          <w:ins w:id="101" w:author="Claudinei Nuno" w:date="2018-12-11T15:25:00Z"/>
          <w:rFonts w:asciiTheme="minorHAnsi" w:hAnsiTheme="minorHAnsi" w:cstheme="minorHAnsi"/>
          <w:shd w:val="clear" w:color="auto" w:fill="FFFFFF"/>
        </w:rPr>
        <w:pPrChange w:id="102" w:author="Claudinei Nuno" w:date="2018-12-11T15:27:00Z">
          <w:pPr>
            <w:pStyle w:val="NormalWeb"/>
            <w:ind w:firstLine="708"/>
            <w:jc w:val="both"/>
          </w:pPr>
        </w:pPrChange>
      </w:pPr>
    </w:p>
    <w:p w:rsidR="00760954" w:rsidRDefault="00760954" w:rsidP="003935B1">
      <w:pPr>
        <w:pStyle w:val="NormalWeb"/>
        <w:ind w:firstLine="708"/>
        <w:jc w:val="both"/>
        <w:rPr>
          <w:ins w:id="103" w:author="Claudinei Nuno" w:date="2018-12-11T15:25:00Z"/>
          <w:rFonts w:asciiTheme="minorHAnsi" w:hAnsiTheme="minorHAnsi" w:cstheme="minorHAnsi"/>
          <w:shd w:val="clear" w:color="auto" w:fill="FFFFFF"/>
        </w:rPr>
      </w:pPr>
      <w:ins w:id="104" w:author="Claudinei Nuno" w:date="2018-12-11T15:25:00Z">
        <w:r>
          <w:rPr>
            <w:rFonts w:asciiTheme="minorHAnsi" w:hAnsiTheme="minorHAnsi" w:cstheme="minorHAnsi"/>
            <w:shd w:val="clear" w:color="auto" w:fill="FFFFFF"/>
          </w:rPr>
          <w:t xml:space="preserve"> </w:t>
        </w:r>
      </w:ins>
    </w:p>
    <w:p w:rsidR="00760954" w:rsidRDefault="00760954" w:rsidP="003935B1">
      <w:pPr>
        <w:pStyle w:val="NormalWeb"/>
        <w:ind w:firstLine="708"/>
        <w:jc w:val="both"/>
        <w:rPr>
          <w:ins w:id="105" w:author="Claudinei Nuno" w:date="2018-12-11T15:25:00Z"/>
          <w:rFonts w:asciiTheme="minorHAnsi" w:hAnsiTheme="minorHAnsi" w:cstheme="minorHAnsi"/>
          <w:shd w:val="clear" w:color="auto" w:fill="FFFFFF"/>
        </w:rPr>
      </w:pPr>
    </w:p>
    <w:p w:rsidR="00760954" w:rsidRDefault="00760954" w:rsidP="003935B1">
      <w:pPr>
        <w:pStyle w:val="NormalWeb"/>
        <w:ind w:firstLine="708"/>
        <w:jc w:val="both"/>
        <w:rPr>
          <w:ins w:id="106" w:author="Claudinei Nuno" w:date="2018-12-11T15:25:00Z"/>
          <w:rFonts w:asciiTheme="minorHAnsi" w:hAnsiTheme="minorHAnsi" w:cstheme="minorHAnsi"/>
          <w:shd w:val="clear" w:color="auto" w:fill="FFFFFF"/>
        </w:rPr>
      </w:pPr>
    </w:p>
    <w:p w:rsidR="00760954" w:rsidRDefault="00760954" w:rsidP="003935B1">
      <w:pPr>
        <w:pStyle w:val="NormalWeb"/>
        <w:ind w:firstLine="708"/>
        <w:jc w:val="both"/>
        <w:rPr>
          <w:ins w:id="107" w:author="Claudinei Nuno" w:date="2018-12-11T15:25:00Z"/>
          <w:rFonts w:asciiTheme="minorHAnsi" w:hAnsiTheme="minorHAnsi" w:cstheme="minorHAnsi"/>
          <w:shd w:val="clear" w:color="auto" w:fill="FFFFFF"/>
        </w:rPr>
      </w:pPr>
    </w:p>
    <w:p w:rsidR="0073289F" w:rsidRPr="003F17B3" w:rsidRDefault="0073289F" w:rsidP="003935B1">
      <w:pPr>
        <w:pStyle w:val="NormalWeb"/>
        <w:ind w:firstLine="708"/>
        <w:jc w:val="both"/>
        <w:rPr>
          <w:rFonts w:asciiTheme="minorHAnsi" w:hAnsiTheme="minorHAnsi" w:cstheme="minorHAnsi"/>
          <w:shd w:val="clear" w:color="auto" w:fill="FFFFFF"/>
        </w:rPr>
      </w:pPr>
      <w:r w:rsidRPr="003F17B3">
        <w:rPr>
          <w:rFonts w:asciiTheme="minorHAnsi" w:hAnsiTheme="minorHAnsi" w:cstheme="minorHAnsi"/>
          <w:shd w:val="clear" w:color="auto" w:fill="FFFFFF"/>
        </w:rPr>
        <w:t xml:space="preserve">O </w:t>
      </w:r>
      <w:r w:rsidRPr="003F17B3">
        <w:rPr>
          <w:rFonts w:asciiTheme="minorHAnsi" w:hAnsiTheme="minorHAnsi" w:cstheme="minorHAnsi"/>
          <w:i/>
          <w:shd w:val="clear" w:color="auto" w:fill="FFFFFF"/>
        </w:rPr>
        <w:t>Spring MVC</w:t>
      </w:r>
      <w:r w:rsidRPr="003F17B3">
        <w:rPr>
          <w:rFonts w:asciiTheme="minorHAnsi" w:hAnsiTheme="minorHAnsi" w:cstheme="minorHAnsi"/>
          <w:shd w:val="clear" w:color="auto" w:fill="FFFFFF"/>
        </w:rPr>
        <w:t xml:space="preserve"> possui uma divisão bem estruturada de suas camadas, tornando o </w:t>
      </w:r>
      <w:proofErr w:type="gramStart"/>
      <w:r w:rsidRPr="003F17B3">
        <w:rPr>
          <w:rFonts w:asciiTheme="minorHAnsi" w:hAnsiTheme="minorHAnsi" w:cstheme="minorHAnsi"/>
          <w:shd w:val="clear" w:color="auto" w:fill="FFFFFF"/>
        </w:rPr>
        <w:t>código</w:t>
      </w:r>
      <w:proofErr w:type="gramEnd"/>
      <w:r w:rsidRPr="003F17B3">
        <w:rPr>
          <w:rFonts w:asciiTheme="minorHAnsi" w:hAnsiTheme="minorHAnsi" w:cstheme="minorHAnsi"/>
          <w:shd w:val="clear" w:color="auto" w:fill="FFFFFF"/>
        </w:rPr>
        <w:t xml:space="preserve"> de uma forma bem organizada. </w:t>
      </w:r>
    </w:p>
    <w:p w:rsidR="0073289F" w:rsidRPr="003F17B3" w:rsidRDefault="0073289F" w:rsidP="003935B1">
      <w:pPr>
        <w:pStyle w:val="NormalWeb"/>
        <w:ind w:firstLine="708"/>
        <w:jc w:val="both"/>
        <w:rPr>
          <w:rFonts w:asciiTheme="minorHAnsi" w:hAnsiTheme="minorHAnsi" w:cstheme="minorHAnsi"/>
          <w:shd w:val="clear" w:color="auto" w:fill="FFFFFF"/>
        </w:rPr>
      </w:pPr>
      <w:r w:rsidRPr="003F17B3">
        <w:rPr>
          <w:rFonts w:asciiTheme="minorHAnsi" w:hAnsiTheme="minorHAnsi" w:cstheme="minorHAnsi"/>
          <w:shd w:val="clear" w:color="auto" w:fill="FFFFFF"/>
        </w:rPr>
        <w:t xml:space="preserve">O framework é compatível com os principais servidores web Java, como o Apache </w:t>
      </w:r>
      <w:proofErr w:type="spellStart"/>
      <w:r w:rsidRPr="003F17B3">
        <w:rPr>
          <w:rFonts w:asciiTheme="minorHAnsi" w:hAnsiTheme="minorHAnsi" w:cstheme="minorHAnsi"/>
          <w:i/>
          <w:shd w:val="clear" w:color="auto" w:fill="FFFFFF"/>
        </w:rPr>
        <w:t>Tomcat</w:t>
      </w:r>
      <w:proofErr w:type="spellEnd"/>
      <w:r w:rsidRPr="003F17B3">
        <w:rPr>
          <w:rFonts w:asciiTheme="minorHAnsi" w:hAnsiTheme="minorHAnsi" w:cstheme="minorHAnsi"/>
          <w:i/>
          <w:shd w:val="clear" w:color="auto" w:fill="FFFFFF"/>
        </w:rPr>
        <w:t xml:space="preserve">, </w:t>
      </w:r>
      <w:proofErr w:type="spellStart"/>
      <w:r w:rsidRPr="003F17B3">
        <w:rPr>
          <w:rFonts w:asciiTheme="minorHAnsi" w:hAnsiTheme="minorHAnsi" w:cstheme="minorHAnsi"/>
          <w:i/>
          <w:shd w:val="clear" w:color="auto" w:fill="FFFFFF"/>
        </w:rPr>
        <w:t>Jboss</w:t>
      </w:r>
      <w:proofErr w:type="spellEnd"/>
      <w:r w:rsidRPr="003F17B3">
        <w:rPr>
          <w:rFonts w:asciiTheme="minorHAnsi" w:hAnsiTheme="minorHAnsi" w:cstheme="minorHAnsi"/>
          <w:i/>
          <w:shd w:val="clear" w:color="auto" w:fill="FFFFFF"/>
        </w:rPr>
        <w:t xml:space="preserve">, BEA </w:t>
      </w:r>
      <w:proofErr w:type="spellStart"/>
      <w:r w:rsidRPr="003F17B3">
        <w:rPr>
          <w:rFonts w:asciiTheme="minorHAnsi" w:hAnsiTheme="minorHAnsi" w:cstheme="minorHAnsi"/>
          <w:i/>
          <w:shd w:val="clear" w:color="auto" w:fill="FFFFFF"/>
        </w:rPr>
        <w:t>Weblogic</w:t>
      </w:r>
      <w:proofErr w:type="spellEnd"/>
      <w:r w:rsidRPr="003F17B3">
        <w:rPr>
          <w:rFonts w:asciiTheme="minorHAnsi" w:hAnsiTheme="minorHAnsi" w:cstheme="minorHAnsi"/>
          <w:shd w:val="clear" w:color="auto" w:fill="FFFFFF"/>
        </w:rPr>
        <w:t xml:space="preserve"> ou </w:t>
      </w:r>
      <w:r w:rsidRPr="003F17B3">
        <w:rPr>
          <w:rFonts w:asciiTheme="minorHAnsi" w:hAnsiTheme="minorHAnsi" w:cstheme="minorHAnsi"/>
          <w:i/>
          <w:shd w:val="clear" w:color="auto" w:fill="FFFFFF"/>
        </w:rPr>
        <w:t xml:space="preserve">IBM </w:t>
      </w:r>
      <w:proofErr w:type="spellStart"/>
      <w:r w:rsidRPr="003F17B3">
        <w:rPr>
          <w:rFonts w:asciiTheme="minorHAnsi" w:hAnsiTheme="minorHAnsi" w:cstheme="minorHAnsi"/>
          <w:i/>
          <w:shd w:val="clear" w:color="auto" w:fill="FFFFFF"/>
        </w:rPr>
        <w:t>Websphere</w:t>
      </w:r>
      <w:proofErr w:type="spellEnd"/>
      <w:r w:rsidRPr="003F17B3">
        <w:rPr>
          <w:rFonts w:asciiTheme="minorHAnsi" w:hAnsiTheme="minorHAnsi" w:cstheme="minorHAnsi"/>
          <w:shd w:val="clear" w:color="auto" w:fill="FFFFFF"/>
        </w:rPr>
        <w:t xml:space="preserve">. Além disso, possui a integração com frameworks para mapeamento do banco de dados como o </w:t>
      </w:r>
      <w:r w:rsidRPr="003F17B3">
        <w:rPr>
          <w:rFonts w:asciiTheme="minorHAnsi" w:hAnsiTheme="minorHAnsi" w:cstheme="minorHAnsi"/>
          <w:i/>
          <w:shd w:val="clear" w:color="auto" w:fill="FFFFFF"/>
        </w:rPr>
        <w:t>Hibernate</w:t>
      </w:r>
      <w:r w:rsidRPr="003F17B3">
        <w:rPr>
          <w:rFonts w:asciiTheme="minorHAnsi" w:hAnsiTheme="minorHAnsi" w:cstheme="minorHAnsi"/>
          <w:shd w:val="clear" w:color="auto" w:fill="FFFFFF"/>
        </w:rPr>
        <w:t>.</w:t>
      </w:r>
    </w:p>
    <w:p w:rsidR="0073289F" w:rsidRPr="003F17B3" w:rsidRDefault="0073289F" w:rsidP="003935B1">
      <w:pPr>
        <w:pStyle w:val="NormalWeb"/>
        <w:shd w:val="clear" w:color="auto" w:fill="FFFFFF" w:themeFill="background1"/>
        <w:spacing w:before="0" w:beforeAutospacing="0" w:after="0" w:afterAutospacing="0"/>
        <w:ind w:firstLine="708"/>
        <w:jc w:val="both"/>
        <w:rPr>
          <w:rFonts w:asciiTheme="minorHAnsi" w:hAnsiTheme="minorHAnsi" w:cstheme="minorHAnsi"/>
        </w:rPr>
      </w:pPr>
      <w:r w:rsidRPr="003F17B3">
        <w:rPr>
          <w:rFonts w:asciiTheme="minorHAnsi" w:hAnsiTheme="minorHAnsi" w:cstheme="minorHAnsi"/>
        </w:rPr>
        <w:t>Um dos jeitos mais fáceis de s</w:t>
      </w:r>
      <w:r w:rsidR="005636F9" w:rsidRPr="003F17B3">
        <w:rPr>
          <w:rFonts w:asciiTheme="minorHAnsi" w:hAnsiTheme="minorHAnsi" w:cstheme="minorHAnsi"/>
        </w:rPr>
        <w:t xml:space="preserve">e desenvolver um projeto com o </w:t>
      </w:r>
      <w:r w:rsidR="005636F9" w:rsidRPr="003F17B3">
        <w:rPr>
          <w:rFonts w:asciiTheme="minorHAnsi" w:hAnsiTheme="minorHAnsi" w:cstheme="minorHAnsi"/>
          <w:i/>
        </w:rPr>
        <w:t>S</w:t>
      </w:r>
      <w:r w:rsidRPr="003F17B3">
        <w:rPr>
          <w:rFonts w:asciiTheme="minorHAnsi" w:hAnsiTheme="minorHAnsi" w:cstheme="minorHAnsi"/>
          <w:i/>
        </w:rPr>
        <w:t xml:space="preserve">pring </w:t>
      </w:r>
      <w:proofErr w:type="spellStart"/>
      <w:r w:rsidR="005636F9" w:rsidRPr="003F17B3">
        <w:rPr>
          <w:rFonts w:asciiTheme="minorHAnsi" w:hAnsiTheme="minorHAnsi" w:cstheme="minorHAnsi"/>
          <w:i/>
        </w:rPr>
        <w:t>MVC</w:t>
      </w:r>
      <w:r w:rsidRPr="003F17B3">
        <w:rPr>
          <w:rFonts w:asciiTheme="minorHAnsi" w:hAnsiTheme="minorHAnsi" w:cstheme="minorHAnsi"/>
        </w:rPr>
        <w:t>é</w:t>
      </w:r>
      <w:proofErr w:type="spellEnd"/>
      <w:r w:rsidRPr="003F17B3">
        <w:rPr>
          <w:rFonts w:asciiTheme="minorHAnsi" w:hAnsiTheme="minorHAnsi" w:cstheme="minorHAnsi"/>
        </w:rPr>
        <w:t xml:space="preserve"> utilizando o </w:t>
      </w:r>
      <w:r w:rsidRPr="003F17B3">
        <w:rPr>
          <w:rFonts w:asciiTheme="minorHAnsi" w:hAnsiTheme="minorHAnsi" w:cstheme="minorHAnsi"/>
          <w:i/>
        </w:rPr>
        <w:t xml:space="preserve">Spring Tool </w:t>
      </w:r>
      <w:proofErr w:type="spellStart"/>
      <w:r w:rsidRPr="003F17B3">
        <w:rPr>
          <w:rFonts w:asciiTheme="minorHAnsi" w:hAnsiTheme="minorHAnsi" w:cstheme="minorHAnsi"/>
          <w:i/>
        </w:rPr>
        <w:t>Suite</w:t>
      </w:r>
      <w:proofErr w:type="spellEnd"/>
      <w:r w:rsidRPr="003F17B3">
        <w:rPr>
          <w:rFonts w:asciiTheme="minorHAnsi" w:hAnsiTheme="minorHAnsi" w:cstheme="minorHAnsi"/>
        </w:rPr>
        <w:t xml:space="preserve"> que pode ser encontrado no site oficial do framework: </w:t>
      </w:r>
      <w:hyperlink r:id="rId12" w:history="1">
        <w:r w:rsidRPr="003F17B3">
          <w:rPr>
            <w:rStyle w:val="Hyperlink"/>
            <w:rFonts w:asciiTheme="minorHAnsi" w:eastAsiaTheme="majorEastAsia" w:hAnsiTheme="minorHAnsi" w:cstheme="minorHAnsi"/>
            <w:color w:val="auto"/>
          </w:rPr>
          <w:t>https://spring.io/tools</w:t>
        </w:r>
      </w:hyperlink>
      <w:r w:rsidRPr="003F17B3">
        <w:rPr>
          <w:rFonts w:asciiTheme="minorHAnsi" w:hAnsiTheme="minorHAnsi" w:cstheme="minorHAnsi"/>
        </w:rPr>
        <w:t xml:space="preserve">. Essa ferramenta é um eclipse com </w:t>
      </w:r>
      <w:proofErr w:type="spellStart"/>
      <w:r w:rsidRPr="003F17B3">
        <w:rPr>
          <w:rFonts w:asciiTheme="minorHAnsi" w:hAnsiTheme="minorHAnsi" w:cstheme="minorHAnsi"/>
          <w:i/>
        </w:rPr>
        <w:t>plugins</w:t>
      </w:r>
      <w:proofErr w:type="spellEnd"/>
      <w:r w:rsidRPr="003F17B3">
        <w:rPr>
          <w:rFonts w:asciiTheme="minorHAnsi" w:hAnsiTheme="minorHAnsi" w:cstheme="minorHAnsi"/>
        </w:rPr>
        <w:t xml:space="preserve"> de desenvolvimento do </w:t>
      </w:r>
      <w:r w:rsidR="005636F9" w:rsidRPr="003F17B3">
        <w:rPr>
          <w:rFonts w:asciiTheme="minorHAnsi" w:hAnsiTheme="minorHAnsi" w:cstheme="minorHAnsi"/>
        </w:rPr>
        <w:t>S</w:t>
      </w:r>
      <w:r w:rsidRPr="003F17B3">
        <w:rPr>
          <w:rFonts w:asciiTheme="minorHAnsi" w:hAnsiTheme="minorHAnsi" w:cstheme="minorHAnsi"/>
          <w:i/>
        </w:rPr>
        <w:t>pring</w:t>
      </w:r>
      <w:r w:rsidRPr="003F17B3">
        <w:rPr>
          <w:rFonts w:asciiTheme="minorHAnsi" w:hAnsiTheme="minorHAnsi" w:cstheme="minorHAnsi"/>
        </w:rPr>
        <w:t xml:space="preserve"> já instalados e configurados, ou seja, nela </w:t>
      </w:r>
      <w:r w:rsidR="005636F9" w:rsidRPr="003F17B3">
        <w:rPr>
          <w:rFonts w:asciiTheme="minorHAnsi" w:hAnsiTheme="minorHAnsi" w:cstheme="minorHAnsi"/>
        </w:rPr>
        <w:t xml:space="preserve">podemos criar projetos do tipo </w:t>
      </w:r>
      <w:r w:rsidR="005636F9" w:rsidRPr="003F17B3">
        <w:rPr>
          <w:rFonts w:asciiTheme="minorHAnsi" w:hAnsiTheme="minorHAnsi" w:cstheme="minorHAnsi"/>
          <w:i/>
        </w:rPr>
        <w:t>S</w:t>
      </w:r>
      <w:r w:rsidRPr="003F17B3">
        <w:rPr>
          <w:rFonts w:asciiTheme="minorHAnsi" w:hAnsiTheme="minorHAnsi" w:cstheme="minorHAnsi"/>
          <w:i/>
        </w:rPr>
        <w:t xml:space="preserve">pring </w:t>
      </w:r>
      <w:proofErr w:type="spellStart"/>
      <w:r w:rsidR="005636F9" w:rsidRPr="003F17B3">
        <w:rPr>
          <w:rFonts w:asciiTheme="minorHAnsi" w:hAnsiTheme="minorHAnsi" w:cstheme="minorHAnsi"/>
          <w:i/>
        </w:rPr>
        <w:t>p</w:t>
      </w:r>
      <w:r w:rsidRPr="003F17B3">
        <w:rPr>
          <w:rFonts w:asciiTheme="minorHAnsi" w:hAnsiTheme="minorHAnsi" w:cstheme="minorHAnsi"/>
          <w:i/>
        </w:rPr>
        <w:t>roject</w:t>
      </w:r>
      <w:proofErr w:type="spellEnd"/>
      <w:r w:rsidRPr="003F17B3">
        <w:rPr>
          <w:rFonts w:asciiTheme="minorHAnsi" w:hAnsiTheme="minorHAnsi" w:cstheme="minorHAnsi"/>
        </w:rPr>
        <w:t xml:space="preserve"> e no assistente de criação, podemos especificar que queremos que o projeto seja do tipo </w:t>
      </w:r>
      <w:r w:rsidRPr="003F17B3">
        <w:rPr>
          <w:rFonts w:asciiTheme="minorHAnsi" w:hAnsiTheme="minorHAnsi" w:cstheme="minorHAnsi"/>
          <w:i/>
        </w:rPr>
        <w:t>Spring MVC</w:t>
      </w:r>
      <w:r w:rsidRPr="003F17B3">
        <w:rPr>
          <w:rFonts w:asciiTheme="minorHAnsi" w:hAnsiTheme="minorHAnsi" w:cstheme="minorHAnsi"/>
        </w:rPr>
        <w:t xml:space="preserve">. Com isso não precisamos nos preocupar em baixar as bibliotecas manualmente ou saber quais são as dependências do </w:t>
      </w:r>
      <w:proofErr w:type="spellStart"/>
      <w:r w:rsidRPr="003F17B3">
        <w:rPr>
          <w:rFonts w:asciiTheme="minorHAnsi" w:hAnsiTheme="minorHAnsi" w:cstheme="minorHAnsi"/>
          <w:i/>
        </w:rPr>
        <w:t>maven</w:t>
      </w:r>
      <w:proofErr w:type="spellEnd"/>
      <w:r w:rsidRPr="003F17B3">
        <w:rPr>
          <w:rFonts w:asciiTheme="minorHAnsi" w:hAnsiTheme="minorHAnsi" w:cstheme="minorHAnsi"/>
        </w:rPr>
        <w:t xml:space="preserve"> que precisam ser adicionadas.</w:t>
      </w:r>
    </w:p>
    <w:p w:rsidR="0073289F" w:rsidRDefault="0073289F" w:rsidP="0073289F">
      <w:pPr>
        <w:pStyle w:val="NormalWeb"/>
        <w:shd w:val="clear" w:color="auto" w:fill="FFFFFF" w:themeFill="background1"/>
        <w:spacing w:before="0" w:beforeAutospacing="0" w:after="240" w:afterAutospacing="0"/>
        <w:jc w:val="both"/>
        <w:rPr>
          <w:ins w:id="108" w:author="Claudinei Nuno" w:date="2018-12-11T15:27:00Z"/>
          <w:rFonts w:asciiTheme="minorHAnsi" w:hAnsiTheme="minorHAnsi" w:cstheme="minorHAnsi"/>
        </w:rPr>
      </w:pPr>
      <w:r w:rsidRPr="003F17B3">
        <w:rPr>
          <w:rFonts w:asciiTheme="minorHAnsi" w:hAnsiTheme="minorHAnsi" w:cstheme="minorHAnsi"/>
        </w:rPr>
        <w:t xml:space="preserve">Mas se vocês quiserem utilizar em um projeto </w:t>
      </w:r>
      <w:proofErr w:type="spellStart"/>
      <w:r w:rsidRPr="003F17B3">
        <w:rPr>
          <w:rFonts w:asciiTheme="minorHAnsi" w:hAnsiTheme="minorHAnsi" w:cstheme="minorHAnsi"/>
          <w:i/>
        </w:rPr>
        <w:t>maven</w:t>
      </w:r>
      <w:proofErr w:type="spellEnd"/>
      <w:r w:rsidRPr="003F17B3">
        <w:rPr>
          <w:rFonts w:asciiTheme="minorHAnsi" w:hAnsiTheme="minorHAnsi" w:cstheme="minorHAnsi"/>
        </w:rPr>
        <w:t xml:space="preserve"> do eclipse, ele pode ser baixado adicionando-se a seguinte dependência dentro do pom.xml:</w:t>
      </w:r>
      <w:r w:rsidR="0003439C" w:rsidRPr="003F17B3">
        <w:rPr>
          <w:rFonts w:asciiTheme="minorHAnsi" w:hAnsiTheme="minorHAnsi" w:cstheme="minorHAnsi"/>
        </w:rPr>
        <w:br/>
      </w:r>
    </w:p>
    <w:p w:rsidR="00760954" w:rsidRDefault="00760954" w:rsidP="0073289F">
      <w:pPr>
        <w:pStyle w:val="NormalWeb"/>
        <w:shd w:val="clear" w:color="auto" w:fill="FFFFFF" w:themeFill="background1"/>
        <w:spacing w:before="0" w:beforeAutospacing="0" w:after="240" w:afterAutospacing="0"/>
        <w:jc w:val="both"/>
        <w:rPr>
          <w:ins w:id="109" w:author="Claudinei Nuno" w:date="2018-12-11T15:27:00Z"/>
          <w:rFonts w:asciiTheme="minorHAnsi" w:hAnsiTheme="minorHAnsi" w:cstheme="minorHAnsi"/>
        </w:rPr>
      </w:pPr>
    </w:p>
    <w:p w:rsidR="00760954" w:rsidRPr="00760954" w:rsidRDefault="00760954" w:rsidP="0073289F">
      <w:pPr>
        <w:pStyle w:val="NormalWeb"/>
        <w:shd w:val="clear" w:color="auto" w:fill="FFFFFF" w:themeFill="background1"/>
        <w:spacing w:before="0" w:beforeAutospacing="0" w:after="240" w:afterAutospacing="0"/>
        <w:jc w:val="both"/>
        <w:rPr>
          <w:rFonts w:asciiTheme="minorHAnsi" w:hAnsiTheme="minorHAnsi" w:cstheme="minorHAnsi"/>
          <w:lang w:val="en-US"/>
          <w:rPrChange w:id="110" w:author="Claudinei Nuno" w:date="2018-12-11T15:27:00Z">
            <w:rPr>
              <w:rFonts w:asciiTheme="minorHAnsi" w:hAnsiTheme="minorHAnsi" w:cstheme="minorHAnsi"/>
            </w:rPr>
          </w:rPrChange>
        </w:rPr>
      </w:pPr>
      <w:proofErr w:type="spellStart"/>
      <w:ins w:id="111" w:author="Claudinei Nuno" w:date="2018-12-11T15:27:00Z">
        <w:r w:rsidRPr="00760954">
          <w:rPr>
            <w:rFonts w:asciiTheme="minorHAnsi" w:hAnsiTheme="minorHAnsi" w:cstheme="minorHAnsi"/>
            <w:lang w:val="en-US"/>
            <w:rPrChange w:id="112" w:author="Claudinei Nuno" w:date="2018-12-11T15:27:00Z">
              <w:rPr>
                <w:rFonts w:asciiTheme="minorHAnsi" w:hAnsiTheme="minorHAnsi" w:cstheme="minorHAnsi"/>
              </w:rPr>
            </w:rPrChange>
          </w:rPr>
          <w:t>Quadro</w:t>
        </w:r>
        <w:proofErr w:type="spellEnd"/>
        <w:r w:rsidRPr="00760954">
          <w:rPr>
            <w:rFonts w:asciiTheme="minorHAnsi" w:hAnsiTheme="minorHAnsi" w:cstheme="minorHAnsi"/>
            <w:lang w:val="en-US"/>
            <w:rPrChange w:id="113" w:author="Claudinei Nuno" w:date="2018-12-11T15:27:00Z">
              <w:rPr>
                <w:rFonts w:asciiTheme="minorHAnsi" w:hAnsiTheme="minorHAnsi" w:cstheme="minorHAnsi"/>
              </w:rPr>
            </w:rPrChange>
          </w:rPr>
          <w:t xml:space="preserve">? Nome? </w:t>
        </w:r>
        <w:r>
          <w:rPr>
            <w:rFonts w:asciiTheme="minorHAnsi" w:hAnsiTheme="minorHAnsi" w:cstheme="minorHAnsi"/>
            <w:lang w:val="en-US"/>
          </w:rPr>
          <w:t>Fonte?</w:t>
        </w:r>
      </w:ins>
    </w:p>
    <w:p w:rsidR="0073289F" w:rsidRPr="00C44CBD" w:rsidRDefault="0073289F" w:rsidP="0073289F">
      <w:pPr>
        <w:pStyle w:val="Pr-formataoHTML"/>
        <w:shd w:val="clear" w:color="auto" w:fill="F5F2F0"/>
        <w:jc w:val="both"/>
        <w:rPr>
          <w:rStyle w:val="pln"/>
          <w:rFonts w:asciiTheme="minorHAnsi" w:hAnsiTheme="minorHAnsi" w:cstheme="minorHAnsi"/>
          <w:sz w:val="24"/>
          <w:szCs w:val="24"/>
          <w:lang w:val="en-US"/>
        </w:rPr>
      </w:pPr>
      <w:r w:rsidRPr="00C44CBD">
        <w:rPr>
          <w:rStyle w:val="tag"/>
          <w:rFonts w:asciiTheme="minorHAnsi" w:hAnsiTheme="minorHAnsi" w:cstheme="minorHAnsi"/>
          <w:sz w:val="24"/>
          <w:szCs w:val="24"/>
          <w:lang w:val="en-US"/>
        </w:rPr>
        <w:t>&lt;</w:t>
      </w:r>
      <w:proofErr w:type="gramStart"/>
      <w:r w:rsidRPr="00C44CBD">
        <w:rPr>
          <w:rStyle w:val="tag"/>
          <w:rFonts w:asciiTheme="minorHAnsi" w:hAnsiTheme="minorHAnsi" w:cstheme="minorHAnsi"/>
          <w:sz w:val="24"/>
          <w:szCs w:val="24"/>
          <w:lang w:val="en-US"/>
        </w:rPr>
        <w:t>dependency</w:t>
      </w:r>
      <w:proofErr w:type="gramEnd"/>
      <w:r w:rsidRPr="00C44CBD">
        <w:rPr>
          <w:rStyle w:val="tag"/>
          <w:rFonts w:asciiTheme="minorHAnsi" w:hAnsiTheme="minorHAnsi" w:cstheme="minorHAnsi"/>
          <w:sz w:val="24"/>
          <w:szCs w:val="24"/>
          <w:lang w:val="en-US"/>
        </w:rPr>
        <w:t>&gt;</w:t>
      </w:r>
    </w:p>
    <w:p w:rsidR="0073289F" w:rsidRPr="00C44CBD" w:rsidRDefault="0073289F" w:rsidP="0073289F">
      <w:pPr>
        <w:pStyle w:val="Pr-formataoHTML"/>
        <w:shd w:val="clear" w:color="auto" w:fill="F5F2F0"/>
        <w:jc w:val="both"/>
        <w:rPr>
          <w:rStyle w:val="pln"/>
          <w:rFonts w:asciiTheme="minorHAnsi" w:hAnsiTheme="minorHAnsi" w:cstheme="minorHAnsi"/>
          <w:sz w:val="24"/>
          <w:szCs w:val="24"/>
          <w:lang w:val="en-US"/>
        </w:rPr>
      </w:pPr>
      <w:r w:rsidRPr="00C44CBD">
        <w:rPr>
          <w:rStyle w:val="tag"/>
          <w:rFonts w:asciiTheme="minorHAnsi" w:hAnsiTheme="minorHAnsi" w:cstheme="minorHAnsi"/>
          <w:sz w:val="24"/>
          <w:szCs w:val="24"/>
          <w:lang w:val="en-US"/>
        </w:rPr>
        <w:t>&lt;</w:t>
      </w:r>
      <w:proofErr w:type="spellStart"/>
      <w:proofErr w:type="gramStart"/>
      <w:r w:rsidRPr="00C44CBD">
        <w:rPr>
          <w:rStyle w:val="tag"/>
          <w:rFonts w:asciiTheme="minorHAnsi" w:hAnsiTheme="minorHAnsi" w:cstheme="minorHAnsi"/>
          <w:sz w:val="24"/>
          <w:szCs w:val="24"/>
          <w:lang w:val="en-US"/>
        </w:rPr>
        <w:t>groupId</w:t>
      </w:r>
      <w:proofErr w:type="spellEnd"/>
      <w:r w:rsidRPr="00C44CBD">
        <w:rPr>
          <w:rStyle w:val="tag"/>
          <w:rFonts w:asciiTheme="minorHAnsi" w:hAnsiTheme="minorHAnsi" w:cstheme="minorHAnsi"/>
          <w:sz w:val="24"/>
          <w:szCs w:val="24"/>
          <w:lang w:val="en-US"/>
        </w:rPr>
        <w:t>&gt;</w:t>
      </w:r>
      <w:proofErr w:type="spellStart"/>
      <w:proofErr w:type="gramEnd"/>
      <w:r w:rsidRPr="00C44CBD">
        <w:rPr>
          <w:rStyle w:val="pln"/>
          <w:rFonts w:asciiTheme="minorHAnsi" w:hAnsiTheme="minorHAnsi" w:cstheme="minorHAnsi"/>
          <w:sz w:val="24"/>
          <w:szCs w:val="24"/>
          <w:lang w:val="en-US"/>
        </w:rPr>
        <w:t>org.springframework</w:t>
      </w:r>
      <w:proofErr w:type="spellEnd"/>
      <w:r w:rsidRPr="00C44CBD">
        <w:rPr>
          <w:rStyle w:val="tag"/>
          <w:rFonts w:asciiTheme="minorHAnsi" w:hAnsiTheme="minorHAnsi" w:cstheme="minorHAnsi"/>
          <w:sz w:val="24"/>
          <w:szCs w:val="24"/>
          <w:lang w:val="en-US"/>
        </w:rPr>
        <w:t>&lt;/</w:t>
      </w:r>
      <w:proofErr w:type="spellStart"/>
      <w:r w:rsidRPr="00C44CBD">
        <w:rPr>
          <w:rStyle w:val="tag"/>
          <w:rFonts w:asciiTheme="minorHAnsi" w:hAnsiTheme="minorHAnsi" w:cstheme="minorHAnsi"/>
          <w:sz w:val="24"/>
          <w:szCs w:val="24"/>
          <w:lang w:val="en-US"/>
        </w:rPr>
        <w:t>groupId</w:t>
      </w:r>
      <w:proofErr w:type="spellEnd"/>
      <w:r w:rsidRPr="00C44CBD">
        <w:rPr>
          <w:rStyle w:val="tag"/>
          <w:rFonts w:asciiTheme="minorHAnsi" w:hAnsiTheme="minorHAnsi" w:cstheme="minorHAnsi"/>
          <w:sz w:val="24"/>
          <w:szCs w:val="24"/>
          <w:lang w:val="en-US"/>
        </w:rPr>
        <w:t>&gt;</w:t>
      </w:r>
    </w:p>
    <w:p w:rsidR="0073289F" w:rsidRPr="00C44CBD" w:rsidRDefault="0073289F" w:rsidP="0073289F">
      <w:pPr>
        <w:pStyle w:val="Pr-formataoHTML"/>
        <w:shd w:val="clear" w:color="auto" w:fill="F5F2F0"/>
        <w:jc w:val="both"/>
        <w:rPr>
          <w:rStyle w:val="pln"/>
          <w:rFonts w:asciiTheme="minorHAnsi" w:hAnsiTheme="minorHAnsi" w:cstheme="minorHAnsi"/>
          <w:sz w:val="24"/>
          <w:szCs w:val="24"/>
          <w:lang w:val="en-US"/>
        </w:rPr>
      </w:pPr>
      <w:r w:rsidRPr="00C44CBD">
        <w:rPr>
          <w:rStyle w:val="tag"/>
          <w:rFonts w:asciiTheme="minorHAnsi" w:hAnsiTheme="minorHAnsi" w:cstheme="minorHAnsi"/>
          <w:sz w:val="24"/>
          <w:szCs w:val="24"/>
          <w:lang w:val="en-US"/>
        </w:rPr>
        <w:t>&lt;</w:t>
      </w:r>
      <w:proofErr w:type="spellStart"/>
      <w:proofErr w:type="gramStart"/>
      <w:r w:rsidRPr="00C44CBD">
        <w:rPr>
          <w:rStyle w:val="tag"/>
          <w:rFonts w:asciiTheme="minorHAnsi" w:hAnsiTheme="minorHAnsi" w:cstheme="minorHAnsi"/>
          <w:sz w:val="24"/>
          <w:szCs w:val="24"/>
          <w:lang w:val="en-US"/>
        </w:rPr>
        <w:t>artifactId</w:t>
      </w:r>
      <w:proofErr w:type="spellEnd"/>
      <w:r w:rsidRPr="00C44CBD">
        <w:rPr>
          <w:rStyle w:val="tag"/>
          <w:rFonts w:asciiTheme="minorHAnsi" w:hAnsiTheme="minorHAnsi" w:cstheme="minorHAnsi"/>
          <w:sz w:val="24"/>
          <w:szCs w:val="24"/>
          <w:lang w:val="en-US"/>
        </w:rPr>
        <w:t>&gt;</w:t>
      </w:r>
      <w:proofErr w:type="gramEnd"/>
      <w:r w:rsidRPr="00C44CBD">
        <w:rPr>
          <w:rStyle w:val="pln"/>
          <w:rFonts w:asciiTheme="minorHAnsi" w:hAnsiTheme="minorHAnsi" w:cstheme="minorHAnsi"/>
          <w:sz w:val="24"/>
          <w:szCs w:val="24"/>
          <w:lang w:val="en-US"/>
        </w:rPr>
        <w:t>spring-</w:t>
      </w:r>
      <w:proofErr w:type="spellStart"/>
      <w:r w:rsidRPr="00C44CBD">
        <w:rPr>
          <w:rStyle w:val="pln"/>
          <w:rFonts w:asciiTheme="minorHAnsi" w:hAnsiTheme="minorHAnsi" w:cstheme="minorHAnsi"/>
          <w:sz w:val="24"/>
          <w:szCs w:val="24"/>
          <w:lang w:val="en-US"/>
        </w:rPr>
        <w:t>webmvc</w:t>
      </w:r>
      <w:proofErr w:type="spellEnd"/>
      <w:r w:rsidRPr="00C44CBD">
        <w:rPr>
          <w:rStyle w:val="tag"/>
          <w:rFonts w:asciiTheme="minorHAnsi" w:hAnsiTheme="minorHAnsi" w:cstheme="minorHAnsi"/>
          <w:sz w:val="24"/>
          <w:szCs w:val="24"/>
          <w:lang w:val="en-US"/>
        </w:rPr>
        <w:t>&lt;/</w:t>
      </w:r>
      <w:proofErr w:type="spellStart"/>
      <w:r w:rsidRPr="00C44CBD">
        <w:rPr>
          <w:rStyle w:val="tag"/>
          <w:rFonts w:asciiTheme="minorHAnsi" w:hAnsiTheme="minorHAnsi" w:cstheme="minorHAnsi"/>
          <w:sz w:val="24"/>
          <w:szCs w:val="24"/>
          <w:lang w:val="en-US"/>
        </w:rPr>
        <w:t>artifactId</w:t>
      </w:r>
      <w:proofErr w:type="spellEnd"/>
      <w:r w:rsidRPr="00C44CBD">
        <w:rPr>
          <w:rStyle w:val="tag"/>
          <w:rFonts w:asciiTheme="minorHAnsi" w:hAnsiTheme="minorHAnsi" w:cstheme="minorHAnsi"/>
          <w:sz w:val="24"/>
          <w:szCs w:val="24"/>
          <w:lang w:val="en-US"/>
        </w:rPr>
        <w:t>&gt;</w:t>
      </w:r>
    </w:p>
    <w:p w:rsidR="0073289F" w:rsidRPr="00C44CBD" w:rsidRDefault="0073289F" w:rsidP="0073289F">
      <w:pPr>
        <w:pStyle w:val="Pr-formataoHTML"/>
        <w:shd w:val="clear" w:color="auto" w:fill="F5F2F0"/>
        <w:jc w:val="both"/>
        <w:rPr>
          <w:rStyle w:val="pln"/>
          <w:rFonts w:asciiTheme="minorHAnsi" w:hAnsiTheme="minorHAnsi" w:cstheme="minorHAnsi"/>
          <w:sz w:val="24"/>
          <w:szCs w:val="24"/>
          <w:lang w:val="en-US"/>
        </w:rPr>
      </w:pPr>
      <w:r w:rsidRPr="00C44CBD">
        <w:rPr>
          <w:rStyle w:val="tag"/>
          <w:rFonts w:asciiTheme="minorHAnsi" w:hAnsiTheme="minorHAnsi" w:cstheme="minorHAnsi"/>
          <w:sz w:val="24"/>
          <w:szCs w:val="24"/>
          <w:lang w:val="en-US"/>
        </w:rPr>
        <w:t>&lt;version&gt;</w:t>
      </w:r>
      <w:r w:rsidRPr="00C44CBD">
        <w:rPr>
          <w:rStyle w:val="pln"/>
          <w:rFonts w:asciiTheme="minorHAnsi" w:hAnsiTheme="minorHAnsi" w:cstheme="minorHAnsi"/>
          <w:sz w:val="24"/>
          <w:szCs w:val="24"/>
          <w:lang w:val="en-US"/>
        </w:rPr>
        <w:t>4.1.4.RELEASE</w:t>
      </w:r>
      <w:r w:rsidRPr="00C44CBD">
        <w:rPr>
          <w:rStyle w:val="tag"/>
          <w:rFonts w:asciiTheme="minorHAnsi" w:hAnsiTheme="minorHAnsi" w:cstheme="minorHAnsi"/>
          <w:sz w:val="24"/>
          <w:szCs w:val="24"/>
          <w:lang w:val="en-US"/>
        </w:rPr>
        <w:t>&lt;/version&gt;</w:t>
      </w:r>
    </w:p>
    <w:p w:rsidR="0073289F" w:rsidRPr="003F17B3" w:rsidRDefault="0073289F" w:rsidP="0073289F">
      <w:pPr>
        <w:pStyle w:val="Pr-formataoHTML"/>
        <w:shd w:val="clear" w:color="auto" w:fill="F5F2F0"/>
        <w:jc w:val="both"/>
        <w:rPr>
          <w:rFonts w:asciiTheme="minorHAnsi" w:hAnsiTheme="minorHAnsi" w:cstheme="minorHAnsi"/>
          <w:sz w:val="24"/>
          <w:szCs w:val="24"/>
        </w:rPr>
      </w:pPr>
      <w:r w:rsidRPr="003F17B3">
        <w:rPr>
          <w:rStyle w:val="tag"/>
          <w:rFonts w:asciiTheme="minorHAnsi" w:hAnsiTheme="minorHAnsi" w:cstheme="minorHAnsi"/>
          <w:sz w:val="24"/>
          <w:szCs w:val="24"/>
        </w:rPr>
        <w:t>&lt;/</w:t>
      </w:r>
      <w:proofErr w:type="spellStart"/>
      <w:r w:rsidRPr="003F17B3">
        <w:rPr>
          <w:rStyle w:val="tag"/>
          <w:rFonts w:asciiTheme="minorHAnsi" w:hAnsiTheme="minorHAnsi" w:cstheme="minorHAnsi"/>
          <w:sz w:val="24"/>
          <w:szCs w:val="24"/>
        </w:rPr>
        <w:t>dependency</w:t>
      </w:r>
      <w:proofErr w:type="spellEnd"/>
      <w:r w:rsidRPr="003F17B3">
        <w:rPr>
          <w:rStyle w:val="tag"/>
          <w:rFonts w:asciiTheme="minorHAnsi" w:hAnsiTheme="minorHAnsi" w:cstheme="minorHAnsi"/>
          <w:sz w:val="24"/>
          <w:szCs w:val="24"/>
        </w:rPr>
        <w:t>&gt;</w:t>
      </w:r>
    </w:p>
    <w:p w:rsidR="0073289F" w:rsidRPr="003F17B3" w:rsidRDefault="0003439C" w:rsidP="0003439C">
      <w:pPr>
        <w:pStyle w:val="NormalWeb"/>
        <w:shd w:val="clear" w:color="auto" w:fill="FFFFFF"/>
        <w:spacing w:before="0" w:beforeAutospacing="0" w:after="404" w:afterAutospacing="0"/>
        <w:jc w:val="both"/>
        <w:textAlignment w:val="baseline"/>
        <w:rPr>
          <w:rFonts w:asciiTheme="minorHAnsi" w:hAnsiTheme="minorHAnsi" w:cstheme="minorHAnsi"/>
        </w:rPr>
      </w:pPr>
      <w:r w:rsidRPr="003F17B3">
        <w:rPr>
          <w:rFonts w:asciiTheme="minorHAnsi" w:hAnsiTheme="minorHAnsi" w:cstheme="minorHAnsi"/>
        </w:rPr>
        <w:lastRenderedPageBreak/>
        <w:br/>
      </w:r>
      <w:r w:rsidR="0073289F" w:rsidRPr="003F17B3">
        <w:rPr>
          <w:rFonts w:asciiTheme="minorHAnsi" w:hAnsiTheme="minorHAnsi" w:cstheme="minorHAnsi"/>
        </w:rPr>
        <w:t xml:space="preserve">O fluxo do processo das informações do </w:t>
      </w:r>
      <w:r w:rsidR="0073289F" w:rsidRPr="003F17B3">
        <w:rPr>
          <w:rFonts w:asciiTheme="minorHAnsi" w:hAnsiTheme="minorHAnsi" w:cstheme="minorHAnsi"/>
          <w:i/>
        </w:rPr>
        <w:t>Spring MVC</w:t>
      </w:r>
      <w:r w:rsidR="0073289F" w:rsidRPr="003F17B3">
        <w:rPr>
          <w:rFonts w:asciiTheme="minorHAnsi" w:hAnsiTheme="minorHAnsi" w:cstheme="minorHAnsi"/>
        </w:rPr>
        <w:t>, segue uma sequência de eventos quando uma requisição é enviada ao framework.</w:t>
      </w:r>
      <w:r w:rsidR="00E7692E" w:rsidRPr="003F17B3">
        <w:rPr>
          <w:rFonts w:asciiTheme="minorHAnsi" w:hAnsiTheme="minorHAnsi" w:cstheme="minorHAnsi"/>
        </w:rPr>
        <w:t xml:space="preserve"> Figura 1.</w:t>
      </w:r>
      <w:r w:rsidRPr="003F17B3">
        <w:rPr>
          <w:rFonts w:asciiTheme="minorHAnsi" w:hAnsiTheme="minorHAnsi" w:cstheme="minorHAnsi"/>
        </w:rPr>
        <w:br/>
      </w:r>
    </w:p>
    <w:p w:rsidR="00E7692E" w:rsidRPr="003F17B3" w:rsidRDefault="00E7692E" w:rsidP="00E7692E">
      <w:pPr>
        <w:pStyle w:val="NormalWeb"/>
        <w:shd w:val="clear" w:color="auto" w:fill="FFFFFF"/>
        <w:spacing w:before="0" w:beforeAutospacing="0" w:after="404" w:afterAutospacing="0"/>
        <w:ind w:firstLine="708"/>
        <w:jc w:val="center"/>
        <w:textAlignment w:val="baseline"/>
        <w:rPr>
          <w:rFonts w:asciiTheme="minorHAnsi" w:hAnsiTheme="minorHAnsi" w:cstheme="minorHAnsi"/>
        </w:rPr>
      </w:pPr>
      <w:r w:rsidRPr="003F17B3">
        <w:rPr>
          <w:rFonts w:asciiTheme="minorHAnsi" w:hAnsiTheme="minorHAnsi" w:cstheme="minorHAnsi"/>
        </w:rPr>
        <w:t xml:space="preserve">Figura 1 – Fluxo de processamento de informação do </w:t>
      </w:r>
      <w:r w:rsidRPr="003F17B3">
        <w:rPr>
          <w:rFonts w:asciiTheme="minorHAnsi" w:hAnsiTheme="minorHAnsi" w:cstheme="minorHAnsi"/>
          <w:i/>
        </w:rPr>
        <w:t>Spring MVC</w:t>
      </w:r>
    </w:p>
    <w:p w:rsidR="00E7692E" w:rsidRPr="003F17B3" w:rsidRDefault="00E7692E" w:rsidP="00E7692E">
      <w:pPr>
        <w:pStyle w:val="NormalWeb"/>
        <w:shd w:val="clear" w:color="auto" w:fill="FFFFFF"/>
        <w:spacing w:before="0" w:beforeAutospacing="0" w:after="404" w:afterAutospacing="0"/>
        <w:ind w:firstLine="708"/>
        <w:textAlignment w:val="baseline"/>
        <w:rPr>
          <w:rFonts w:asciiTheme="minorHAnsi" w:hAnsiTheme="minorHAnsi" w:cstheme="minorHAnsi"/>
        </w:rPr>
      </w:pPr>
      <w:r w:rsidRPr="003F17B3">
        <w:rPr>
          <w:rFonts w:asciiTheme="minorHAnsi" w:hAnsiTheme="minorHAnsi" w:cstheme="minorHAnsi"/>
          <w:b/>
          <w:noProof/>
          <w:u w:val="single"/>
        </w:rPr>
        <w:drawing>
          <wp:inline distT="0" distB="0" distL="0" distR="0">
            <wp:extent cx="4252822" cy="2532299"/>
            <wp:effectExtent l="0" t="0" r="0" b="0"/>
            <wp:docPr id="7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9070" cy="2565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F17B3">
        <w:rPr>
          <w:rFonts w:asciiTheme="minorHAnsi" w:hAnsiTheme="minorHAnsi" w:cstheme="minorHAnsi"/>
        </w:rPr>
        <w:br/>
      </w:r>
      <w:r w:rsidRPr="003F17B3">
        <w:rPr>
          <w:rFonts w:asciiTheme="minorHAnsi" w:hAnsiTheme="minorHAnsi" w:cstheme="minorHAnsi"/>
        </w:rPr>
        <w:tab/>
      </w:r>
      <w:r w:rsidRPr="003F17B3">
        <w:rPr>
          <w:rFonts w:asciiTheme="minorHAnsi" w:hAnsiTheme="minorHAnsi" w:cstheme="minorHAnsi"/>
        </w:rPr>
        <w:tab/>
      </w:r>
      <w:r w:rsidRPr="003F17B3">
        <w:rPr>
          <w:rFonts w:asciiTheme="minorHAnsi" w:hAnsiTheme="minorHAnsi" w:cstheme="minorHAnsi"/>
        </w:rPr>
        <w:tab/>
        <w:t xml:space="preserve">Fonte: Página </w:t>
      </w:r>
      <w:r w:rsidRPr="003F17B3">
        <w:rPr>
          <w:rFonts w:asciiTheme="minorHAnsi" w:hAnsiTheme="minorHAnsi" w:cstheme="minorHAnsi"/>
          <w:i/>
        </w:rPr>
        <w:t>Spring MVC</w:t>
      </w:r>
      <w:r w:rsidRPr="003F17B3">
        <w:rPr>
          <w:rFonts w:asciiTheme="minorHAnsi" w:hAnsiTheme="minorHAnsi" w:cstheme="minorHAnsi"/>
        </w:rPr>
        <w:t xml:space="preserve"> Tutorial no </w:t>
      </w:r>
      <w:proofErr w:type="spellStart"/>
      <w:r w:rsidRPr="003F17B3">
        <w:rPr>
          <w:rFonts w:asciiTheme="minorHAnsi" w:hAnsiTheme="minorHAnsi" w:cstheme="minorHAnsi"/>
        </w:rPr>
        <w:t>Javatpoint</w:t>
      </w:r>
      <w:proofErr w:type="spellEnd"/>
    </w:p>
    <w:p w:rsidR="0073289F" w:rsidRPr="003F17B3" w:rsidRDefault="0073289F" w:rsidP="0073289F">
      <w:pPr>
        <w:pStyle w:val="NormalWeb"/>
        <w:shd w:val="clear" w:color="auto" w:fill="FFFFFF"/>
        <w:spacing w:before="0" w:beforeAutospacing="0" w:after="404" w:afterAutospacing="0"/>
        <w:jc w:val="both"/>
        <w:textAlignment w:val="baseline"/>
        <w:rPr>
          <w:rFonts w:asciiTheme="minorHAnsi" w:hAnsiTheme="minorHAnsi" w:cstheme="minorHAnsi"/>
        </w:rPr>
      </w:pPr>
      <w:r w:rsidRPr="003F17B3">
        <w:rPr>
          <w:rFonts w:asciiTheme="minorHAnsi" w:hAnsiTheme="minorHAnsi" w:cstheme="minorHAnsi"/>
        </w:rPr>
        <w:t xml:space="preserve">1 - Primeiramente o </w:t>
      </w:r>
      <w:proofErr w:type="spellStart"/>
      <w:r w:rsidRPr="003F17B3">
        <w:rPr>
          <w:rFonts w:asciiTheme="minorHAnsi" w:hAnsiTheme="minorHAnsi" w:cstheme="minorHAnsi"/>
          <w:i/>
        </w:rPr>
        <w:t>DispatcherServlet</w:t>
      </w:r>
      <w:proofErr w:type="spellEnd"/>
      <w:r w:rsidRPr="003F17B3">
        <w:rPr>
          <w:rFonts w:asciiTheme="minorHAnsi" w:hAnsiTheme="minorHAnsi" w:cstheme="minorHAnsi"/>
          <w:i/>
        </w:rPr>
        <w:t>,</w:t>
      </w:r>
      <w:r w:rsidRPr="003F17B3">
        <w:rPr>
          <w:rFonts w:asciiTheme="minorHAnsi" w:hAnsiTheme="minorHAnsi" w:cstheme="minorHAnsi"/>
        </w:rPr>
        <w:t xml:space="preserve"> recebe a requisição</w:t>
      </w:r>
    </w:p>
    <w:p w:rsidR="0073289F" w:rsidRPr="003F17B3" w:rsidRDefault="0073289F" w:rsidP="003935B1">
      <w:pPr>
        <w:pStyle w:val="NormalWeb"/>
        <w:shd w:val="clear" w:color="auto" w:fill="FFFFFF"/>
        <w:spacing w:before="0" w:beforeAutospacing="0" w:after="404" w:afterAutospacing="0"/>
        <w:ind w:firstLine="708"/>
        <w:jc w:val="both"/>
        <w:textAlignment w:val="baseline"/>
        <w:rPr>
          <w:rFonts w:asciiTheme="minorHAnsi" w:hAnsiTheme="minorHAnsi" w:cstheme="minorHAnsi"/>
        </w:rPr>
      </w:pPr>
      <w:r w:rsidRPr="003F17B3">
        <w:rPr>
          <w:rFonts w:asciiTheme="minorHAnsi" w:hAnsiTheme="minorHAnsi" w:cstheme="minorHAnsi"/>
        </w:rPr>
        <w:t xml:space="preserve">O </w:t>
      </w:r>
      <w:proofErr w:type="spellStart"/>
      <w:r w:rsidRPr="003F17B3">
        <w:rPr>
          <w:rFonts w:asciiTheme="minorHAnsi" w:hAnsiTheme="minorHAnsi" w:cstheme="minorHAnsi"/>
          <w:i/>
        </w:rPr>
        <w:t>DispatcherServlet</w:t>
      </w:r>
      <w:proofErr w:type="spellEnd"/>
      <w:r w:rsidRPr="003F17B3">
        <w:rPr>
          <w:rFonts w:asciiTheme="minorHAnsi" w:hAnsiTheme="minorHAnsi" w:cstheme="minorHAnsi"/>
        </w:rPr>
        <w:t xml:space="preserve"> é um dos principais componentes da estruturação do </w:t>
      </w:r>
      <w:r w:rsidRPr="003F17B3">
        <w:rPr>
          <w:rFonts w:asciiTheme="minorHAnsi" w:hAnsiTheme="minorHAnsi" w:cstheme="minorHAnsi"/>
          <w:i/>
        </w:rPr>
        <w:t>Spring MVC</w:t>
      </w:r>
      <w:r w:rsidRPr="003F17B3">
        <w:rPr>
          <w:rFonts w:asciiTheme="minorHAnsi" w:hAnsiTheme="minorHAnsi" w:cstheme="minorHAnsi"/>
        </w:rPr>
        <w:t xml:space="preserve">, pois além de ser um </w:t>
      </w:r>
      <w:proofErr w:type="spellStart"/>
      <w:r w:rsidRPr="003F17B3">
        <w:rPr>
          <w:rFonts w:asciiTheme="minorHAnsi" w:hAnsiTheme="minorHAnsi" w:cstheme="minorHAnsi"/>
        </w:rPr>
        <w:t>mapeador</w:t>
      </w:r>
      <w:proofErr w:type="spellEnd"/>
      <w:r w:rsidRPr="003F17B3">
        <w:rPr>
          <w:rFonts w:asciiTheme="minorHAnsi" w:hAnsiTheme="minorHAnsi" w:cstheme="minorHAnsi"/>
        </w:rPr>
        <w:t xml:space="preserve"> de requisições, representando um único canal de entrada para todas requisições direcionadas, facilitando o gerenciamento da informação, é responsável por encaminhar para qual </w:t>
      </w:r>
      <w:proofErr w:type="spellStart"/>
      <w:r w:rsidRPr="003F17B3">
        <w:rPr>
          <w:rFonts w:asciiTheme="minorHAnsi" w:hAnsiTheme="minorHAnsi" w:cstheme="minorHAnsi"/>
          <w:i/>
        </w:rPr>
        <w:t>Controller</w:t>
      </w:r>
      <w:proofErr w:type="spellEnd"/>
      <w:r w:rsidRPr="003F17B3">
        <w:rPr>
          <w:rFonts w:asciiTheme="minorHAnsi" w:hAnsiTheme="minorHAnsi" w:cstheme="minorHAnsi"/>
        </w:rPr>
        <w:t xml:space="preserve"> vai receber e processar a requisição, além de apontar o arquivo de </w:t>
      </w:r>
      <w:r w:rsidRPr="003F17B3">
        <w:rPr>
          <w:rFonts w:asciiTheme="minorHAnsi" w:hAnsiTheme="minorHAnsi" w:cstheme="minorHAnsi"/>
          <w:i/>
        </w:rPr>
        <w:t>template</w:t>
      </w:r>
      <w:r w:rsidRPr="003F17B3">
        <w:rPr>
          <w:rFonts w:asciiTheme="minorHAnsi" w:hAnsiTheme="minorHAnsi" w:cstheme="minorHAnsi"/>
        </w:rPr>
        <w:t xml:space="preserve"> específico no qual será </w:t>
      </w:r>
      <w:proofErr w:type="spellStart"/>
      <w:r w:rsidRPr="003F17B3">
        <w:rPr>
          <w:rFonts w:asciiTheme="minorHAnsi" w:hAnsiTheme="minorHAnsi" w:cstheme="minorHAnsi"/>
        </w:rPr>
        <w:t>renderizado</w:t>
      </w:r>
      <w:proofErr w:type="spellEnd"/>
      <w:r w:rsidRPr="003F17B3">
        <w:rPr>
          <w:rFonts w:asciiTheme="minorHAnsi" w:hAnsiTheme="minorHAnsi" w:cstheme="minorHAnsi"/>
        </w:rPr>
        <w:t xml:space="preserve"> na camada </w:t>
      </w:r>
      <w:proofErr w:type="spellStart"/>
      <w:r w:rsidRPr="003F17B3">
        <w:rPr>
          <w:rFonts w:asciiTheme="minorHAnsi" w:hAnsiTheme="minorHAnsi" w:cstheme="minorHAnsi"/>
          <w:i/>
        </w:rPr>
        <w:t>View</w:t>
      </w:r>
      <w:proofErr w:type="spellEnd"/>
      <w:r w:rsidRPr="003F17B3">
        <w:rPr>
          <w:rFonts w:asciiTheme="minorHAnsi" w:hAnsiTheme="minorHAnsi" w:cstheme="minorHAnsi"/>
        </w:rPr>
        <w:t>.</w:t>
      </w:r>
    </w:p>
    <w:p w:rsidR="0073289F" w:rsidRPr="003F17B3" w:rsidRDefault="0073289F" w:rsidP="0073289F">
      <w:pPr>
        <w:shd w:val="clear" w:color="auto" w:fill="FFFFFF"/>
        <w:jc w:val="both"/>
        <w:textAlignment w:val="baseline"/>
        <w:rPr>
          <w:rFonts w:asciiTheme="minorHAnsi" w:hAnsiTheme="minorHAnsi" w:cstheme="minorHAnsi"/>
        </w:rPr>
      </w:pPr>
      <w:r w:rsidRPr="003F17B3">
        <w:rPr>
          <w:rFonts w:asciiTheme="minorHAnsi" w:hAnsiTheme="minorHAnsi" w:cstheme="minorHAnsi"/>
        </w:rPr>
        <w:t>2 - O </w:t>
      </w:r>
      <w:proofErr w:type="spellStart"/>
      <w:r w:rsidRPr="003F17B3">
        <w:rPr>
          <w:rStyle w:val="nfase"/>
          <w:rFonts w:asciiTheme="minorHAnsi" w:eastAsiaTheme="majorEastAsia" w:hAnsiTheme="minorHAnsi" w:cstheme="minorHAnsi"/>
          <w:bdr w:val="none" w:sz="0" w:space="0" w:color="auto" w:frame="1"/>
        </w:rPr>
        <w:t>DispatcherServlet</w:t>
      </w:r>
      <w:proofErr w:type="spellEnd"/>
      <w:r w:rsidRPr="003F17B3">
        <w:rPr>
          <w:rFonts w:asciiTheme="minorHAnsi" w:hAnsiTheme="minorHAnsi" w:cstheme="minorHAnsi"/>
        </w:rPr>
        <w:t> verifica o </w:t>
      </w:r>
      <w:proofErr w:type="spellStart"/>
      <w:r w:rsidRPr="003F17B3">
        <w:rPr>
          <w:rStyle w:val="nfase"/>
          <w:rFonts w:asciiTheme="minorHAnsi" w:eastAsiaTheme="majorEastAsia" w:hAnsiTheme="minorHAnsi" w:cstheme="minorHAnsi"/>
          <w:bdr w:val="none" w:sz="0" w:space="0" w:color="auto" w:frame="1"/>
        </w:rPr>
        <w:t>HandlerMapping</w:t>
      </w:r>
      <w:proofErr w:type="spellEnd"/>
      <w:r w:rsidRPr="003F17B3">
        <w:rPr>
          <w:rFonts w:asciiTheme="minorHAnsi" w:hAnsiTheme="minorHAnsi" w:cstheme="minorHAnsi"/>
        </w:rPr>
        <w:t> e carrega o </w:t>
      </w:r>
      <w:proofErr w:type="spellStart"/>
      <w:r w:rsidRPr="003F17B3">
        <w:rPr>
          <w:rStyle w:val="nfase"/>
          <w:rFonts w:asciiTheme="minorHAnsi" w:eastAsiaTheme="majorEastAsia" w:hAnsiTheme="minorHAnsi" w:cstheme="minorHAnsi"/>
          <w:bdr w:val="none" w:sz="0" w:space="0" w:color="auto" w:frame="1"/>
        </w:rPr>
        <w:t>Controller</w:t>
      </w:r>
      <w:proofErr w:type="spellEnd"/>
      <w:r w:rsidRPr="003F17B3">
        <w:rPr>
          <w:rFonts w:asciiTheme="minorHAnsi" w:hAnsiTheme="minorHAnsi" w:cstheme="minorHAnsi"/>
        </w:rPr>
        <w:t> associado a requisição.</w:t>
      </w:r>
    </w:p>
    <w:p w:rsidR="0073289F" w:rsidRPr="003F17B3" w:rsidRDefault="0073289F" w:rsidP="0073289F">
      <w:pPr>
        <w:shd w:val="clear" w:color="auto" w:fill="FFFFFF"/>
        <w:jc w:val="both"/>
        <w:textAlignment w:val="baseline"/>
        <w:rPr>
          <w:rFonts w:asciiTheme="minorHAnsi" w:hAnsiTheme="minorHAnsi" w:cstheme="minorHAnsi"/>
        </w:rPr>
      </w:pPr>
    </w:p>
    <w:p w:rsidR="0073289F" w:rsidRPr="003F17B3" w:rsidRDefault="0073289F" w:rsidP="003935B1">
      <w:pPr>
        <w:shd w:val="clear" w:color="auto" w:fill="FFFFFF"/>
        <w:ind w:firstLine="708"/>
        <w:jc w:val="both"/>
        <w:textAlignment w:val="baseline"/>
        <w:rPr>
          <w:rFonts w:asciiTheme="minorHAnsi" w:hAnsiTheme="minorHAnsi" w:cstheme="minorHAnsi"/>
        </w:rPr>
      </w:pPr>
      <w:proofErr w:type="spellStart"/>
      <w:r w:rsidRPr="003F17B3">
        <w:rPr>
          <w:rFonts w:asciiTheme="minorHAnsi" w:hAnsiTheme="minorHAnsi" w:cstheme="minorHAnsi"/>
          <w:i/>
        </w:rPr>
        <w:t>HandlerMapping</w:t>
      </w:r>
      <w:proofErr w:type="spellEnd"/>
      <w:r w:rsidRPr="003F17B3">
        <w:rPr>
          <w:rFonts w:asciiTheme="minorHAnsi" w:hAnsiTheme="minorHAnsi" w:cstheme="minorHAnsi"/>
        </w:rPr>
        <w:t xml:space="preserve"> é uma interface que faz a análise e define um mapeamento da requisição.</w:t>
      </w:r>
    </w:p>
    <w:p w:rsidR="0073289F" w:rsidRPr="003F17B3" w:rsidRDefault="0073289F" w:rsidP="0073289F">
      <w:pPr>
        <w:shd w:val="clear" w:color="auto" w:fill="FFFFFF"/>
        <w:jc w:val="both"/>
        <w:textAlignment w:val="baseline"/>
        <w:rPr>
          <w:rFonts w:asciiTheme="minorHAnsi" w:hAnsiTheme="minorHAnsi" w:cstheme="minorHAnsi"/>
        </w:rPr>
      </w:pPr>
    </w:p>
    <w:p w:rsidR="0073289F" w:rsidRPr="003F17B3" w:rsidRDefault="0073289F" w:rsidP="0073289F">
      <w:pPr>
        <w:shd w:val="clear" w:color="auto" w:fill="FFFFFF"/>
        <w:jc w:val="both"/>
        <w:textAlignment w:val="baseline"/>
        <w:rPr>
          <w:rFonts w:asciiTheme="minorHAnsi" w:hAnsiTheme="minorHAnsi" w:cstheme="minorHAnsi"/>
        </w:rPr>
      </w:pPr>
      <w:r w:rsidRPr="003F17B3">
        <w:rPr>
          <w:rFonts w:asciiTheme="minorHAnsi" w:hAnsiTheme="minorHAnsi" w:cstheme="minorHAnsi"/>
        </w:rPr>
        <w:t>3 - O </w:t>
      </w:r>
      <w:proofErr w:type="spellStart"/>
      <w:r w:rsidRPr="003F17B3">
        <w:rPr>
          <w:rStyle w:val="nfase"/>
          <w:rFonts w:asciiTheme="minorHAnsi" w:eastAsiaTheme="majorEastAsia" w:hAnsiTheme="minorHAnsi" w:cstheme="minorHAnsi"/>
          <w:bdr w:val="none" w:sz="0" w:space="0" w:color="auto" w:frame="1"/>
        </w:rPr>
        <w:t>Controller</w:t>
      </w:r>
      <w:proofErr w:type="spellEnd"/>
      <w:r w:rsidRPr="003F17B3">
        <w:rPr>
          <w:rFonts w:asciiTheme="minorHAnsi" w:hAnsiTheme="minorHAnsi" w:cstheme="minorHAnsi"/>
        </w:rPr>
        <w:t> processa a requisição através da chamada aos métodos apropriados do serviço e retorna um objeto </w:t>
      </w:r>
      <w:proofErr w:type="spellStart"/>
      <w:r w:rsidRPr="003F17B3">
        <w:rPr>
          <w:rStyle w:val="nfase"/>
          <w:rFonts w:asciiTheme="minorHAnsi" w:eastAsiaTheme="majorEastAsia" w:hAnsiTheme="minorHAnsi" w:cstheme="minorHAnsi"/>
          <w:bdr w:val="none" w:sz="0" w:space="0" w:color="auto" w:frame="1"/>
        </w:rPr>
        <w:t>ModeAndView</w:t>
      </w:r>
      <w:proofErr w:type="spellEnd"/>
      <w:r w:rsidRPr="003F17B3">
        <w:rPr>
          <w:rFonts w:asciiTheme="minorHAnsi" w:hAnsiTheme="minorHAnsi" w:cstheme="minorHAnsi"/>
        </w:rPr>
        <w:t> para </w:t>
      </w:r>
      <w:proofErr w:type="spellStart"/>
      <w:r w:rsidRPr="003F17B3">
        <w:rPr>
          <w:rStyle w:val="nfase"/>
          <w:rFonts w:asciiTheme="minorHAnsi" w:eastAsiaTheme="majorEastAsia" w:hAnsiTheme="minorHAnsi" w:cstheme="minorHAnsi"/>
          <w:bdr w:val="none" w:sz="0" w:space="0" w:color="auto" w:frame="1"/>
        </w:rPr>
        <w:t>DispatcherServlet</w:t>
      </w:r>
      <w:proofErr w:type="spellEnd"/>
      <w:r w:rsidRPr="003F17B3">
        <w:rPr>
          <w:rFonts w:asciiTheme="minorHAnsi" w:hAnsiTheme="minorHAnsi" w:cstheme="minorHAnsi"/>
        </w:rPr>
        <w:t xml:space="preserve">. </w:t>
      </w:r>
    </w:p>
    <w:p w:rsidR="0073289F" w:rsidRPr="003F17B3" w:rsidRDefault="0073289F" w:rsidP="0073289F">
      <w:pPr>
        <w:shd w:val="clear" w:color="auto" w:fill="FFFFFF"/>
        <w:jc w:val="both"/>
        <w:textAlignment w:val="baseline"/>
        <w:rPr>
          <w:rFonts w:asciiTheme="minorHAnsi" w:hAnsiTheme="minorHAnsi" w:cstheme="minorHAnsi"/>
        </w:rPr>
      </w:pPr>
    </w:p>
    <w:p w:rsidR="0073289F" w:rsidRPr="003F17B3" w:rsidRDefault="0073289F" w:rsidP="003935B1">
      <w:pPr>
        <w:shd w:val="clear" w:color="auto" w:fill="FFFFFF"/>
        <w:ind w:firstLine="708"/>
        <w:jc w:val="both"/>
        <w:textAlignment w:val="baseline"/>
        <w:rPr>
          <w:rFonts w:asciiTheme="minorHAnsi" w:hAnsiTheme="minorHAnsi" w:cstheme="minorHAnsi"/>
        </w:rPr>
      </w:pPr>
      <w:r w:rsidRPr="003F17B3">
        <w:rPr>
          <w:rFonts w:asciiTheme="minorHAnsi" w:hAnsiTheme="minorHAnsi" w:cstheme="minorHAnsi"/>
        </w:rPr>
        <w:t>O objeto </w:t>
      </w:r>
      <w:proofErr w:type="spellStart"/>
      <w:r w:rsidRPr="003F17B3">
        <w:rPr>
          <w:rStyle w:val="nfase"/>
          <w:rFonts w:asciiTheme="minorHAnsi" w:eastAsiaTheme="majorEastAsia" w:hAnsiTheme="minorHAnsi" w:cstheme="minorHAnsi"/>
          <w:bdr w:val="none" w:sz="0" w:space="0" w:color="auto" w:frame="1"/>
        </w:rPr>
        <w:t>ModeAndView</w:t>
      </w:r>
      <w:proofErr w:type="spellEnd"/>
      <w:r w:rsidRPr="003F17B3">
        <w:rPr>
          <w:rFonts w:asciiTheme="minorHAnsi" w:hAnsiTheme="minorHAnsi" w:cstheme="minorHAnsi"/>
        </w:rPr>
        <w:t> contém os dados do modelo e o nome da visão.</w:t>
      </w:r>
    </w:p>
    <w:p w:rsidR="0073289F" w:rsidRPr="003F17B3" w:rsidRDefault="0073289F" w:rsidP="0073289F">
      <w:pPr>
        <w:shd w:val="clear" w:color="auto" w:fill="FFFFFF"/>
        <w:jc w:val="both"/>
        <w:textAlignment w:val="baseline"/>
        <w:rPr>
          <w:rFonts w:asciiTheme="minorHAnsi" w:hAnsiTheme="minorHAnsi" w:cstheme="minorHAnsi"/>
        </w:rPr>
      </w:pPr>
    </w:p>
    <w:p w:rsidR="0073289F" w:rsidRPr="003F17B3" w:rsidRDefault="0073289F" w:rsidP="0073289F">
      <w:pPr>
        <w:shd w:val="clear" w:color="auto" w:fill="FFFFFF"/>
        <w:jc w:val="both"/>
        <w:textAlignment w:val="baseline"/>
        <w:rPr>
          <w:rFonts w:asciiTheme="minorHAnsi" w:hAnsiTheme="minorHAnsi" w:cstheme="minorHAnsi"/>
        </w:rPr>
      </w:pPr>
      <w:r w:rsidRPr="003F17B3">
        <w:rPr>
          <w:rFonts w:asciiTheme="minorHAnsi" w:hAnsiTheme="minorHAnsi" w:cstheme="minorHAnsi"/>
        </w:rPr>
        <w:t>4 - O </w:t>
      </w:r>
      <w:proofErr w:type="spellStart"/>
      <w:r w:rsidRPr="003F17B3">
        <w:rPr>
          <w:rStyle w:val="nfase"/>
          <w:rFonts w:asciiTheme="minorHAnsi" w:eastAsiaTheme="majorEastAsia" w:hAnsiTheme="minorHAnsi" w:cstheme="minorHAnsi"/>
          <w:bdr w:val="none" w:sz="0" w:space="0" w:color="auto" w:frame="1"/>
        </w:rPr>
        <w:t>DispatcherServlet</w:t>
      </w:r>
      <w:proofErr w:type="spellEnd"/>
      <w:r w:rsidRPr="003F17B3">
        <w:rPr>
          <w:rFonts w:asciiTheme="minorHAnsi" w:hAnsiTheme="minorHAnsi" w:cstheme="minorHAnsi"/>
        </w:rPr>
        <w:t> envia o nome de visão para um </w:t>
      </w:r>
      <w:proofErr w:type="spellStart"/>
      <w:r w:rsidRPr="003F17B3">
        <w:rPr>
          <w:rStyle w:val="nfase"/>
          <w:rFonts w:asciiTheme="minorHAnsi" w:eastAsiaTheme="majorEastAsia" w:hAnsiTheme="minorHAnsi" w:cstheme="minorHAnsi"/>
          <w:bdr w:val="none" w:sz="0" w:space="0" w:color="auto" w:frame="1"/>
        </w:rPr>
        <w:t>ViewResolver</w:t>
      </w:r>
      <w:proofErr w:type="spellEnd"/>
      <w:r w:rsidRPr="003F17B3">
        <w:rPr>
          <w:rFonts w:asciiTheme="minorHAnsi" w:hAnsiTheme="minorHAnsi" w:cstheme="minorHAnsi"/>
        </w:rPr>
        <w:t> para que ele encontre o </w:t>
      </w:r>
      <w:proofErr w:type="spellStart"/>
      <w:r w:rsidRPr="003F17B3">
        <w:rPr>
          <w:rStyle w:val="nfase"/>
          <w:rFonts w:asciiTheme="minorHAnsi" w:eastAsiaTheme="majorEastAsia" w:hAnsiTheme="minorHAnsi" w:cstheme="minorHAnsi"/>
          <w:bdr w:val="none" w:sz="0" w:space="0" w:color="auto" w:frame="1"/>
        </w:rPr>
        <w:t>View</w:t>
      </w:r>
      <w:proofErr w:type="spellEnd"/>
      <w:r w:rsidRPr="003F17B3">
        <w:rPr>
          <w:rFonts w:asciiTheme="minorHAnsi" w:hAnsiTheme="minorHAnsi" w:cstheme="minorHAnsi"/>
        </w:rPr>
        <w:t> que deve ser carregado.</w:t>
      </w:r>
    </w:p>
    <w:p w:rsidR="0073289F" w:rsidRPr="003F17B3" w:rsidRDefault="0073289F" w:rsidP="0073289F">
      <w:pPr>
        <w:shd w:val="clear" w:color="auto" w:fill="FFFFFF"/>
        <w:jc w:val="both"/>
        <w:textAlignment w:val="baseline"/>
        <w:rPr>
          <w:rFonts w:asciiTheme="minorHAnsi" w:hAnsiTheme="minorHAnsi" w:cstheme="minorHAnsi"/>
        </w:rPr>
      </w:pPr>
    </w:p>
    <w:p w:rsidR="0073289F" w:rsidRPr="003F17B3" w:rsidRDefault="0073289F" w:rsidP="003935B1">
      <w:pPr>
        <w:shd w:val="clear" w:color="auto" w:fill="FFFFFF"/>
        <w:ind w:firstLine="708"/>
        <w:jc w:val="both"/>
        <w:textAlignment w:val="baseline"/>
        <w:rPr>
          <w:rFonts w:asciiTheme="minorHAnsi" w:hAnsiTheme="minorHAnsi" w:cstheme="minorHAnsi"/>
        </w:rPr>
      </w:pPr>
      <w:proofErr w:type="spellStart"/>
      <w:proofErr w:type="gramStart"/>
      <w:r w:rsidRPr="003F17B3">
        <w:rPr>
          <w:rFonts w:asciiTheme="minorHAnsi" w:hAnsiTheme="minorHAnsi" w:cstheme="minorHAnsi"/>
          <w:lang w:eastAsia="pt-BR"/>
        </w:rPr>
        <w:t>O</w:t>
      </w:r>
      <w:r w:rsidRPr="003F17B3">
        <w:rPr>
          <w:rFonts w:asciiTheme="minorHAnsi" w:hAnsiTheme="minorHAnsi" w:cstheme="minorHAnsi"/>
          <w:i/>
          <w:lang w:eastAsia="pt-BR"/>
        </w:rPr>
        <w:t>View</w:t>
      </w:r>
      <w:proofErr w:type="spellEnd"/>
      <w:r w:rsidRPr="003F17B3">
        <w:rPr>
          <w:rFonts w:asciiTheme="minorHAnsi" w:hAnsiTheme="minorHAnsi" w:cstheme="minorHAnsi"/>
          <w:i/>
          <w:lang w:eastAsia="pt-BR"/>
        </w:rPr>
        <w:t xml:space="preserve"> Resolver</w:t>
      </w:r>
      <w:proofErr w:type="gramEnd"/>
      <w:r w:rsidRPr="003F17B3">
        <w:rPr>
          <w:rFonts w:asciiTheme="minorHAnsi" w:hAnsiTheme="minorHAnsi" w:cstheme="minorHAnsi"/>
          <w:lang w:eastAsia="pt-BR"/>
        </w:rPr>
        <w:t xml:space="preserve"> é um gerenciador de visualização, ele procura a página JSP no qual corresponde ao nome da </w:t>
      </w:r>
      <w:proofErr w:type="spellStart"/>
      <w:r w:rsidR="00C55B4A" w:rsidRPr="003F17B3">
        <w:rPr>
          <w:rFonts w:asciiTheme="minorHAnsi" w:hAnsiTheme="minorHAnsi" w:cstheme="minorHAnsi"/>
          <w:lang w:eastAsia="pt-BR"/>
        </w:rPr>
        <w:t>V</w:t>
      </w:r>
      <w:r w:rsidRPr="003F17B3">
        <w:rPr>
          <w:rFonts w:asciiTheme="minorHAnsi" w:hAnsiTheme="minorHAnsi" w:cstheme="minorHAnsi"/>
          <w:i/>
          <w:lang w:eastAsia="pt-BR"/>
        </w:rPr>
        <w:t>iew</w:t>
      </w:r>
      <w:r w:rsidRPr="003F17B3">
        <w:rPr>
          <w:rFonts w:asciiTheme="minorHAnsi" w:hAnsiTheme="minorHAnsi" w:cstheme="minorHAnsi"/>
          <w:lang w:eastAsia="pt-BR"/>
        </w:rPr>
        <w:t>encaminhada</w:t>
      </w:r>
      <w:proofErr w:type="spellEnd"/>
      <w:r w:rsidRPr="003F17B3">
        <w:rPr>
          <w:rFonts w:asciiTheme="minorHAnsi" w:hAnsiTheme="minorHAnsi" w:cstheme="minorHAnsi"/>
          <w:lang w:eastAsia="pt-BR"/>
        </w:rPr>
        <w:t xml:space="preserve"> pelo </w:t>
      </w:r>
      <w:proofErr w:type="spellStart"/>
      <w:r w:rsidRPr="003F17B3">
        <w:rPr>
          <w:rFonts w:asciiTheme="minorHAnsi" w:hAnsiTheme="minorHAnsi" w:cstheme="minorHAnsi"/>
          <w:i/>
          <w:lang w:eastAsia="pt-BR"/>
        </w:rPr>
        <w:t>Controller</w:t>
      </w:r>
      <w:proofErr w:type="spellEnd"/>
      <w:r w:rsidRPr="003F17B3">
        <w:rPr>
          <w:rFonts w:asciiTheme="minorHAnsi" w:hAnsiTheme="minorHAnsi" w:cstheme="minorHAnsi"/>
          <w:lang w:eastAsia="pt-BR"/>
        </w:rPr>
        <w:t>.</w:t>
      </w:r>
    </w:p>
    <w:p w:rsidR="0073289F" w:rsidRPr="003F17B3" w:rsidRDefault="0073289F" w:rsidP="0073289F">
      <w:pPr>
        <w:shd w:val="clear" w:color="auto" w:fill="FFFFFF"/>
        <w:jc w:val="both"/>
        <w:textAlignment w:val="baseline"/>
        <w:rPr>
          <w:rFonts w:asciiTheme="minorHAnsi" w:hAnsiTheme="minorHAnsi" w:cstheme="minorHAnsi"/>
        </w:rPr>
      </w:pPr>
    </w:p>
    <w:p w:rsidR="0073289F" w:rsidRPr="003F17B3" w:rsidRDefault="0073289F" w:rsidP="0073289F">
      <w:pPr>
        <w:shd w:val="clear" w:color="auto" w:fill="FFFFFF"/>
        <w:jc w:val="both"/>
        <w:textAlignment w:val="baseline"/>
        <w:rPr>
          <w:rFonts w:asciiTheme="minorHAnsi" w:hAnsiTheme="minorHAnsi" w:cstheme="minorHAnsi"/>
        </w:rPr>
      </w:pPr>
      <w:r w:rsidRPr="003F17B3">
        <w:rPr>
          <w:rFonts w:asciiTheme="minorHAnsi" w:hAnsiTheme="minorHAnsi" w:cstheme="minorHAnsi"/>
        </w:rPr>
        <w:t>5 - Agora o </w:t>
      </w:r>
      <w:proofErr w:type="spellStart"/>
      <w:r w:rsidRPr="003F17B3">
        <w:rPr>
          <w:rStyle w:val="nfase"/>
          <w:rFonts w:asciiTheme="minorHAnsi" w:eastAsiaTheme="majorEastAsia" w:hAnsiTheme="minorHAnsi" w:cstheme="minorHAnsi"/>
          <w:bdr w:val="none" w:sz="0" w:space="0" w:color="auto" w:frame="1"/>
        </w:rPr>
        <w:t>DispatcherServlet</w:t>
      </w:r>
      <w:proofErr w:type="spellEnd"/>
      <w:r w:rsidRPr="003F17B3">
        <w:rPr>
          <w:rFonts w:asciiTheme="minorHAnsi" w:hAnsiTheme="minorHAnsi" w:cstheme="minorHAnsi"/>
        </w:rPr>
        <w:t> passará o objeto modelo para o </w:t>
      </w:r>
      <w:proofErr w:type="spellStart"/>
      <w:r w:rsidRPr="003F17B3">
        <w:rPr>
          <w:rStyle w:val="nfase"/>
          <w:rFonts w:asciiTheme="minorHAnsi" w:eastAsiaTheme="majorEastAsia" w:hAnsiTheme="minorHAnsi" w:cstheme="minorHAnsi"/>
          <w:bdr w:val="none" w:sz="0" w:space="0" w:color="auto" w:frame="1"/>
        </w:rPr>
        <w:t>View</w:t>
      </w:r>
      <w:proofErr w:type="spellEnd"/>
      <w:r w:rsidR="00C55B4A" w:rsidRPr="003F17B3">
        <w:rPr>
          <w:rFonts w:asciiTheme="minorHAnsi" w:hAnsiTheme="minorHAnsi" w:cstheme="minorHAnsi"/>
        </w:rPr>
        <w:t xml:space="preserve"> para que o resultado </w:t>
      </w:r>
      <w:proofErr w:type="gramStart"/>
      <w:r w:rsidR="00C55B4A" w:rsidRPr="003F17B3">
        <w:rPr>
          <w:rFonts w:asciiTheme="minorHAnsi" w:hAnsiTheme="minorHAnsi" w:cstheme="minorHAnsi"/>
        </w:rPr>
        <w:t xml:space="preserve">seja  </w:t>
      </w:r>
      <w:proofErr w:type="spellStart"/>
      <w:r w:rsidRPr="003F17B3">
        <w:rPr>
          <w:rFonts w:asciiTheme="minorHAnsi" w:hAnsiTheme="minorHAnsi" w:cstheme="minorHAnsi"/>
        </w:rPr>
        <w:t>renderizado</w:t>
      </w:r>
      <w:proofErr w:type="spellEnd"/>
      <w:proofErr w:type="gramEnd"/>
      <w:r w:rsidRPr="003F17B3">
        <w:rPr>
          <w:rFonts w:asciiTheme="minorHAnsi" w:hAnsiTheme="minorHAnsi" w:cstheme="minorHAnsi"/>
        </w:rPr>
        <w:t>.</w:t>
      </w:r>
    </w:p>
    <w:p w:rsidR="0073289F" w:rsidRPr="003F17B3" w:rsidRDefault="0073289F" w:rsidP="0073289F">
      <w:pPr>
        <w:shd w:val="clear" w:color="auto" w:fill="FFFFFF"/>
        <w:jc w:val="both"/>
        <w:textAlignment w:val="baseline"/>
        <w:rPr>
          <w:rFonts w:asciiTheme="minorHAnsi" w:hAnsiTheme="minorHAnsi" w:cstheme="minorHAnsi"/>
        </w:rPr>
      </w:pPr>
    </w:p>
    <w:p w:rsidR="00E7692E" w:rsidRPr="003F17B3" w:rsidRDefault="0073289F" w:rsidP="0073289F">
      <w:pPr>
        <w:shd w:val="clear" w:color="auto" w:fill="FFFFFF"/>
        <w:jc w:val="both"/>
        <w:textAlignment w:val="baseline"/>
        <w:rPr>
          <w:rFonts w:asciiTheme="minorHAnsi" w:hAnsiTheme="minorHAnsi" w:cstheme="minorHAnsi"/>
        </w:rPr>
      </w:pPr>
      <w:r w:rsidRPr="003F17B3">
        <w:rPr>
          <w:rFonts w:asciiTheme="minorHAnsi" w:hAnsiTheme="minorHAnsi" w:cstheme="minorHAnsi"/>
        </w:rPr>
        <w:t>6 - A </w:t>
      </w:r>
      <w:proofErr w:type="spellStart"/>
      <w:r w:rsidRPr="003F17B3">
        <w:rPr>
          <w:rStyle w:val="nfase"/>
          <w:rFonts w:asciiTheme="minorHAnsi" w:eastAsiaTheme="majorEastAsia" w:hAnsiTheme="minorHAnsi" w:cstheme="minorHAnsi"/>
          <w:bdr w:val="none" w:sz="0" w:space="0" w:color="auto" w:frame="1"/>
        </w:rPr>
        <w:t>View</w:t>
      </w:r>
      <w:proofErr w:type="spellEnd"/>
      <w:r w:rsidRPr="003F17B3">
        <w:rPr>
          <w:rFonts w:asciiTheme="minorHAnsi" w:hAnsiTheme="minorHAnsi" w:cstheme="minorHAnsi"/>
        </w:rPr>
        <w:t xml:space="preserve"> com os dados vindo do modelo, vai </w:t>
      </w:r>
      <w:proofErr w:type="spellStart"/>
      <w:r w:rsidRPr="003F17B3">
        <w:rPr>
          <w:rFonts w:asciiTheme="minorHAnsi" w:hAnsiTheme="minorHAnsi" w:cstheme="minorHAnsi"/>
        </w:rPr>
        <w:t>renderizar</w:t>
      </w:r>
      <w:proofErr w:type="spellEnd"/>
      <w:r w:rsidRPr="003F17B3">
        <w:rPr>
          <w:rFonts w:asciiTheme="minorHAnsi" w:hAnsiTheme="minorHAnsi" w:cstheme="minorHAnsi"/>
        </w:rPr>
        <w:t xml:space="preserve"> o resultado para o usuário.</w:t>
      </w:r>
    </w:p>
    <w:p w:rsidR="0073289F" w:rsidRPr="003F17B3" w:rsidRDefault="0073289F" w:rsidP="0073289F">
      <w:pPr>
        <w:jc w:val="both"/>
        <w:rPr>
          <w:rFonts w:asciiTheme="minorHAnsi" w:hAnsiTheme="minorHAnsi" w:cstheme="minorHAnsi"/>
          <w:b/>
          <w:highlight w:val="green"/>
          <w:u w:val="single"/>
        </w:rPr>
      </w:pPr>
    </w:p>
    <w:p w:rsidR="0073289F" w:rsidRPr="003F17B3" w:rsidRDefault="0073289F" w:rsidP="0073289F">
      <w:pPr>
        <w:jc w:val="both"/>
        <w:rPr>
          <w:rFonts w:asciiTheme="minorHAnsi" w:hAnsiTheme="minorHAnsi" w:cstheme="minorHAnsi"/>
          <w:b/>
          <w:highlight w:val="green"/>
          <w:u w:val="single"/>
        </w:rPr>
      </w:pPr>
    </w:p>
    <w:p w:rsidR="0073289F" w:rsidRPr="003F17B3" w:rsidRDefault="0073289F" w:rsidP="0073289F">
      <w:pPr>
        <w:jc w:val="both"/>
        <w:rPr>
          <w:rFonts w:asciiTheme="minorHAnsi" w:hAnsiTheme="minorHAnsi" w:cstheme="minorHAnsi"/>
          <w:b/>
          <w:i/>
        </w:rPr>
      </w:pPr>
      <w:r w:rsidRPr="003F17B3">
        <w:rPr>
          <w:rFonts w:asciiTheme="minorHAnsi" w:hAnsiTheme="minorHAnsi" w:cstheme="minorHAnsi"/>
          <w:b/>
          <w:i/>
        </w:rPr>
        <w:t xml:space="preserve">Spring MVC: </w:t>
      </w:r>
      <w:proofErr w:type="spellStart"/>
      <w:r w:rsidRPr="003F17B3">
        <w:rPr>
          <w:rFonts w:asciiTheme="minorHAnsi" w:hAnsiTheme="minorHAnsi" w:cstheme="minorHAnsi"/>
          <w:b/>
          <w:i/>
        </w:rPr>
        <w:t>Controllers</w:t>
      </w:r>
      <w:proofErr w:type="spellEnd"/>
    </w:p>
    <w:p w:rsidR="0073289F" w:rsidRPr="003F17B3" w:rsidRDefault="0073289F" w:rsidP="003935B1">
      <w:pPr>
        <w:spacing w:before="150" w:after="150"/>
        <w:ind w:firstLine="708"/>
        <w:jc w:val="both"/>
        <w:rPr>
          <w:rFonts w:asciiTheme="minorHAnsi" w:hAnsiTheme="minorHAnsi" w:cstheme="minorHAnsi"/>
          <w:lang w:eastAsia="pt-BR"/>
        </w:rPr>
      </w:pPr>
      <w:r w:rsidRPr="003F17B3">
        <w:rPr>
          <w:rFonts w:asciiTheme="minorHAnsi" w:hAnsiTheme="minorHAnsi" w:cstheme="minorHAnsi"/>
          <w:lang w:eastAsia="pt-BR"/>
        </w:rPr>
        <w:t xml:space="preserve">O </w:t>
      </w:r>
      <w:proofErr w:type="spellStart"/>
      <w:r w:rsidRPr="003F17B3">
        <w:rPr>
          <w:rFonts w:asciiTheme="minorHAnsi" w:hAnsiTheme="minorHAnsi" w:cstheme="minorHAnsi"/>
          <w:i/>
          <w:lang w:eastAsia="pt-BR"/>
        </w:rPr>
        <w:t>Controller</w:t>
      </w:r>
      <w:proofErr w:type="spellEnd"/>
      <w:r w:rsidRPr="003F17B3">
        <w:rPr>
          <w:rFonts w:asciiTheme="minorHAnsi" w:hAnsiTheme="minorHAnsi" w:cstheme="minorHAnsi"/>
          <w:lang w:eastAsia="pt-BR"/>
        </w:rPr>
        <w:t xml:space="preserve"> é uma classe Java que possui os métodos responsáveis por tratar as requisições, e como o próprio nome já diz, faz parte da camada controladora do modelo MVC. Responsável por intermediar as informações junto a </w:t>
      </w:r>
      <w:proofErr w:type="spellStart"/>
      <w:r w:rsidRPr="003F17B3">
        <w:rPr>
          <w:rFonts w:asciiTheme="minorHAnsi" w:hAnsiTheme="minorHAnsi" w:cstheme="minorHAnsi"/>
          <w:i/>
          <w:lang w:eastAsia="pt-BR"/>
        </w:rPr>
        <w:t>View</w:t>
      </w:r>
      <w:proofErr w:type="spellEnd"/>
      <w:r w:rsidRPr="003F17B3">
        <w:rPr>
          <w:rFonts w:asciiTheme="minorHAnsi" w:hAnsiTheme="minorHAnsi" w:cstheme="minorHAnsi"/>
          <w:lang w:eastAsia="pt-BR"/>
        </w:rPr>
        <w:t>, receber parâmetros e disponibilizar resultados.</w:t>
      </w:r>
    </w:p>
    <w:p w:rsidR="003935B1" w:rsidRPr="003F17B3" w:rsidRDefault="0073289F" w:rsidP="003935B1">
      <w:pPr>
        <w:shd w:val="clear" w:color="auto" w:fill="FFFFFF"/>
        <w:spacing w:before="100" w:beforeAutospacing="1" w:after="100" w:afterAutospacing="1"/>
        <w:ind w:firstLine="708"/>
        <w:jc w:val="both"/>
        <w:rPr>
          <w:rFonts w:asciiTheme="minorHAnsi" w:hAnsiTheme="minorHAnsi" w:cstheme="minorHAnsi"/>
          <w:shd w:val="clear" w:color="auto" w:fill="FFFFFF"/>
        </w:rPr>
      </w:pPr>
      <w:r w:rsidRPr="003F17B3">
        <w:rPr>
          <w:rFonts w:asciiTheme="minorHAnsi" w:hAnsiTheme="minorHAnsi" w:cstheme="minorHAnsi"/>
          <w:shd w:val="clear" w:color="auto" w:fill="FFFFFF"/>
        </w:rPr>
        <w:t>O </w:t>
      </w:r>
      <w:proofErr w:type="spellStart"/>
      <w:r w:rsidRPr="003F17B3">
        <w:rPr>
          <w:rFonts w:asciiTheme="minorHAnsi" w:hAnsiTheme="minorHAnsi" w:cstheme="minorHAnsi"/>
          <w:iCs/>
          <w:shd w:val="clear" w:color="auto" w:fill="FFFFFF"/>
        </w:rPr>
        <w:t>Controller</w:t>
      </w:r>
      <w:proofErr w:type="spellEnd"/>
      <w:r w:rsidRPr="003F17B3">
        <w:rPr>
          <w:rFonts w:asciiTheme="minorHAnsi" w:hAnsiTheme="minorHAnsi" w:cstheme="minorHAnsi"/>
          <w:shd w:val="clear" w:color="auto" w:fill="FFFFFF"/>
        </w:rPr>
        <w:t xml:space="preserve"> suporta os métodos do tipo </w:t>
      </w:r>
      <w:r w:rsidRPr="003F17B3">
        <w:rPr>
          <w:rFonts w:asciiTheme="minorHAnsi" w:hAnsiTheme="minorHAnsi" w:cstheme="minorHAnsi"/>
          <w:i/>
          <w:shd w:val="clear" w:color="auto" w:fill="FFFFFF"/>
        </w:rPr>
        <w:t>GET</w:t>
      </w:r>
      <w:r w:rsidRPr="003F17B3">
        <w:rPr>
          <w:rFonts w:asciiTheme="minorHAnsi" w:hAnsiTheme="minorHAnsi" w:cstheme="minorHAnsi"/>
          <w:shd w:val="clear" w:color="auto" w:fill="FFFFFF"/>
        </w:rPr>
        <w:t xml:space="preserve"> ou </w:t>
      </w:r>
      <w:r w:rsidRPr="003F17B3">
        <w:rPr>
          <w:rFonts w:asciiTheme="minorHAnsi" w:hAnsiTheme="minorHAnsi" w:cstheme="minorHAnsi"/>
          <w:i/>
          <w:shd w:val="clear" w:color="auto" w:fill="FFFFFF"/>
        </w:rPr>
        <w:t>POST</w:t>
      </w:r>
      <w:r w:rsidRPr="003F17B3">
        <w:rPr>
          <w:rFonts w:asciiTheme="minorHAnsi" w:hAnsiTheme="minorHAnsi" w:cstheme="minorHAnsi"/>
          <w:shd w:val="clear" w:color="auto" w:fill="FFFFFF"/>
        </w:rPr>
        <w:t xml:space="preserve"> usado. O método de serviço definirá os dados do modelo com base na lógica de negócios definida e r</w:t>
      </w:r>
      <w:r w:rsidR="003935B1" w:rsidRPr="003F17B3">
        <w:rPr>
          <w:rFonts w:asciiTheme="minorHAnsi" w:hAnsiTheme="minorHAnsi" w:cstheme="minorHAnsi"/>
          <w:shd w:val="clear" w:color="auto" w:fill="FFFFFF"/>
        </w:rPr>
        <w:t xml:space="preserve">etornará o nome da visualização </w:t>
      </w:r>
      <w:r w:rsidRPr="003F17B3">
        <w:rPr>
          <w:rFonts w:asciiTheme="minorHAnsi" w:hAnsiTheme="minorHAnsi" w:cstheme="minorHAnsi"/>
          <w:shd w:val="clear" w:color="auto" w:fill="FFFFFF"/>
        </w:rPr>
        <w:t>ao </w:t>
      </w:r>
      <w:proofErr w:type="spellStart"/>
      <w:r w:rsidRPr="003F17B3">
        <w:rPr>
          <w:rFonts w:asciiTheme="minorHAnsi" w:hAnsiTheme="minorHAnsi" w:cstheme="minorHAnsi"/>
          <w:i/>
          <w:iCs/>
          <w:shd w:val="clear" w:color="auto" w:fill="FFFFFF"/>
        </w:rPr>
        <w:t>DispatcherServlet</w:t>
      </w:r>
      <w:proofErr w:type="spellEnd"/>
      <w:r w:rsidR="003935B1" w:rsidRPr="003F17B3">
        <w:rPr>
          <w:rFonts w:asciiTheme="minorHAnsi" w:hAnsiTheme="minorHAnsi" w:cstheme="minorHAnsi"/>
          <w:i/>
          <w:iCs/>
          <w:shd w:val="clear" w:color="auto" w:fill="FFFFFF"/>
        </w:rPr>
        <w:t>.</w:t>
      </w:r>
      <w:r w:rsidR="003935B1" w:rsidRPr="003F17B3">
        <w:rPr>
          <w:rFonts w:asciiTheme="minorHAnsi" w:hAnsiTheme="minorHAnsi" w:cstheme="minorHAnsi"/>
          <w:shd w:val="clear" w:color="auto" w:fill="FFFFFF"/>
        </w:rPr>
        <w:t> </w:t>
      </w:r>
    </w:p>
    <w:p w:rsidR="003935B1" w:rsidRPr="003F17B3" w:rsidRDefault="0073289F" w:rsidP="003935B1">
      <w:pPr>
        <w:shd w:val="clear" w:color="auto" w:fill="FFFFFF"/>
        <w:spacing w:before="100" w:beforeAutospacing="1" w:after="100" w:afterAutospacing="1"/>
        <w:ind w:firstLine="708"/>
        <w:jc w:val="both"/>
        <w:rPr>
          <w:rFonts w:asciiTheme="minorHAnsi" w:hAnsiTheme="minorHAnsi" w:cstheme="minorHAnsi"/>
          <w:shd w:val="clear" w:color="auto" w:fill="FFFFFF"/>
        </w:rPr>
      </w:pPr>
      <w:r w:rsidRPr="003F17B3">
        <w:rPr>
          <w:rFonts w:asciiTheme="minorHAnsi" w:hAnsiTheme="minorHAnsi" w:cstheme="minorHAnsi"/>
          <w:shd w:val="clear" w:color="auto" w:fill="FFFFFF"/>
        </w:rPr>
        <w:t xml:space="preserve">Para dizer que a classe será um </w:t>
      </w:r>
      <w:proofErr w:type="spellStart"/>
      <w:r w:rsidRPr="003F17B3">
        <w:rPr>
          <w:rFonts w:asciiTheme="minorHAnsi" w:hAnsiTheme="minorHAnsi" w:cstheme="minorHAnsi"/>
          <w:i/>
          <w:shd w:val="clear" w:color="auto" w:fill="FFFFFF"/>
        </w:rPr>
        <w:t>Controller</w:t>
      </w:r>
      <w:proofErr w:type="spellEnd"/>
      <w:r w:rsidRPr="003F17B3">
        <w:rPr>
          <w:rFonts w:asciiTheme="minorHAnsi" w:hAnsiTheme="minorHAnsi" w:cstheme="minorHAnsi"/>
          <w:shd w:val="clear" w:color="auto" w:fill="FFFFFF"/>
        </w:rPr>
        <w:t>, basta fazer a anotação </w:t>
      </w:r>
      <w:r w:rsidRPr="003F17B3">
        <w:rPr>
          <w:rFonts w:asciiTheme="minorHAnsi" w:hAnsiTheme="minorHAnsi" w:cstheme="minorHAnsi"/>
          <w:bCs/>
          <w:shd w:val="clear" w:color="auto" w:fill="FFFFFF"/>
        </w:rPr>
        <w:t>@</w:t>
      </w:r>
      <w:proofErr w:type="spellStart"/>
      <w:r w:rsidRPr="003F17B3">
        <w:rPr>
          <w:rFonts w:asciiTheme="minorHAnsi" w:hAnsiTheme="minorHAnsi" w:cstheme="minorHAnsi"/>
          <w:bCs/>
          <w:i/>
          <w:shd w:val="clear" w:color="auto" w:fill="FFFFFF"/>
        </w:rPr>
        <w:t>Controller</w:t>
      </w:r>
      <w:proofErr w:type="spellEnd"/>
      <w:r w:rsidRPr="003F17B3">
        <w:rPr>
          <w:rFonts w:asciiTheme="minorHAnsi" w:hAnsiTheme="minorHAnsi" w:cstheme="minorHAnsi"/>
          <w:b/>
          <w:bCs/>
          <w:shd w:val="clear" w:color="auto" w:fill="FFFFFF"/>
        </w:rPr>
        <w:t>,</w:t>
      </w:r>
      <w:r w:rsidRPr="003F17B3">
        <w:rPr>
          <w:rFonts w:asciiTheme="minorHAnsi" w:hAnsiTheme="minorHAnsi" w:cstheme="minorHAnsi"/>
          <w:shd w:val="clear" w:color="auto" w:fill="FFFFFF"/>
        </w:rPr>
        <w:t xml:space="preserve"> assim a classe já </w:t>
      </w:r>
      <w:r w:rsidR="00B43E87" w:rsidRPr="003F17B3">
        <w:rPr>
          <w:rFonts w:asciiTheme="minorHAnsi" w:hAnsiTheme="minorHAnsi" w:cstheme="minorHAnsi"/>
          <w:shd w:val="clear" w:color="auto" w:fill="FFFFFF"/>
        </w:rPr>
        <w:t>passa a</w:t>
      </w:r>
      <w:r w:rsidRPr="003F17B3">
        <w:rPr>
          <w:rFonts w:asciiTheme="minorHAnsi" w:hAnsiTheme="minorHAnsi" w:cstheme="minorHAnsi"/>
          <w:shd w:val="clear" w:color="auto" w:fill="FFFFFF"/>
        </w:rPr>
        <w:t xml:space="preserve"> servir c</w:t>
      </w:r>
      <w:r w:rsidR="003935B1" w:rsidRPr="003F17B3">
        <w:rPr>
          <w:rFonts w:asciiTheme="minorHAnsi" w:hAnsiTheme="minorHAnsi" w:cstheme="minorHAnsi"/>
          <w:shd w:val="clear" w:color="auto" w:fill="FFFFFF"/>
        </w:rPr>
        <w:t>om a função de um controlador. </w:t>
      </w:r>
    </w:p>
    <w:p w:rsidR="0073289F" w:rsidRPr="003F17B3" w:rsidRDefault="0073289F" w:rsidP="003935B1">
      <w:pPr>
        <w:shd w:val="clear" w:color="auto" w:fill="FFFFFF"/>
        <w:spacing w:before="100" w:beforeAutospacing="1" w:after="100" w:afterAutospacing="1"/>
        <w:ind w:firstLine="708"/>
        <w:jc w:val="both"/>
        <w:rPr>
          <w:rFonts w:asciiTheme="minorHAnsi" w:hAnsiTheme="minorHAnsi" w:cstheme="minorHAnsi"/>
          <w:shd w:val="clear" w:color="auto" w:fill="FFFFFF"/>
        </w:rPr>
      </w:pPr>
      <w:r w:rsidRPr="003F17B3">
        <w:rPr>
          <w:rFonts w:asciiTheme="minorHAnsi" w:hAnsiTheme="minorHAnsi" w:cstheme="minorHAnsi"/>
          <w:shd w:val="clear" w:color="auto" w:fill="FFFFFF"/>
        </w:rPr>
        <w:t>A anotação </w:t>
      </w:r>
      <w:r w:rsidRPr="003F17B3">
        <w:rPr>
          <w:rFonts w:asciiTheme="minorHAnsi" w:hAnsiTheme="minorHAnsi" w:cstheme="minorHAnsi"/>
          <w:bCs/>
          <w:shd w:val="clear" w:color="auto" w:fill="FFFFFF"/>
        </w:rPr>
        <w:t>@</w:t>
      </w:r>
      <w:proofErr w:type="spellStart"/>
      <w:r w:rsidRPr="003F17B3">
        <w:rPr>
          <w:rFonts w:asciiTheme="minorHAnsi" w:hAnsiTheme="minorHAnsi" w:cstheme="minorHAnsi"/>
          <w:bCs/>
          <w:i/>
          <w:shd w:val="clear" w:color="auto" w:fill="FFFFFF"/>
        </w:rPr>
        <w:t>RequestMapping</w:t>
      </w:r>
      <w:proofErr w:type="spellEnd"/>
      <w:r w:rsidRPr="003F17B3">
        <w:rPr>
          <w:rFonts w:asciiTheme="minorHAnsi" w:hAnsiTheme="minorHAnsi" w:cstheme="minorHAnsi"/>
          <w:shd w:val="clear" w:color="auto" w:fill="FFFFFF"/>
        </w:rPr>
        <w:t> é usada para mapear uma URL para uma classe inteira ou um método de manipulador específico. E para fazer isso, basta passar os atributos como parâmetro de função dentro da anotação.</w:t>
      </w:r>
      <w:r w:rsidRPr="003F17B3">
        <w:rPr>
          <w:rFonts w:asciiTheme="minorHAnsi" w:hAnsiTheme="minorHAnsi" w:cstheme="minorHAnsi"/>
          <w:shd w:val="clear" w:color="auto" w:fill="FFFFFF"/>
        </w:rPr>
        <w:br/>
      </w:r>
      <w:r w:rsidRPr="003F17B3">
        <w:rPr>
          <w:rFonts w:asciiTheme="minorHAnsi" w:hAnsiTheme="minorHAnsi" w:cstheme="minorHAnsi"/>
        </w:rPr>
        <w:t>O atributo </w:t>
      </w:r>
      <w:proofErr w:type="spellStart"/>
      <w:r w:rsidRPr="003F17B3">
        <w:rPr>
          <w:rFonts w:asciiTheme="minorHAnsi" w:hAnsiTheme="minorHAnsi" w:cstheme="minorHAnsi"/>
          <w:bCs/>
          <w:i/>
        </w:rPr>
        <w:t>value</w:t>
      </w:r>
      <w:proofErr w:type="spellEnd"/>
      <w:r w:rsidRPr="003F17B3">
        <w:rPr>
          <w:rFonts w:asciiTheme="minorHAnsi" w:hAnsiTheme="minorHAnsi" w:cstheme="minorHAnsi"/>
        </w:rPr>
        <w:t> indica a URL para a qual o método do manipulador é mapeado e o atributo </w:t>
      </w:r>
      <w:proofErr w:type="spellStart"/>
      <w:r w:rsidRPr="003F17B3">
        <w:rPr>
          <w:rFonts w:asciiTheme="minorHAnsi" w:hAnsiTheme="minorHAnsi" w:cstheme="minorHAnsi"/>
          <w:bCs/>
          <w:i/>
        </w:rPr>
        <w:t>method</w:t>
      </w:r>
      <w:proofErr w:type="spellEnd"/>
      <w:r w:rsidRPr="003F17B3">
        <w:rPr>
          <w:rFonts w:asciiTheme="minorHAnsi" w:hAnsiTheme="minorHAnsi" w:cstheme="minorHAnsi"/>
        </w:rPr>
        <w:t> define o método de serviço para manipular a solicitação.</w:t>
      </w:r>
    </w:p>
    <w:p w:rsidR="0073289F" w:rsidRPr="003F17B3" w:rsidRDefault="0073289F" w:rsidP="0073289F">
      <w:pPr>
        <w:shd w:val="clear" w:color="auto" w:fill="FFFFFF"/>
        <w:spacing w:before="536" w:after="536"/>
        <w:jc w:val="both"/>
        <w:rPr>
          <w:rFonts w:asciiTheme="minorHAnsi" w:hAnsiTheme="minorHAnsi" w:cstheme="minorHAnsi"/>
          <w:lang w:eastAsia="pt-BR"/>
        </w:rPr>
      </w:pPr>
      <w:r w:rsidRPr="003F17B3">
        <w:rPr>
          <w:rFonts w:asciiTheme="minorHAnsi" w:hAnsiTheme="minorHAnsi" w:cstheme="minorHAnsi"/>
          <w:lang w:eastAsia="pt-BR"/>
        </w:rPr>
        <w:t>Veja um exemplo simples</w:t>
      </w:r>
      <w:r w:rsidR="000A502D" w:rsidRPr="003F17B3">
        <w:rPr>
          <w:rFonts w:asciiTheme="minorHAnsi" w:hAnsiTheme="minorHAnsi" w:cstheme="minorHAnsi"/>
          <w:lang w:eastAsia="pt-BR"/>
        </w:rPr>
        <w:t xml:space="preserve"> na Figura 2</w:t>
      </w:r>
      <w:r w:rsidRPr="003F17B3">
        <w:rPr>
          <w:rFonts w:asciiTheme="minorHAnsi" w:hAnsiTheme="minorHAnsi" w:cstheme="minorHAnsi"/>
          <w:lang w:eastAsia="pt-BR"/>
        </w:rPr>
        <w:t>:</w:t>
      </w:r>
    </w:p>
    <w:p w:rsidR="0073289F" w:rsidRPr="003F17B3" w:rsidRDefault="000A502D" w:rsidP="0003439C">
      <w:pPr>
        <w:shd w:val="clear" w:color="auto" w:fill="FFFFFF"/>
        <w:spacing w:before="536" w:after="536"/>
        <w:jc w:val="center"/>
        <w:rPr>
          <w:rFonts w:asciiTheme="minorHAnsi" w:hAnsiTheme="minorHAnsi" w:cstheme="minorHAnsi"/>
          <w:lang w:eastAsia="pt-BR"/>
        </w:rPr>
      </w:pPr>
      <w:r w:rsidRPr="003F17B3">
        <w:rPr>
          <w:rFonts w:asciiTheme="minorHAnsi" w:hAnsiTheme="minorHAnsi" w:cstheme="minorHAnsi"/>
          <w:lang w:eastAsia="pt-BR"/>
        </w:rPr>
        <w:t xml:space="preserve">Figura 2 – Exemplo do </w:t>
      </w:r>
      <w:proofErr w:type="spellStart"/>
      <w:r w:rsidRPr="003F17B3">
        <w:rPr>
          <w:rFonts w:asciiTheme="minorHAnsi" w:hAnsiTheme="minorHAnsi" w:cstheme="minorHAnsi"/>
          <w:i/>
          <w:lang w:eastAsia="pt-BR"/>
        </w:rPr>
        <w:t>Controller</w:t>
      </w:r>
      <w:proofErr w:type="spellEnd"/>
      <w:r w:rsidRPr="003F17B3">
        <w:rPr>
          <w:rFonts w:asciiTheme="minorHAnsi" w:hAnsiTheme="minorHAnsi" w:cstheme="minorHAnsi"/>
          <w:lang w:eastAsia="pt-BR"/>
        </w:rPr>
        <w:t xml:space="preserve"> MVC</w:t>
      </w:r>
      <w:r w:rsidR="002F5065" w:rsidRPr="003F17B3">
        <w:rPr>
          <w:rFonts w:asciiTheme="minorHAnsi" w:hAnsiTheme="minorHAnsi" w:cstheme="minorHAnsi"/>
          <w:lang w:eastAsia="pt-BR"/>
        </w:rPr>
        <w:br/>
      </w:r>
      <w:r w:rsidRPr="003F17B3">
        <w:rPr>
          <w:rFonts w:asciiTheme="minorHAnsi" w:hAnsiTheme="minorHAnsi" w:cstheme="minorHAnsi"/>
          <w:lang w:eastAsia="pt-BR"/>
        </w:rPr>
        <w:br/>
      </w:r>
      <w:r w:rsidRPr="003F17B3">
        <w:rPr>
          <w:rFonts w:asciiTheme="minorHAnsi" w:hAnsiTheme="minorHAnsi" w:cstheme="minorHAnsi"/>
          <w:noProof/>
          <w:lang w:eastAsia="pt-BR"/>
        </w:rPr>
        <w:drawing>
          <wp:inline distT="0" distB="0" distL="0" distR="0">
            <wp:extent cx="5753735" cy="12338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123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89F" w:rsidRPr="003F17B3" w:rsidRDefault="0073289F" w:rsidP="0073289F">
      <w:pPr>
        <w:jc w:val="both"/>
        <w:rPr>
          <w:rFonts w:asciiTheme="minorHAnsi" w:hAnsiTheme="minorHAnsi" w:cstheme="minorHAnsi"/>
          <w:b/>
          <w:i/>
        </w:rPr>
      </w:pPr>
      <w:r w:rsidRPr="003F17B3">
        <w:rPr>
          <w:rFonts w:asciiTheme="minorHAnsi" w:hAnsiTheme="minorHAnsi" w:cstheme="minorHAnsi"/>
          <w:b/>
          <w:i/>
        </w:rPr>
        <w:t xml:space="preserve">Spring MVC: </w:t>
      </w:r>
      <w:proofErr w:type="spellStart"/>
      <w:r w:rsidRPr="003F17B3">
        <w:rPr>
          <w:rFonts w:asciiTheme="minorHAnsi" w:hAnsiTheme="minorHAnsi" w:cstheme="minorHAnsi"/>
          <w:b/>
          <w:i/>
        </w:rPr>
        <w:t>Views</w:t>
      </w:r>
      <w:proofErr w:type="spellEnd"/>
      <w:r w:rsidRPr="003F17B3">
        <w:rPr>
          <w:rFonts w:asciiTheme="minorHAnsi" w:hAnsiTheme="minorHAnsi" w:cstheme="minorHAnsi"/>
          <w:b/>
          <w:i/>
        </w:rPr>
        <w:t xml:space="preserve"> </w:t>
      </w:r>
    </w:p>
    <w:p w:rsidR="0073289F" w:rsidRPr="003F17B3" w:rsidRDefault="0073289F" w:rsidP="0073289F">
      <w:pPr>
        <w:jc w:val="both"/>
        <w:rPr>
          <w:rFonts w:asciiTheme="minorHAnsi" w:hAnsiTheme="minorHAnsi" w:cstheme="minorHAnsi"/>
          <w:b/>
          <w:highlight w:val="green"/>
        </w:rPr>
      </w:pPr>
    </w:p>
    <w:p w:rsidR="00275040" w:rsidRPr="003F17B3" w:rsidRDefault="0073289F" w:rsidP="00275040">
      <w:pPr>
        <w:spacing w:after="144" w:line="360" w:lineRule="atLeast"/>
        <w:ind w:left="48" w:right="48" w:firstLine="660"/>
        <w:jc w:val="both"/>
        <w:rPr>
          <w:rFonts w:asciiTheme="minorHAnsi" w:hAnsiTheme="minorHAnsi" w:cstheme="minorHAnsi"/>
          <w:lang w:eastAsia="pt-BR"/>
        </w:rPr>
      </w:pPr>
      <w:r w:rsidRPr="003F17B3">
        <w:rPr>
          <w:rFonts w:asciiTheme="minorHAnsi" w:hAnsiTheme="minorHAnsi" w:cstheme="minorHAnsi"/>
          <w:lang w:eastAsia="pt-BR"/>
        </w:rPr>
        <w:t xml:space="preserve">O </w:t>
      </w:r>
      <w:r w:rsidRPr="003F17B3">
        <w:rPr>
          <w:rFonts w:asciiTheme="minorHAnsi" w:hAnsiTheme="minorHAnsi" w:cstheme="minorHAnsi"/>
          <w:i/>
          <w:lang w:eastAsia="pt-BR"/>
        </w:rPr>
        <w:t>Spring MVC</w:t>
      </w:r>
      <w:r w:rsidRPr="003F17B3">
        <w:rPr>
          <w:rFonts w:asciiTheme="minorHAnsi" w:hAnsiTheme="minorHAnsi" w:cstheme="minorHAnsi"/>
          <w:lang w:eastAsia="pt-BR"/>
        </w:rPr>
        <w:t xml:space="preserve"> se destaca por sua separação das tecnologias de </w:t>
      </w:r>
      <w:proofErr w:type="spellStart"/>
      <w:proofErr w:type="gramStart"/>
      <w:r w:rsidRPr="003F17B3">
        <w:rPr>
          <w:rFonts w:asciiTheme="minorHAnsi" w:hAnsiTheme="minorHAnsi" w:cstheme="minorHAnsi"/>
          <w:lang w:eastAsia="pt-BR"/>
        </w:rPr>
        <w:t>visualização.Suporta</w:t>
      </w:r>
      <w:proofErr w:type="spellEnd"/>
      <w:proofErr w:type="gramEnd"/>
      <w:r w:rsidRPr="003F17B3">
        <w:rPr>
          <w:rFonts w:asciiTheme="minorHAnsi" w:hAnsiTheme="minorHAnsi" w:cstheme="minorHAnsi"/>
          <w:lang w:eastAsia="pt-BR"/>
        </w:rPr>
        <w:t xml:space="preserve"> muitos tipos de visualizações para diferentes tecnologias de apresentação. Estes incluem - </w:t>
      </w:r>
      <w:proofErr w:type="spellStart"/>
      <w:r w:rsidRPr="003F17B3">
        <w:rPr>
          <w:rFonts w:asciiTheme="minorHAnsi" w:hAnsiTheme="minorHAnsi" w:cstheme="minorHAnsi"/>
          <w:lang w:eastAsia="pt-BR"/>
        </w:rPr>
        <w:t>JSPs</w:t>
      </w:r>
      <w:proofErr w:type="spellEnd"/>
      <w:r w:rsidRPr="003F17B3">
        <w:rPr>
          <w:rFonts w:asciiTheme="minorHAnsi" w:hAnsiTheme="minorHAnsi" w:cstheme="minorHAnsi"/>
          <w:lang w:eastAsia="pt-BR"/>
        </w:rPr>
        <w:t xml:space="preserve">, HTML, PDF, planilhas do Excel, XML, modelos </w:t>
      </w:r>
      <w:proofErr w:type="spellStart"/>
      <w:r w:rsidRPr="003F17B3">
        <w:rPr>
          <w:rFonts w:asciiTheme="minorHAnsi" w:hAnsiTheme="minorHAnsi" w:cstheme="minorHAnsi"/>
          <w:i/>
          <w:lang w:eastAsia="pt-BR"/>
        </w:rPr>
        <w:t>Velocity</w:t>
      </w:r>
      <w:proofErr w:type="spellEnd"/>
      <w:r w:rsidRPr="003F17B3">
        <w:rPr>
          <w:rFonts w:asciiTheme="minorHAnsi" w:hAnsiTheme="minorHAnsi" w:cstheme="minorHAnsi"/>
          <w:lang w:eastAsia="pt-BR"/>
        </w:rPr>
        <w:t xml:space="preserve">, XSLT, </w:t>
      </w:r>
      <w:r w:rsidRPr="003F17B3">
        <w:rPr>
          <w:rFonts w:asciiTheme="minorHAnsi" w:hAnsiTheme="minorHAnsi" w:cstheme="minorHAnsi"/>
          <w:i/>
          <w:lang w:eastAsia="pt-BR"/>
        </w:rPr>
        <w:t>JSON</w:t>
      </w:r>
      <w:r w:rsidRPr="003F17B3">
        <w:rPr>
          <w:rFonts w:asciiTheme="minorHAnsi" w:hAnsiTheme="minorHAnsi" w:cstheme="minorHAnsi"/>
          <w:lang w:eastAsia="pt-BR"/>
        </w:rPr>
        <w:t>,</w:t>
      </w:r>
      <w:r w:rsidRPr="003F17B3">
        <w:rPr>
          <w:rFonts w:asciiTheme="minorHAnsi" w:hAnsiTheme="minorHAnsi" w:cstheme="minorHAnsi"/>
          <w:i/>
          <w:lang w:eastAsia="pt-BR"/>
        </w:rPr>
        <w:t xml:space="preserve"> </w:t>
      </w:r>
      <w:proofErr w:type="spellStart"/>
      <w:r w:rsidRPr="003F17B3">
        <w:rPr>
          <w:rFonts w:asciiTheme="minorHAnsi" w:hAnsiTheme="minorHAnsi" w:cstheme="minorHAnsi"/>
          <w:i/>
          <w:lang w:eastAsia="pt-BR"/>
        </w:rPr>
        <w:t>Atom</w:t>
      </w:r>
      <w:proofErr w:type="spellEnd"/>
      <w:r w:rsidRPr="003F17B3">
        <w:rPr>
          <w:rFonts w:asciiTheme="minorHAnsi" w:hAnsiTheme="minorHAnsi" w:cstheme="minorHAnsi"/>
          <w:lang w:eastAsia="pt-BR"/>
        </w:rPr>
        <w:t xml:space="preserve"> e RSS </w:t>
      </w:r>
      <w:proofErr w:type="spellStart"/>
      <w:r w:rsidRPr="003F17B3">
        <w:rPr>
          <w:rFonts w:asciiTheme="minorHAnsi" w:hAnsiTheme="minorHAnsi" w:cstheme="minorHAnsi"/>
          <w:i/>
          <w:lang w:eastAsia="pt-BR"/>
        </w:rPr>
        <w:t>feeds</w:t>
      </w:r>
      <w:proofErr w:type="spellEnd"/>
      <w:r w:rsidRPr="003F17B3">
        <w:rPr>
          <w:rFonts w:asciiTheme="minorHAnsi" w:hAnsiTheme="minorHAnsi" w:cstheme="minorHAnsi"/>
          <w:lang w:eastAsia="pt-BR"/>
        </w:rPr>
        <w:t xml:space="preserve">, </w:t>
      </w:r>
      <w:proofErr w:type="spellStart"/>
      <w:r w:rsidRPr="003F17B3">
        <w:rPr>
          <w:rFonts w:asciiTheme="minorHAnsi" w:hAnsiTheme="minorHAnsi" w:cstheme="minorHAnsi"/>
          <w:i/>
          <w:lang w:eastAsia="pt-BR"/>
        </w:rPr>
        <w:t>JasperReports</w:t>
      </w:r>
      <w:proofErr w:type="spellEnd"/>
      <w:r w:rsidRPr="003F17B3">
        <w:rPr>
          <w:rFonts w:asciiTheme="minorHAnsi" w:hAnsiTheme="minorHAnsi" w:cstheme="minorHAnsi"/>
          <w:lang w:eastAsia="pt-BR"/>
        </w:rPr>
        <w:t xml:space="preserve">, </w:t>
      </w:r>
      <w:proofErr w:type="gramStart"/>
      <w:r w:rsidRPr="003F17B3">
        <w:rPr>
          <w:rFonts w:asciiTheme="minorHAnsi" w:hAnsiTheme="minorHAnsi" w:cstheme="minorHAnsi"/>
          <w:lang w:eastAsia="pt-BR"/>
        </w:rPr>
        <w:t>etc.</w:t>
      </w:r>
      <w:proofErr w:type="gramEnd"/>
      <w:r w:rsidRPr="003F17B3">
        <w:rPr>
          <w:rFonts w:asciiTheme="minorHAnsi" w:hAnsiTheme="minorHAnsi" w:cstheme="minorHAnsi"/>
          <w:lang w:eastAsia="pt-BR"/>
        </w:rPr>
        <w:t xml:space="preserve"> Mas, mais comumente, são utilizados modelos JSP escritos com JSTL. Veja um exemplo</w:t>
      </w:r>
      <w:r w:rsidR="00275040" w:rsidRPr="003F17B3">
        <w:rPr>
          <w:rFonts w:asciiTheme="minorHAnsi" w:hAnsiTheme="minorHAnsi" w:cstheme="minorHAnsi"/>
          <w:lang w:eastAsia="pt-BR"/>
        </w:rPr>
        <w:t xml:space="preserve"> simples de uma página JSP</w:t>
      </w:r>
      <w:r w:rsidRPr="003F17B3">
        <w:rPr>
          <w:rFonts w:asciiTheme="minorHAnsi" w:hAnsiTheme="minorHAnsi" w:cstheme="minorHAnsi"/>
          <w:lang w:eastAsia="pt-BR"/>
        </w:rPr>
        <w:t>:</w:t>
      </w:r>
    </w:p>
    <w:p w:rsidR="00275040" w:rsidRPr="003F17B3" w:rsidRDefault="00275040" w:rsidP="00275040">
      <w:pPr>
        <w:spacing w:after="144" w:line="360" w:lineRule="atLeast"/>
        <w:ind w:left="48" w:right="48" w:firstLine="660"/>
        <w:jc w:val="both"/>
        <w:rPr>
          <w:rFonts w:asciiTheme="minorHAnsi" w:hAnsiTheme="minorHAnsi" w:cstheme="minorHAnsi"/>
          <w:lang w:eastAsia="pt-BR"/>
        </w:rPr>
      </w:pPr>
      <w:r w:rsidRPr="003F17B3">
        <w:rPr>
          <w:rFonts w:asciiTheme="minorHAnsi" w:hAnsiTheme="minorHAnsi" w:cstheme="minorHAnsi"/>
          <w:lang w:eastAsia="pt-BR"/>
        </w:rPr>
        <w:lastRenderedPageBreak/>
        <w:t xml:space="preserve">Figura 3 – Exemplo de um </w:t>
      </w:r>
      <w:r w:rsidRPr="003F17B3">
        <w:rPr>
          <w:rFonts w:asciiTheme="minorHAnsi" w:hAnsiTheme="minorHAnsi" w:cstheme="minorHAnsi"/>
          <w:i/>
          <w:lang w:eastAsia="pt-BR"/>
        </w:rPr>
        <w:t>template</w:t>
      </w:r>
      <w:r w:rsidRPr="003F17B3">
        <w:rPr>
          <w:rFonts w:asciiTheme="minorHAnsi" w:hAnsiTheme="minorHAnsi" w:cstheme="minorHAnsi"/>
          <w:lang w:eastAsia="pt-BR"/>
        </w:rPr>
        <w:t xml:space="preserve"> em JSP.</w:t>
      </w:r>
    </w:p>
    <w:p w:rsidR="00275040" w:rsidRPr="003F17B3" w:rsidRDefault="00275040" w:rsidP="00275040">
      <w:pPr>
        <w:spacing w:after="144" w:line="360" w:lineRule="atLeast"/>
        <w:ind w:left="48" w:right="48" w:firstLine="660"/>
        <w:jc w:val="both"/>
        <w:rPr>
          <w:rFonts w:asciiTheme="minorHAnsi" w:hAnsiTheme="minorHAnsi" w:cstheme="minorHAnsi"/>
          <w:lang w:eastAsia="pt-BR"/>
        </w:rPr>
      </w:pPr>
    </w:p>
    <w:p w:rsidR="0073289F" w:rsidRPr="003F17B3" w:rsidRDefault="00275040" w:rsidP="00275040">
      <w:pPr>
        <w:spacing w:after="144" w:line="360" w:lineRule="atLeast"/>
        <w:ind w:right="48"/>
        <w:jc w:val="both"/>
        <w:rPr>
          <w:rFonts w:asciiTheme="minorHAnsi" w:hAnsiTheme="minorHAnsi" w:cstheme="minorHAnsi"/>
          <w:lang w:eastAsia="pt-BR"/>
        </w:rPr>
      </w:pPr>
      <w:r w:rsidRPr="003F17B3">
        <w:rPr>
          <w:rFonts w:asciiTheme="minorHAnsi" w:hAnsiTheme="minorHAnsi" w:cstheme="minorHAnsi"/>
          <w:noProof/>
          <w:lang w:eastAsia="pt-BR"/>
        </w:rPr>
        <w:drawing>
          <wp:inline distT="0" distB="0" distL="0" distR="0">
            <wp:extent cx="5753735" cy="64706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64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040" w:rsidRPr="003F17B3" w:rsidRDefault="00275040" w:rsidP="00275040">
      <w:pPr>
        <w:spacing w:after="144" w:line="360" w:lineRule="atLeast"/>
        <w:ind w:right="48"/>
        <w:jc w:val="both"/>
        <w:rPr>
          <w:rFonts w:asciiTheme="minorHAnsi" w:hAnsiTheme="minorHAnsi" w:cstheme="minorHAnsi"/>
          <w:lang w:eastAsia="pt-BR"/>
        </w:rPr>
      </w:pPr>
      <w:r w:rsidRPr="003F17B3">
        <w:rPr>
          <w:rFonts w:asciiTheme="minorHAnsi" w:hAnsiTheme="minorHAnsi" w:cstheme="minorHAnsi"/>
          <w:noProof/>
          <w:lang w:eastAsia="pt-BR"/>
        </w:rPr>
        <w:drawing>
          <wp:inline distT="0" distB="0" distL="0" distR="0">
            <wp:extent cx="5753735" cy="150114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89F" w:rsidRPr="003F17B3" w:rsidRDefault="0073289F" w:rsidP="004E72A5">
      <w:pPr>
        <w:spacing w:after="144" w:line="360" w:lineRule="atLeast"/>
        <w:ind w:left="48" w:right="48" w:firstLine="660"/>
        <w:jc w:val="both"/>
        <w:rPr>
          <w:rFonts w:asciiTheme="minorHAnsi" w:hAnsiTheme="minorHAnsi" w:cstheme="minorHAnsi"/>
          <w:lang w:eastAsia="pt-BR"/>
        </w:rPr>
      </w:pPr>
      <w:r w:rsidRPr="003F17B3">
        <w:rPr>
          <w:rFonts w:asciiTheme="minorHAnsi" w:hAnsiTheme="minorHAnsi" w:cstheme="minorHAnsi"/>
          <w:lang w:eastAsia="pt-BR"/>
        </w:rPr>
        <w:t>Aqui </w:t>
      </w:r>
      <w:r w:rsidRPr="003F17B3">
        <w:rPr>
          <w:rFonts w:asciiTheme="minorHAnsi" w:hAnsiTheme="minorHAnsi" w:cstheme="minorHAnsi"/>
          <w:bCs/>
          <w:lang w:eastAsia="pt-BR"/>
        </w:rPr>
        <w:t>$ {</w:t>
      </w:r>
      <w:proofErr w:type="spellStart"/>
      <w:r w:rsidRPr="003F17B3">
        <w:rPr>
          <w:rFonts w:asciiTheme="minorHAnsi" w:hAnsiTheme="minorHAnsi" w:cstheme="minorHAnsi"/>
          <w:bCs/>
          <w:lang w:eastAsia="pt-BR"/>
        </w:rPr>
        <w:t>message</w:t>
      </w:r>
      <w:proofErr w:type="spellEnd"/>
      <w:r w:rsidRPr="003F17B3">
        <w:rPr>
          <w:rFonts w:asciiTheme="minorHAnsi" w:hAnsiTheme="minorHAnsi" w:cstheme="minorHAnsi"/>
          <w:bCs/>
          <w:lang w:eastAsia="pt-BR"/>
        </w:rPr>
        <w:t>}</w:t>
      </w:r>
      <w:r w:rsidRPr="003F17B3">
        <w:rPr>
          <w:rFonts w:asciiTheme="minorHAnsi" w:hAnsiTheme="minorHAnsi" w:cstheme="minorHAnsi"/>
          <w:lang w:eastAsia="pt-BR"/>
        </w:rPr>
        <w:t xml:space="preserve"> é o atributo que configuramos dentro do </w:t>
      </w:r>
      <w:proofErr w:type="spellStart"/>
      <w:r w:rsidRPr="003F17B3">
        <w:rPr>
          <w:rFonts w:asciiTheme="minorHAnsi" w:hAnsiTheme="minorHAnsi" w:cstheme="minorHAnsi"/>
          <w:i/>
          <w:lang w:eastAsia="pt-BR"/>
        </w:rPr>
        <w:t>Controller</w:t>
      </w:r>
      <w:proofErr w:type="spellEnd"/>
      <w:r w:rsidRPr="003F17B3">
        <w:rPr>
          <w:rFonts w:asciiTheme="minorHAnsi" w:hAnsiTheme="minorHAnsi" w:cstheme="minorHAnsi"/>
          <w:lang w:eastAsia="pt-BR"/>
        </w:rPr>
        <w:t>. Você pode ter vários atributos para serem exibidos dentro de sua visão.</w:t>
      </w:r>
    </w:p>
    <w:p w:rsidR="0073289F" w:rsidRPr="003F17B3" w:rsidRDefault="0073289F" w:rsidP="0073289F">
      <w:pPr>
        <w:jc w:val="both"/>
        <w:rPr>
          <w:rFonts w:asciiTheme="minorHAnsi" w:hAnsiTheme="minorHAnsi" w:cstheme="minorHAnsi"/>
          <w:b/>
          <w:highlight w:val="green"/>
        </w:rPr>
      </w:pPr>
    </w:p>
    <w:p w:rsidR="0073289F" w:rsidRPr="003F17B3" w:rsidRDefault="0073289F" w:rsidP="0073289F">
      <w:pPr>
        <w:jc w:val="both"/>
        <w:rPr>
          <w:rFonts w:asciiTheme="minorHAnsi" w:hAnsiTheme="minorHAnsi" w:cstheme="minorHAnsi"/>
          <w:b/>
        </w:rPr>
      </w:pPr>
      <w:r w:rsidRPr="003F17B3">
        <w:rPr>
          <w:rFonts w:asciiTheme="minorHAnsi" w:hAnsiTheme="minorHAnsi" w:cstheme="minorHAnsi"/>
          <w:b/>
          <w:i/>
        </w:rPr>
        <w:t>Spring MVC</w:t>
      </w:r>
      <w:r w:rsidRPr="003F17B3">
        <w:rPr>
          <w:rFonts w:asciiTheme="minorHAnsi" w:hAnsiTheme="minorHAnsi" w:cstheme="minorHAnsi"/>
          <w:b/>
        </w:rPr>
        <w:t>: Injeção Dependências</w:t>
      </w:r>
    </w:p>
    <w:p w:rsidR="004E72A5" w:rsidRPr="003F17B3" w:rsidRDefault="0073289F" w:rsidP="004E72A5">
      <w:pPr>
        <w:pStyle w:val="NormalWeb"/>
        <w:shd w:val="clear" w:color="auto" w:fill="FFFFFF"/>
        <w:ind w:firstLine="708"/>
        <w:jc w:val="both"/>
        <w:rPr>
          <w:rFonts w:asciiTheme="minorHAnsi" w:hAnsiTheme="minorHAnsi" w:cstheme="minorHAnsi"/>
          <w:lang w:eastAsia="en-US"/>
        </w:rPr>
      </w:pPr>
      <w:r w:rsidRPr="003F17B3">
        <w:rPr>
          <w:rFonts w:asciiTheme="minorHAnsi" w:hAnsiTheme="minorHAnsi" w:cstheme="minorHAnsi"/>
          <w:lang w:eastAsia="en-US"/>
        </w:rPr>
        <w:t xml:space="preserve">O </w:t>
      </w:r>
      <w:r w:rsidRPr="003F17B3">
        <w:rPr>
          <w:rFonts w:asciiTheme="minorHAnsi" w:hAnsiTheme="minorHAnsi" w:cstheme="minorHAnsi"/>
          <w:i/>
          <w:lang w:eastAsia="en-US"/>
        </w:rPr>
        <w:t>Spring MVC</w:t>
      </w:r>
      <w:r w:rsidRPr="003F17B3">
        <w:rPr>
          <w:rFonts w:asciiTheme="minorHAnsi" w:hAnsiTheme="minorHAnsi" w:cstheme="minorHAnsi"/>
          <w:lang w:eastAsia="en-US"/>
        </w:rPr>
        <w:t xml:space="preserve"> foi desenvolvido ao conceito da utilização de Injeção de Dependência, um padrão onde a classe não precisa se preocupar em como conseguir suas dependências</w:t>
      </w:r>
      <w:r w:rsidR="004E72A5" w:rsidRPr="003F17B3">
        <w:rPr>
          <w:rFonts w:asciiTheme="minorHAnsi" w:hAnsiTheme="minorHAnsi" w:cstheme="minorHAnsi"/>
          <w:lang w:eastAsia="en-US"/>
        </w:rPr>
        <w:t>, apenas em trabalhar com elas.</w:t>
      </w:r>
    </w:p>
    <w:p w:rsidR="004E72A5" w:rsidRPr="003F17B3" w:rsidRDefault="0073289F" w:rsidP="004E72A5">
      <w:pPr>
        <w:pStyle w:val="NormalWeb"/>
        <w:shd w:val="clear" w:color="auto" w:fill="FFFFFF"/>
        <w:ind w:firstLine="660"/>
        <w:jc w:val="both"/>
        <w:rPr>
          <w:rFonts w:asciiTheme="minorHAnsi" w:hAnsiTheme="minorHAnsi" w:cstheme="minorHAnsi"/>
          <w:lang w:eastAsia="en-US"/>
        </w:rPr>
      </w:pPr>
      <w:r w:rsidRPr="003F17B3">
        <w:rPr>
          <w:rFonts w:asciiTheme="minorHAnsi" w:hAnsiTheme="minorHAnsi" w:cstheme="minorHAnsi"/>
          <w:lang w:eastAsia="en-US"/>
        </w:rPr>
        <w:t>Com isso, ajuda ao desacoplamento do código, tornando mais fácil ao gerenciamento e a r</w:t>
      </w:r>
      <w:r w:rsidR="004E72A5" w:rsidRPr="003F17B3">
        <w:rPr>
          <w:rFonts w:asciiTheme="minorHAnsi" w:hAnsiTheme="minorHAnsi" w:cstheme="minorHAnsi"/>
          <w:lang w:eastAsia="en-US"/>
        </w:rPr>
        <w:t>ealização de testes no sistema.</w:t>
      </w:r>
    </w:p>
    <w:p w:rsidR="00B8796F" w:rsidRPr="003F17B3" w:rsidRDefault="0073289F" w:rsidP="004E72A5">
      <w:pPr>
        <w:pStyle w:val="NormalWeb"/>
        <w:shd w:val="clear" w:color="auto" w:fill="FFFFFF"/>
        <w:ind w:left="48" w:firstLine="612"/>
        <w:rPr>
          <w:rFonts w:asciiTheme="minorHAnsi" w:hAnsiTheme="minorHAnsi" w:cstheme="minorHAnsi"/>
        </w:rPr>
      </w:pPr>
      <w:r w:rsidRPr="003F17B3">
        <w:rPr>
          <w:rFonts w:asciiTheme="minorHAnsi" w:hAnsiTheme="minorHAnsi" w:cstheme="minorHAnsi"/>
          <w:lang w:eastAsia="en-US"/>
        </w:rPr>
        <w:t xml:space="preserve">E para que o framework identifique os pontos no qual será injetada, é necessário fazer uma anotação na classe com a expressão </w:t>
      </w:r>
      <w:r w:rsidRPr="003F17B3">
        <w:rPr>
          <w:rFonts w:asciiTheme="minorHAnsi" w:hAnsiTheme="minorHAnsi" w:cstheme="minorHAnsi"/>
          <w:i/>
          <w:lang w:eastAsia="en-US"/>
        </w:rPr>
        <w:t>@</w:t>
      </w:r>
      <w:proofErr w:type="spellStart"/>
      <w:r w:rsidRPr="003F17B3">
        <w:rPr>
          <w:rFonts w:asciiTheme="minorHAnsi" w:hAnsiTheme="minorHAnsi" w:cstheme="minorHAnsi"/>
          <w:i/>
          <w:lang w:eastAsia="en-US"/>
        </w:rPr>
        <w:t>Autowired</w:t>
      </w:r>
      <w:proofErr w:type="spellEnd"/>
      <w:r w:rsidRPr="003F17B3">
        <w:rPr>
          <w:rFonts w:asciiTheme="minorHAnsi" w:hAnsiTheme="minorHAnsi" w:cstheme="minorHAnsi"/>
          <w:i/>
          <w:lang w:eastAsia="en-US"/>
        </w:rPr>
        <w:t>.</w:t>
      </w:r>
      <w:r w:rsidR="004E72A5" w:rsidRPr="003F17B3">
        <w:rPr>
          <w:rFonts w:asciiTheme="minorHAnsi" w:hAnsiTheme="minorHAnsi" w:cstheme="minorHAnsi"/>
          <w:i/>
          <w:lang w:eastAsia="en-US"/>
        </w:rPr>
        <w:br/>
      </w:r>
      <w:r w:rsidRPr="003F17B3">
        <w:rPr>
          <w:rFonts w:asciiTheme="minorHAnsi" w:hAnsiTheme="minorHAnsi" w:cstheme="minorHAnsi"/>
          <w:lang w:eastAsia="en-US"/>
        </w:rPr>
        <w:br/>
      </w:r>
      <w:r w:rsidRPr="003F17B3">
        <w:rPr>
          <w:rFonts w:asciiTheme="minorHAnsi" w:hAnsiTheme="minorHAnsi" w:cstheme="minorHAnsi"/>
        </w:rPr>
        <w:t>A anotação pode ser utilizada nos em 3 casos:</w:t>
      </w:r>
      <w:r w:rsidR="004E72A5" w:rsidRPr="003F17B3">
        <w:rPr>
          <w:rFonts w:asciiTheme="minorHAnsi" w:hAnsiTheme="minorHAnsi" w:cstheme="minorHAnsi"/>
        </w:rPr>
        <w:br/>
      </w:r>
      <w:r w:rsidRPr="003F17B3">
        <w:rPr>
          <w:rFonts w:asciiTheme="minorHAnsi" w:hAnsiTheme="minorHAnsi" w:cstheme="minorHAnsi"/>
        </w:rPr>
        <w:br/>
        <w:t>-Nas Propriedades;</w:t>
      </w:r>
      <w:r w:rsidR="004E72A5" w:rsidRPr="003F17B3">
        <w:rPr>
          <w:rFonts w:asciiTheme="minorHAnsi" w:hAnsiTheme="minorHAnsi" w:cstheme="minorHAnsi"/>
        </w:rPr>
        <w:br/>
      </w:r>
      <w:r w:rsidRPr="003F17B3">
        <w:rPr>
          <w:rFonts w:asciiTheme="minorHAnsi" w:hAnsiTheme="minorHAnsi" w:cstheme="minorHAnsi"/>
        </w:rPr>
        <w:t xml:space="preserve">- Nos Construtores; </w:t>
      </w:r>
      <w:r w:rsidRPr="003F17B3">
        <w:rPr>
          <w:rFonts w:asciiTheme="minorHAnsi" w:hAnsiTheme="minorHAnsi" w:cstheme="minorHAnsi"/>
        </w:rPr>
        <w:br/>
        <w:t xml:space="preserve">- Nos Métodos (normalmente, os </w:t>
      </w:r>
      <w:proofErr w:type="spellStart"/>
      <w:r w:rsidRPr="003F17B3">
        <w:rPr>
          <w:rFonts w:asciiTheme="minorHAnsi" w:hAnsiTheme="minorHAnsi" w:cstheme="minorHAnsi"/>
          <w:i/>
        </w:rPr>
        <w:t>setters</w:t>
      </w:r>
      <w:proofErr w:type="spellEnd"/>
      <w:r w:rsidRPr="003F17B3">
        <w:rPr>
          <w:rFonts w:asciiTheme="minorHAnsi" w:hAnsiTheme="minorHAnsi" w:cstheme="minorHAnsi"/>
        </w:rPr>
        <w:t>)</w:t>
      </w:r>
    </w:p>
    <w:p w:rsidR="004E72A5" w:rsidRPr="003F17B3" w:rsidRDefault="0073289F" w:rsidP="004E72A5">
      <w:pPr>
        <w:pStyle w:val="NormalWeb"/>
        <w:shd w:val="clear" w:color="auto" w:fill="FFFFFF"/>
        <w:ind w:left="48" w:firstLine="612"/>
        <w:rPr>
          <w:rFonts w:asciiTheme="minorHAnsi" w:hAnsiTheme="minorHAnsi" w:cstheme="minorHAnsi"/>
        </w:rPr>
      </w:pPr>
      <w:r w:rsidRPr="003F17B3">
        <w:rPr>
          <w:rFonts w:asciiTheme="minorHAnsi" w:hAnsiTheme="minorHAnsi" w:cstheme="minorHAnsi"/>
        </w:rPr>
        <w:t xml:space="preserve">Outro requisito para que uma instância possa ser injetada, é transforma-lo em uma </w:t>
      </w:r>
      <w:proofErr w:type="spellStart"/>
      <w:r w:rsidR="004E72A5" w:rsidRPr="003F17B3">
        <w:rPr>
          <w:rFonts w:asciiTheme="minorHAnsi" w:hAnsiTheme="minorHAnsi" w:cstheme="minorHAnsi"/>
          <w:i/>
        </w:rPr>
        <w:t>Bean</w:t>
      </w:r>
      <w:proofErr w:type="spellEnd"/>
      <w:r w:rsidR="004E72A5" w:rsidRPr="003F17B3">
        <w:rPr>
          <w:rFonts w:asciiTheme="minorHAnsi" w:hAnsiTheme="minorHAnsi" w:cstheme="minorHAnsi"/>
          <w:i/>
        </w:rPr>
        <w:t xml:space="preserve"> Spring</w:t>
      </w:r>
      <w:r w:rsidR="004E72A5" w:rsidRPr="003F17B3">
        <w:rPr>
          <w:rFonts w:asciiTheme="minorHAnsi" w:hAnsiTheme="minorHAnsi" w:cstheme="minorHAnsi"/>
        </w:rPr>
        <w:t xml:space="preserve">. </w:t>
      </w:r>
    </w:p>
    <w:p w:rsidR="0073289F" w:rsidRPr="003F17B3" w:rsidRDefault="0073289F" w:rsidP="004E72A5">
      <w:pPr>
        <w:pStyle w:val="NormalWeb"/>
        <w:shd w:val="clear" w:color="auto" w:fill="FFFFFF"/>
        <w:ind w:left="48" w:firstLine="612"/>
        <w:rPr>
          <w:rFonts w:asciiTheme="minorHAnsi" w:hAnsiTheme="minorHAnsi" w:cstheme="minorHAnsi"/>
        </w:rPr>
      </w:pPr>
      <w:r w:rsidRPr="003F17B3">
        <w:rPr>
          <w:rFonts w:asciiTheme="minorHAnsi" w:hAnsiTheme="minorHAnsi" w:cstheme="minorHAnsi"/>
        </w:rPr>
        <w:t>No qual é necessário fazer a anotação </w:t>
      </w:r>
      <w:r w:rsidRPr="003F17B3">
        <w:rPr>
          <w:rStyle w:val="CdigoHTML"/>
          <w:rFonts w:asciiTheme="minorHAnsi" w:eastAsiaTheme="majorEastAsia" w:hAnsiTheme="minorHAnsi" w:cstheme="minorHAnsi"/>
          <w:i/>
          <w:sz w:val="24"/>
          <w:szCs w:val="24"/>
        </w:rPr>
        <w:t>@Component</w:t>
      </w:r>
      <w:r w:rsidRPr="003F17B3">
        <w:rPr>
          <w:rFonts w:asciiTheme="minorHAnsi" w:hAnsiTheme="minorHAnsi" w:cstheme="minorHAnsi"/>
        </w:rPr>
        <w:t> ou com qualquer uma de suas especializações:</w:t>
      </w:r>
      <w:r w:rsidRPr="003F17B3">
        <w:rPr>
          <w:rFonts w:asciiTheme="minorHAnsi" w:hAnsiTheme="minorHAnsi" w:cstheme="minorHAnsi"/>
        </w:rPr>
        <w:br/>
      </w:r>
      <w:r w:rsidRPr="003F17B3">
        <w:rPr>
          <w:rFonts w:asciiTheme="minorHAnsi" w:hAnsiTheme="minorHAnsi" w:cstheme="minorHAnsi"/>
        </w:rPr>
        <w:br/>
      </w:r>
      <w:r w:rsidRPr="003F17B3">
        <w:rPr>
          <w:rFonts w:asciiTheme="minorHAnsi" w:hAnsiTheme="minorHAnsi" w:cstheme="minorHAnsi"/>
          <w:i/>
        </w:rPr>
        <w:t>@Component</w:t>
      </w:r>
      <w:r w:rsidRPr="003F17B3">
        <w:rPr>
          <w:rFonts w:asciiTheme="minorHAnsi" w:hAnsiTheme="minorHAnsi" w:cstheme="minorHAnsi"/>
        </w:rPr>
        <w:t xml:space="preserve">: Esta anotação faz com que o </w:t>
      </w:r>
      <w:proofErr w:type="spellStart"/>
      <w:r w:rsidRPr="003F17B3">
        <w:rPr>
          <w:rFonts w:asciiTheme="minorHAnsi" w:hAnsiTheme="minorHAnsi" w:cstheme="minorHAnsi"/>
        </w:rPr>
        <w:t>bean</w:t>
      </w:r>
      <w:proofErr w:type="spellEnd"/>
      <w:r w:rsidRPr="003F17B3">
        <w:rPr>
          <w:rFonts w:asciiTheme="minorHAnsi" w:hAnsiTheme="minorHAnsi" w:cstheme="minorHAnsi"/>
        </w:rPr>
        <w:t xml:space="preserve"> registrado no Spring possa ser utilizado em qualquer </w:t>
      </w:r>
      <w:proofErr w:type="spellStart"/>
      <w:r w:rsidRPr="003F17B3">
        <w:rPr>
          <w:rFonts w:asciiTheme="minorHAnsi" w:hAnsiTheme="minorHAnsi" w:cstheme="minorHAnsi"/>
          <w:i/>
        </w:rPr>
        <w:t>bean</w:t>
      </w:r>
      <w:proofErr w:type="spellEnd"/>
      <w:r w:rsidRPr="003F17B3">
        <w:rPr>
          <w:rFonts w:asciiTheme="minorHAnsi" w:hAnsiTheme="minorHAnsi" w:cstheme="minorHAnsi"/>
        </w:rPr>
        <w:t xml:space="preserve">, seja ele um serviço, um DAO, um </w:t>
      </w:r>
      <w:proofErr w:type="spellStart"/>
      <w:r w:rsidRPr="003F17B3">
        <w:rPr>
          <w:rFonts w:asciiTheme="minorHAnsi" w:hAnsiTheme="minorHAnsi" w:cstheme="minorHAnsi"/>
          <w:i/>
        </w:rPr>
        <w:t>controller</w:t>
      </w:r>
      <w:proofErr w:type="spellEnd"/>
      <w:r w:rsidRPr="003F17B3">
        <w:rPr>
          <w:rFonts w:asciiTheme="minorHAnsi" w:hAnsiTheme="minorHAnsi" w:cstheme="minorHAnsi"/>
        </w:rPr>
        <w:t>, etc.</w:t>
      </w:r>
      <w:r w:rsidRPr="003F17B3">
        <w:rPr>
          <w:rFonts w:asciiTheme="minorHAnsi" w:hAnsiTheme="minorHAnsi" w:cstheme="minorHAnsi"/>
        </w:rPr>
        <w:br/>
      </w:r>
      <w:r w:rsidRPr="003F17B3">
        <w:rPr>
          <w:rFonts w:asciiTheme="minorHAnsi" w:hAnsiTheme="minorHAnsi" w:cstheme="minorHAnsi"/>
          <w:i/>
        </w:rPr>
        <w:t>@Service</w:t>
      </w:r>
      <w:r w:rsidRPr="003F17B3">
        <w:rPr>
          <w:rFonts w:asciiTheme="minorHAnsi" w:hAnsiTheme="minorHAnsi" w:cstheme="minorHAnsi"/>
        </w:rPr>
        <w:t xml:space="preserve">: Anotação no qual diz que a </w:t>
      </w:r>
      <w:proofErr w:type="spellStart"/>
      <w:r w:rsidRPr="003F17B3">
        <w:rPr>
          <w:rFonts w:asciiTheme="minorHAnsi" w:hAnsiTheme="minorHAnsi" w:cstheme="minorHAnsi"/>
          <w:i/>
        </w:rPr>
        <w:t>bean</w:t>
      </w:r>
      <w:proofErr w:type="spellEnd"/>
      <w:r w:rsidRPr="003F17B3">
        <w:rPr>
          <w:rFonts w:asciiTheme="minorHAnsi" w:hAnsiTheme="minorHAnsi" w:cstheme="minorHAnsi"/>
        </w:rPr>
        <w:t xml:space="preserve"> faz parte da camada de serviço. </w:t>
      </w:r>
      <w:r w:rsidRPr="003F17B3">
        <w:rPr>
          <w:rFonts w:asciiTheme="minorHAnsi" w:hAnsiTheme="minorHAnsi" w:cstheme="minorHAnsi"/>
        </w:rPr>
        <w:br/>
      </w:r>
      <w:r w:rsidRPr="003F17B3">
        <w:rPr>
          <w:rFonts w:asciiTheme="minorHAnsi" w:hAnsiTheme="minorHAnsi" w:cstheme="minorHAnsi"/>
          <w:i/>
        </w:rPr>
        <w:t>@</w:t>
      </w:r>
      <w:proofErr w:type="spellStart"/>
      <w:r w:rsidRPr="003F17B3">
        <w:rPr>
          <w:rFonts w:asciiTheme="minorHAnsi" w:hAnsiTheme="minorHAnsi" w:cstheme="minorHAnsi"/>
          <w:i/>
        </w:rPr>
        <w:t>Repository</w:t>
      </w:r>
      <w:proofErr w:type="spellEnd"/>
      <w:r w:rsidR="007E7DF8" w:rsidRPr="003F17B3">
        <w:rPr>
          <w:rFonts w:asciiTheme="minorHAnsi" w:hAnsiTheme="minorHAnsi" w:cstheme="minorHAnsi"/>
        </w:rPr>
        <w:t xml:space="preserve">: Anotação no qual diz que a </w:t>
      </w:r>
      <w:proofErr w:type="spellStart"/>
      <w:r w:rsidRPr="003F17B3">
        <w:rPr>
          <w:rFonts w:asciiTheme="minorHAnsi" w:hAnsiTheme="minorHAnsi" w:cstheme="minorHAnsi"/>
          <w:i/>
        </w:rPr>
        <w:t>bean</w:t>
      </w:r>
      <w:proofErr w:type="spellEnd"/>
      <w:r w:rsidRPr="003F17B3">
        <w:rPr>
          <w:rFonts w:asciiTheme="minorHAnsi" w:hAnsiTheme="minorHAnsi" w:cstheme="minorHAnsi"/>
        </w:rPr>
        <w:t xml:space="preserve"> faz parte da camada de persistência.</w:t>
      </w:r>
    </w:p>
    <w:p w:rsidR="00275040" w:rsidRPr="003F17B3" w:rsidRDefault="00275040" w:rsidP="00275040">
      <w:pPr>
        <w:spacing w:after="144" w:line="360" w:lineRule="atLeast"/>
        <w:ind w:left="48" w:right="48"/>
        <w:jc w:val="center"/>
        <w:rPr>
          <w:rFonts w:asciiTheme="minorHAnsi" w:hAnsiTheme="minorHAnsi" w:cstheme="minorHAnsi"/>
          <w:lang w:eastAsia="pt-BR"/>
        </w:rPr>
      </w:pPr>
      <w:r w:rsidRPr="003F17B3">
        <w:rPr>
          <w:rFonts w:asciiTheme="minorHAnsi" w:hAnsiTheme="minorHAnsi" w:cstheme="minorHAnsi"/>
          <w:lang w:eastAsia="pt-BR"/>
        </w:rPr>
        <w:lastRenderedPageBreak/>
        <w:t>Figura 4 –</w:t>
      </w:r>
      <w:r w:rsidR="004F51D2" w:rsidRPr="003F17B3">
        <w:rPr>
          <w:rFonts w:asciiTheme="minorHAnsi" w:hAnsiTheme="minorHAnsi" w:cstheme="minorHAnsi"/>
          <w:lang w:eastAsia="pt-BR"/>
        </w:rPr>
        <w:t xml:space="preserve"> Exemplo do uso da anotação </w:t>
      </w:r>
      <w:r w:rsidRPr="003F17B3">
        <w:rPr>
          <w:rFonts w:asciiTheme="minorHAnsi" w:hAnsiTheme="minorHAnsi" w:cstheme="minorHAnsi"/>
          <w:lang w:eastAsia="pt-BR"/>
        </w:rPr>
        <w:t xml:space="preserve">de Injeção de Dependência </w:t>
      </w:r>
    </w:p>
    <w:p w:rsidR="0073289F" w:rsidRPr="003F17B3" w:rsidRDefault="00275040" w:rsidP="0073289F">
      <w:pPr>
        <w:jc w:val="both"/>
        <w:rPr>
          <w:rFonts w:asciiTheme="minorHAnsi" w:hAnsiTheme="minorHAnsi" w:cstheme="minorHAnsi"/>
          <w:highlight w:val="green"/>
        </w:rPr>
      </w:pPr>
      <w:r w:rsidRPr="003F17B3">
        <w:rPr>
          <w:rFonts w:asciiTheme="minorHAnsi" w:hAnsiTheme="minorHAnsi" w:cstheme="minorHAnsi"/>
          <w:noProof/>
          <w:highlight w:val="green"/>
          <w:lang w:eastAsia="pt-BR"/>
        </w:rPr>
        <w:drawing>
          <wp:inline distT="0" distB="0" distL="0" distR="0">
            <wp:extent cx="5753735" cy="63817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040" w:rsidRPr="003F17B3" w:rsidRDefault="00275040" w:rsidP="0073289F">
      <w:pPr>
        <w:jc w:val="both"/>
        <w:rPr>
          <w:rFonts w:asciiTheme="minorHAnsi" w:hAnsiTheme="minorHAnsi" w:cstheme="minorHAnsi"/>
          <w:highlight w:val="green"/>
        </w:rPr>
      </w:pPr>
      <w:r w:rsidRPr="003F17B3">
        <w:rPr>
          <w:rFonts w:asciiTheme="minorHAnsi" w:hAnsiTheme="minorHAnsi" w:cstheme="minorHAnsi"/>
          <w:noProof/>
          <w:highlight w:val="green"/>
          <w:lang w:eastAsia="pt-BR"/>
        </w:rPr>
        <w:drawing>
          <wp:inline distT="0" distB="0" distL="0" distR="0">
            <wp:extent cx="5753735" cy="82804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82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40F9" w:rsidRPr="003F17B3">
        <w:rPr>
          <w:rFonts w:asciiTheme="minorHAnsi" w:hAnsiTheme="minorHAnsi" w:cstheme="minorHAnsi"/>
          <w:highlight w:val="green"/>
        </w:rPr>
        <w:br/>
      </w:r>
    </w:p>
    <w:p w:rsidR="00275040" w:rsidRPr="003F17B3" w:rsidRDefault="00275040" w:rsidP="0073289F">
      <w:pPr>
        <w:jc w:val="both"/>
        <w:rPr>
          <w:rFonts w:asciiTheme="minorHAnsi" w:hAnsiTheme="minorHAnsi" w:cstheme="minorHAnsi"/>
          <w:highlight w:val="green"/>
        </w:rPr>
      </w:pPr>
    </w:p>
    <w:p w:rsidR="0073289F" w:rsidRPr="003F17B3" w:rsidRDefault="0073289F" w:rsidP="0073289F">
      <w:pPr>
        <w:jc w:val="both"/>
        <w:rPr>
          <w:rFonts w:asciiTheme="minorHAnsi" w:hAnsiTheme="minorHAnsi" w:cstheme="minorHAnsi"/>
          <w:b/>
        </w:rPr>
      </w:pPr>
      <w:r w:rsidRPr="003F17B3">
        <w:rPr>
          <w:rFonts w:asciiTheme="minorHAnsi" w:hAnsiTheme="minorHAnsi" w:cstheme="minorHAnsi"/>
          <w:b/>
          <w:i/>
        </w:rPr>
        <w:t>Spring MVC</w:t>
      </w:r>
      <w:r w:rsidRPr="003F17B3">
        <w:rPr>
          <w:rFonts w:asciiTheme="minorHAnsi" w:hAnsiTheme="minorHAnsi" w:cstheme="minorHAnsi"/>
          <w:b/>
        </w:rPr>
        <w:t>: Validadores</w:t>
      </w:r>
    </w:p>
    <w:p w:rsidR="0073289F" w:rsidRPr="003F17B3" w:rsidRDefault="0073289F" w:rsidP="0073289F">
      <w:pPr>
        <w:jc w:val="both"/>
        <w:rPr>
          <w:rFonts w:asciiTheme="minorHAnsi" w:hAnsiTheme="minorHAnsi" w:cstheme="minorHAnsi"/>
          <w:b/>
          <w:highlight w:val="green"/>
        </w:rPr>
      </w:pPr>
    </w:p>
    <w:p w:rsidR="0073289F" w:rsidRPr="003F17B3" w:rsidRDefault="0073289F" w:rsidP="00B91373">
      <w:pPr>
        <w:shd w:val="clear" w:color="auto" w:fill="FFFFFF"/>
        <w:spacing w:after="150"/>
        <w:ind w:firstLine="708"/>
        <w:jc w:val="both"/>
        <w:rPr>
          <w:rFonts w:asciiTheme="minorHAnsi" w:hAnsiTheme="minorHAnsi" w:cstheme="minorHAnsi"/>
          <w:lang w:eastAsia="pt-BR"/>
        </w:rPr>
      </w:pPr>
      <w:r w:rsidRPr="003F17B3">
        <w:rPr>
          <w:rFonts w:asciiTheme="minorHAnsi" w:hAnsiTheme="minorHAnsi" w:cstheme="minorHAnsi"/>
        </w:rPr>
        <w:t>A validação da entrada recebida do usuário para manter a integridade dos dados é uma parte importante da lógica do aplicativo. A validação de dados pode ocorrer em diferentes camadas.</w:t>
      </w:r>
    </w:p>
    <w:p w:rsidR="0073289F" w:rsidRPr="003F17B3" w:rsidRDefault="0073289F" w:rsidP="00B91373">
      <w:pPr>
        <w:pStyle w:val="NormalWeb"/>
        <w:shd w:val="clear" w:color="auto" w:fill="FFFFFF"/>
        <w:spacing w:before="300" w:beforeAutospacing="0" w:after="300" w:afterAutospacing="0"/>
        <w:ind w:firstLine="300"/>
        <w:jc w:val="both"/>
        <w:rPr>
          <w:rFonts w:asciiTheme="minorHAnsi" w:hAnsiTheme="minorHAnsi" w:cstheme="minorHAnsi"/>
        </w:rPr>
      </w:pPr>
      <w:r w:rsidRPr="003F17B3">
        <w:rPr>
          <w:rFonts w:asciiTheme="minorHAnsi" w:hAnsiTheme="minorHAnsi" w:cstheme="minorHAnsi"/>
        </w:rPr>
        <w:t xml:space="preserve">O </w:t>
      </w:r>
      <w:r w:rsidRPr="003F17B3">
        <w:rPr>
          <w:rFonts w:asciiTheme="minorHAnsi" w:hAnsiTheme="minorHAnsi" w:cstheme="minorHAnsi"/>
          <w:i/>
        </w:rPr>
        <w:t>Spring MVC</w:t>
      </w:r>
      <w:r w:rsidRPr="003F17B3">
        <w:rPr>
          <w:rFonts w:asciiTheme="minorHAnsi" w:hAnsiTheme="minorHAnsi" w:cstheme="minorHAnsi"/>
        </w:rPr>
        <w:t xml:space="preserve"> no qual é baseado na plataforma JAVA EE 6, aproveita um dos recursos disponíveis para fazer a validação. O modelo </w:t>
      </w:r>
      <w:proofErr w:type="spellStart"/>
      <w:r w:rsidRPr="003F17B3">
        <w:rPr>
          <w:rFonts w:asciiTheme="minorHAnsi" w:hAnsiTheme="minorHAnsi" w:cstheme="minorHAnsi"/>
          <w:i/>
        </w:rPr>
        <w:t>Bean</w:t>
      </w:r>
      <w:proofErr w:type="spellEnd"/>
      <w:r w:rsidRPr="003F17B3">
        <w:rPr>
          <w:rFonts w:asciiTheme="minorHAnsi" w:hAnsiTheme="minorHAnsi" w:cstheme="minorHAnsi"/>
          <w:i/>
        </w:rPr>
        <w:t xml:space="preserve"> </w:t>
      </w:r>
      <w:proofErr w:type="spellStart"/>
      <w:r w:rsidRPr="003F17B3">
        <w:rPr>
          <w:rFonts w:asciiTheme="minorHAnsi" w:hAnsiTheme="minorHAnsi" w:cstheme="minorHAnsi"/>
          <w:i/>
        </w:rPr>
        <w:t>Validation</w:t>
      </w:r>
      <w:proofErr w:type="spellEnd"/>
      <w:r w:rsidRPr="003F17B3">
        <w:rPr>
          <w:rFonts w:asciiTheme="minorHAnsi" w:hAnsiTheme="minorHAnsi" w:cstheme="minorHAnsi"/>
        </w:rPr>
        <w:t xml:space="preserve">, no qual é suportado por restrições na forma de anotações colocadas em um campo, método ou classe de um componente </w:t>
      </w:r>
      <w:proofErr w:type="spellStart"/>
      <w:r w:rsidRPr="003F17B3">
        <w:rPr>
          <w:rFonts w:asciiTheme="minorHAnsi" w:hAnsiTheme="minorHAnsi" w:cstheme="minorHAnsi"/>
          <w:i/>
        </w:rPr>
        <w:t>JavaBeans</w:t>
      </w:r>
      <w:proofErr w:type="spellEnd"/>
      <w:r w:rsidRPr="003F17B3">
        <w:rPr>
          <w:rFonts w:asciiTheme="minorHAnsi" w:hAnsiTheme="minorHAnsi" w:cstheme="minorHAnsi"/>
        </w:rPr>
        <w:t xml:space="preserve">, como um </w:t>
      </w:r>
      <w:proofErr w:type="spellStart"/>
      <w:r w:rsidRPr="003F17B3">
        <w:rPr>
          <w:rFonts w:asciiTheme="minorHAnsi" w:hAnsiTheme="minorHAnsi" w:cstheme="minorHAnsi"/>
          <w:i/>
        </w:rPr>
        <w:t>bean</w:t>
      </w:r>
      <w:proofErr w:type="spellEnd"/>
      <w:r w:rsidRPr="003F17B3">
        <w:rPr>
          <w:rFonts w:asciiTheme="minorHAnsi" w:hAnsiTheme="minorHAnsi" w:cstheme="minorHAnsi"/>
        </w:rPr>
        <w:t xml:space="preserve"> gerenciado e pode ser utilizado em qualquer camada da aplicação.</w:t>
      </w:r>
    </w:p>
    <w:p w:rsidR="004F51D2" w:rsidRPr="003F17B3" w:rsidRDefault="0073289F" w:rsidP="004F51D2">
      <w:pPr>
        <w:pStyle w:val="NormalWeb"/>
        <w:shd w:val="clear" w:color="auto" w:fill="FFFFFF"/>
        <w:spacing w:before="300" w:beforeAutospacing="0" w:after="300" w:afterAutospacing="0"/>
        <w:ind w:firstLine="300"/>
        <w:jc w:val="both"/>
        <w:rPr>
          <w:rFonts w:asciiTheme="minorHAnsi" w:hAnsiTheme="minorHAnsi" w:cstheme="minorHAnsi"/>
        </w:rPr>
      </w:pPr>
      <w:r w:rsidRPr="003F17B3">
        <w:rPr>
          <w:rFonts w:asciiTheme="minorHAnsi" w:hAnsiTheme="minorHAnsi" w:cstheme="minorHAnsi"/>
        </w:rPr>
        <w:t xml:space="preserve">Com o </w:t>
      </w:r>
      <w:proofErr w:type="spellStart"/>
      <w:r w:rsidRPr="003F17B3">
        <w:rPr>
          <w:rFonts w:asciiTheme="minorHAnsi" w:hAnsiTheme="minorHAnsi" w:cstheme="minorHAnsi"/>
          <w:i/>
        </w:rPr>
        <w:t>Bean</w:t>
      </w:r>
      <w:proofErr w:type="spellEnd"/>
      <w:r w:rsidRPr="003F17B3">
        <w:rPr>
          <w:rFonts w:asciiTheme="minorHAnsi" w:hAnsiTheme="minorHAnsi" w:cstheme="minorHAnsi"/>
          <w:i/>
        </w:rPr>
        <w:t xml:space="preserve"> </w:t>
      </w:r>
      <w:proofErr w:type="spellStart"/>
      <w:r w:rsidRPr="003F17B3">
        <w:rPr>
          <w:rFonts w:asciiTheme="minorHAnsi" w:hAnsiTheme="minorHAnsi" w:cstheme="minorHAnsi"/>
          <w:i/>
        </w:rPr>
        <w:t>Validation</w:t>
      </w:r>
      <w:proofErr w:type="spellEnd"/>
      <w:r w:rsidRPr="003F17B3">
        <w:rPr>
          <w:rFonts w:asciiTheme="minorHAnsi" w:hAnsiTheme="minorHAnsi" w:cstheme="minorHAnsi"/>
        </w:rPr>
        <w:t xml:space="preserve"> declaramos através de anotações as regras de va</w:t>
      </w:r>
      <w:r w:rsidR="004F51D2" w:rsidRPr="003F17B3">
        <w:rPr>
          <w:rFonts w:asciiTheme="minorHAnsi" w:hAnsiTheme="minorHAnsi" w:cstheme="minorHAnsi"/>
        </w:rPr>
        <w:t>lidação dentro do nosso modelo:</w:t>
      </w:r>
    </w:p>
    <w:p w:rsidR="0073289F" w:rsidRPr="003F17B3" w:rsidRDefault="004F51D2" w:rsidP="004F51D2">
      <w:pPr>
        <w:pStyle w:val="NormalWeb"/>
        <w:shd w:val="clear" w:color="auto" w:fill="FFFFFF"/>
        <w:spacing w:before="300" w:beforeAutospacing="0" w:after="300" w:afterAutospacing="0"/>
        <w:ind w:firstLine="300"/>
        <w:jc w:val="both"/>
        <w:rPr>
          <w:rFonts w:asciiTheme="minorHAnsi" w:hAnsiTheme="minorHAnsi" w:cstheme="minorHAnsi"/>
        </w:rPr>
      </w:pPr>
      <w:r w:rsidRPr="003F17B3">
        <w:rPr>
          <w:rFonts w:asciiTheme="minorHAnsi" w:hAnsiTheme="minorHAnsi" w:cstheme="minorHAnsi"/>
        </w:rPr>
        <w:t xml:space="preserve">Figura 4 – Exemplo de implementação do </w:t>
      </w:r>
      <w:proofErr w:type="spellStart"/>
      <w:r w:rsidRPr="003F17B3">
        <w:rPr>
          <w:rFonts w:asciiTheme="minorHAnsi" w:hAnsiTheme="minorHAnsi" w:cstheme="minorHAnsi"/>
          <w:i/>
        </w:rPr>
        <w:t>Bean</w:t>
      </w:r>
      <w:proofErr w:type="spellEnd"/>
      <w:r w:rsidRPr="003F17B3">
        <w:rPr>
          <w:rFonts w:asciiTheme="minorHAnsi" w:hAnsiTheme="minorHAnsi" w:cstheme="minorHAnsi"/>
          <w:i/>
        </w:rPr>
        <w:t xml:space="preserve"> </w:t>
      </w:r>
      <w:proofErr w:type="spellStart"/>
      <w:r w:rsidRPr="003F17B3">
        <w:rPr>
          <w:rFonts w:asciiTheme="minorHAnsi" w:hAnsiTheme="minorHAnsi" w:cstheme="minorHAnsi"/>
          <w:i/>
        </w:rPr>
        <w:t>Validation</w:t>
      </w:r>
      <w:proofErr w:type="spellEnd"/>
      <w:r w:rsidRPr="003F17B3">
        <w:rPr>
          <w:rFonts w:asciiTheme="minorHAnsi" w:hAnsiTheme="minorHAnsi" w:cstheme="minorHAnsi"/>
        </w:rPr>
        <w:t xml:space="preserve"> dentro da classe modelo</w:t>
      </w:r>
    </w:p>
    <w:p w:rsidR="004F51D2" w:rsidRPr="003F17B3" w:rsidRDefault="004F51D2" w:rsidP="004F51D2">
      <w:pPr>
        <w:pStyle w:val="NormalWeb"/>
        <w:shd w:val="clear" w:color="auto" w:fill="FFFFFF"/>
        <w:spacing w:before="0" w:beforeAutospacing="0" w:after="0" w:afterAutospacing="0"/>
        <w:ind w:firstLine="300"/>
        <w:jc w:val="center"/>
        <w:rPr>
          <w:rFonts w:asciiTheme="minorHAnsi" w:hAnsiTheme="minorHAnsi" w:cstheme="minorHAnsi"/>
        </w:rPr>
      </w:pPr>
      <w:r w:rsidRPr="003F17B3">
        <w:rPr>
          <w:rFonts w:asciiTheme="minorHAnsi" w:hAnsiTheme="minorHAnsi" w:cstheme="minorHAnsi"/>
          <w:noProof/>
        </w:rPr>
        <w:drawing>
          <wp:inline distT="0" distB="0" distL="0" distR="0">
            <wp:extent cx="2587625" cy="124206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7625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89F" w:rsidRPr="003F17B3" w:rsidRDefault="0073289F" w:rsidP="0073289F">
      <w:pPr>
        <w:pStyle w:val="NormalWeb"/>
        <w:shd w:val="clear" w:color="auto" w:fill="FFFFFF"/>
        <w:spacing w:before="0" w:beforeAutospacing="0" w:after="0" w:afterAutospacing="0"/>
        <w:ind w:firstLine="300"/>
        <w:jc w:val="both"/>
        <w:rPr>
          <w:rFonts w:asciiTheme="minorHAnsi" w:hAnsiTheme="minorHAnsi" w:cstheme="minorHAnsi"/>
        </w:rPr>
      </w:pPr>
    </w:p>
    <w:p w:rsidR="0073289F" w:rsidRPr="003F17B3" w:rsidRDefault="0073289F" w:rsidP="0073289F">
      <w:pPr>
        <w:pStyle w:val="NormalWeb"/>
        <w:shd w:val="clear" w:color="auto" w:fill="FFFFFF"/>
        <w:spacing w:before="0" w:beforeAutospacing="0" w:after="0" w:afterAutospacing="0"/>
        <w:ind w:firstLine="300"/>
        <w:jc w:val="both"/>
        <w:rPr>
          <w:rFonts w:asciiTheme="minorHAnsi" w:hAnsiTheme="minorHAnsi" w:cstheme="minorHAnsi"/>
        </w:rPr>
      </w:pPr>
      <w:r w:rsidRPr="003F17B3">
        <w:rPr>
          <w:rFonts w:asciiTheme="minorHAnsi" w:hAnsiTheme="minorHAnsi" w:cstheme="minorHAnsi"/>
        </w:rPr>
        <w:t xml:space="preserve">Com a anotação do </w:t>
      </w:r>
      <w:proofErr w:type="spellStart"/>
      <w:r w:rsidRPr="003F17B3">
        <w:rPr>
          <w:rFonts w:asciiTheme="minorHAnsi" w:hAnsiTheme="minorHAnsi" w:cstheme="minorHAnsi"/>
          <w:i/>
        </w:rPr>
        <w:t>Bean</w:t>
      </w:r>
      <w:proofErr w:type="spellEnd"/>
      <w:r w:rsidRPr="003F17B3">
        <w:rPr>
          <w:rFonts w:asciiTheme="minorHAnsi" w:hAnsiTheme="minorHAnsi" w:cstheme="minorHAnsi"/>
          <w:i/>
        </w:rPr>
        <w:t xml:space="preserve"> </w:t>
      </w:r>
      <w:proofErr w:type="spellStart"/>
      <w:r w:rsidRPr="003F17B3">
        <w:rPr>
          <w:rFonts w:asciiTheme="minorHAnsi" w:hAnsiTheme="minorHAnsi" w:cstheme="minorHAnsi"/>
          <w:i/>
        </w:rPr>
        <w:t>Validation</w:t>
      </w:r>
      <w:proofErr w:type="spellEnd"/>
      <w:r w:rsidRPr="003F17B3">
        <w:rPr>
          <w:rFonts w:asciiTheme="minorHAnsi" w:hAnsiTheme="minorHAnsi" w:cstheme="minorHAnsi"/>
        </w:rPr>
        <w:t xml:space="preserve"> na camada de </w:t>
      </w:r>
      <w:proofErr w:type="spellStart"/>
      <w:r w:rsidRPr="003F17B3">
        <w:rPr>
          <w:rFonts w:asciiTheme="minorHAnsi" w:hAnsiTheme="minorHAnsi" w:cstheme="minorHAnsi"/>
          <w:i/>
        </w:rPr>
        <w:t>controller</w:t>
      </w:r>
      <w:proofErr w:type="spellEnd"/>
      <w:r w:rsidRPr="003F17B3">
        <w:rPr>
          <w:rFonts w:asciiTheme="minorHAnsi" w:hAnsiTheme="minorHAnsi" w:cstheme="minorHAnsi"/>
        </w:rPr>
        <w:t xml:space="preserve">. É necessário avisar o </w:t>
      </w:r>
      <w:r w:rsidRPr="003F17B3">
        <w:rPr>
          <w:rFonts w:asciiTheme="minorHAnsi" w:hAnsiTheme="minorHAnsi" w:cstheme="minorHAnsi"/>
          <w:i/>
        </w:rPr>
        <w:t>Spring MVC</w:t>
      </w:r>
      <w:r w:rsidRPr="003F17B3">
        <w:rPr>
          <w:rFonts w:asciiTheme="minorHAnsi" w:hAnsiTheme="minorHAnsi" w:cstheme="minorHAnsi"/>
        </w:rPr>
        <w:t xml:space="preserve"> que queremos executar a validação. Isso é feito pela anotação </w:t>
      </w:r>
      <w:proofErr w:type="spellStart"/>
      <w:r w:rsidRPr="003F17B3">
        <w:rPr>
          <w:rStyle w:val="CdigoHTML"/>
          <w:rFonts w:asciiTheme="minorHAnsi" w:hAnsiTheme="minorHAnsi" w:cstheme="minorHAnsi"/>
          <w:i/>
          <w:sz w:val="24"/>
          <w:szCs w:val="24"/>
        </w:rPr>
        <w:t>Valid</w:t>
      </w:r>
      <w:proofErr w:type="spellEnd"/>
      <w:r w:rsidRPr="003F17B3">
        <w:rPr>
          <w:rFonts w:asciiTheme="minorHAnsi" w:hAnsiTheme="minorHAnsi" w:cstheme="minorHAnsi"/>
        </w:rPr>
        <w:t> que devemos usar na antes do parâmetro da ação:</w:t>
      </w:r>
    </w:p>
    <w:p w:rsidR="0073289F" w:rsidRPr="003F17B3" w:rsidRDefault="0073289F" w:rsidP="0073289F">
      <w:pPr>
        <w:pStyle w:val="NormalWeb"/>
        <w:shd w:val="clear" w:color="auto" w:fill="FFFFFF"/>
        <w:spacing w:before="0" w:beforeAutospacing="0" w:after="0" w:afterAutospacing="0"/>
        <w:ind w:firstLine="300"/>
        <w:jc w:val="both"/>
        <w:rPr>
          <w:rFonts w:asciiTheme="minorHAnsi" w:hAnsiTheme="minorHAnsi" w:cstheme="minorHAnsi"/>
        </w:rPr>
      </w:pPr>
    </w:p>
    <w:p w:rsidR="0073289F" w:rsidRPr="003F17B3" w:rsidRDefault="004F51D2" w:rsidP="004F51D2">
      <w:pPr>
        <w:pStyle w:val="Pr-formataoHTML"/>
        <w:shd w:val="clear" w:color="auto" w:fill="FFFFFF"/>
        <w:jc w:val="center"/>
        <w:rPr>
          <w:rStyle w:val="CdigoHTML"/>
          <w:rFonts w:asciiTheme="minorHAnsi" w:hAnsiTheme="minorHAnsi" w:cstheme="minorHAnsi"/>
          <w:sz w:val="24"/>
          <w:szCs w:val="24"/>
        </w:rPr>
      </w:pPr>
      <w:r w:rsidRPr="003F17B3">
        <w:rPr>
          <w:rStyle w:val="CdigoHTML"/>
          <w:rFonts w:asciiTheme="minorHAnsi" w:hAnsiTheme="minorHAnsi" w:cstheme="minorHAnsi"/>
          <w:sz w:val="24"/>
          <w:szCs w:val="24"/>
        </w:rPr>
        <w:t xml:space="preserve">Figura 5 – Exemplo de utilização da anotação </w:t>
      </w:r>
      <w:r w:rsidRPr="003F17B3">
        <w:rPr>
          <w:rStyle w:val="CdigoHTML"/>
          <w:rFonts w:asciiTheme="minorHAnsi" w:hAnsiTheme="minorHAnsi" w:cstheme="minorHAnsi"/>
          <w:i/>
          <w:sz w:val="24"/>
          <w:szCs w:val="24"/>
        </w:rPr>
        <w:t>@</w:t>
      </w:r>
      <w:proofErr w:type="spellStart"/>
      <w:r w:rsidRPr="003F17B3">
        <w:rPr>
          <w:rStyle w:val="CdigoHTML"/>
          <w:rFonts w:asciiTheme="minorHAnsi" w:hAnsiTheme="minorHAnsi" w:cstheme="minorHAnsi"/>
          <w:i/>
          <w:sz w:val="24"/>
          <w:szCs w:val="24"/>
        </w:rPr>
        <w:t>Valid</w:t>
      </w:r>
      <w:proofErr w:type="spellEnd"/>
      <w:r w:rsidRPr="003F17B3">
        <w:rPr>
          <w:rStyle w:val="CdigoHTML"/>
          <w:rFonts w:asciiTheme="minorHAnsi" w:hAnsiTheme="minorHAnsi" w:cstheme="minorHAnsi"/>
          <w:sz w:val="24"/>
          <w:szCs w:val="24"/>
        </w:rPr>
        <w:br/>
      </w:r>
    </w:p>
    <w:p w:rsidR="004F51D2" w:rsidRPr="003F17B3" w:rsidRDefault="004F51D2" w:rsidP="004F51D2">
      <w:pPr>
        <w:pStyle w:val="Pr-formataoHTML"/>
        <w:shd w:val="clear" w:color="auto" w:fill="FFFFFF"/>
        <w:jc w:val="center"/>
        <w:rPr>
          <w:rStyle w:val="CdigoHTML"/>
          <w:rFonts w:asciiTheme="minorHAnsi" w:hAnsiTheme="minorHAnsi" w:cstheme="minorHAnsi"/>
          <w:sz w:val="24"/>
          <w:szCs w:val="24"/>
        </w:rPr>
      </w:pPr>
      <w:r w:rsidRPr="003F17B3">
        <w:rPr>
          <w:rStyle w:val="CdigoHTML"/>
          <w:rFonts w:asciiTheme="minorHAnsi" w:hAnsiTheme="minorHAnsi" w:cstheme="minorHAnsi"/>
          <w:noProof/>
          <w:sz w:val="24"/>
          <w:szCs w:val="24"/>
        </w:rPr>
        <w:drawing>
          <wp:inline distT="0" distB="0" distL="0" distR="0">
            <wp:extent cx="4389120" cy="100584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89F" w:rsidRPr="003F17B3" w:rsidRDefault="0073289F" w:rsidP="0073289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:rsidR="0073289F" w:rsidRPr="003F17B3" w:rsidRDefault="0073289F" w:rsidP="0073289F">
      <w:pPr>
        <w:pStyle w:val="NormalWeb"/>
        <w:shd w:val="clear" w:color="auto" w:fill="FFFFFF"/>
        <w:spacing w:before="0" w:beforeAutospacing="0" w:after="0" w:afterAutospacing="0"/>
        <w:ind w:firstLine="300"/>
        <w:jc w:val="both"/>
        <w:rPr>
          <w:rFonts w:asciiTheme="minorHAnsi" w:hAnsiTheme="minorHAnsi" w:cstheme="minorHAnsi"/>
        </w:rPr>
      </w:pPr>
      <w:r w:rsidRPr="003F17B3">
        <w:rPr>
          <w:rFonts w:asciiTheme="minorHAnsi" w:hAnsiTheme="minorHAnsi" w:cstheme="minorHAnsi"/>
        </w:rPr>
        <w:lastRenderedPageBreak/>
        <w:t xml:space="preserve">O </w:t>
      </w:r>
      <w:r w:rsidRPr="003F17B3">
        <w:rPr>
          <w:rFonts w:asciiTheme="minorHAnsi" w:hAnsiTheme="minorHAnsi" w:cstheme="minorHAnsi"/>
          <w:i/>
        </w:rPr>
        <w:t>Spring MVC</w:t>
      </w:r>
      <w:r w:rsidRPr="003F17B3">
        <w:rPr>
          <w:rFonts w:asciiTheme="minorHAnsi" w:hAnsiTheme="minorHAnsi" w:cstheme="minorHAnsi"/>
        </w:rPr>
        <w:t xml:space="preserve"> pode armazenar o resultado dos erros de validação em um objeto do tipo </w:t>
      </w:r>
      <w:proofErr w:type="spellStart"/>
      <w:r w:rsidRPr="003F17B3">
        <w:rPr>
          <w:rStyle w:val="CdigoHTML"/>
          <w:rFonts w:asciiTheme="minorHAnsi" w:hAnsiTheme="minorHAnsi" w:cstheme="minorHAnsi"/>
          <w:i/>
          <w:sz w:val="24"/>
          <w:szCs w:val="24"/>
        </w:rPr>
        <w:t>BindingResult</w:t>
      </w:r>
      <w:proofErr w:type="spellEnd"/>
      <w:r w:rsidRPr="003F17B3">
        <w:rPr>
          <w:rFonts w:asciiTheme="minorHAnsi" w:hAnsiTheme="minorHAnsi" w:cstheme="minorHAnsi"/>
        </w:rPr>
        <w:t>. Este objeto </w:t>
      </w:r>
      <w:proofErr w:type="spellStart"/>
      <w:r w:rsidRPr="003F17B3">
        <w:rPr>
          <w:rStyle w:val="CdigoHTML"/>
          <w:rFonts w:asciiTheme="minorHAnsi" w:hAnsiTheme="minorHAnsi" w:cstheme="minorHAnsi"/>
          <w:i/>
          <w:sz w:val="24"/>
          <w:szCs w:val="24"/>
        </w:rPr>
        <w:t>BindingResult</w:t>
      </w:r>
      <w:proofErr w:type="spellEnd"/>
      <w:r w:rsidRPr="003F17B3">
        <w:rPr>
          <w:rFonts w:asciiTheme="minorHAnsi" w:hAnsiTheme="minorHAnsi" w:cstheme="minorHAnsi"/>
        </w:rPr>
        <w:t xml:space="preserve"> se torna um parâmetro da ação. No qual pode ser utilizado para que em vez de ser lançado uma exceção, seja redirecionado para outra página. </w:t>
      </w:r>
    </w:p>
    <w:p w:rsidR="0073289F" w:rsidRPr="003F17B3" w:rsidRDefault="0073289F" w:rsidP="0003439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:rsidR="0073289F" w:rsidRPr="003F17B3" w:rsidRDefault="0073289F" w:rsidP="0073289F">
      <w:pPr>
        <w:pStyle w:val="NormalWeb"/>
        <w:shd w:val="clear" w:color="auto" w:fill="FFFFFF"/>
        <w:spacing w:before="0" w:beforeAutospacing="0" w:after="0" w:afterAutospacing="0"/>
        <w:ind w:firstLine="300"/>
        <w:jc w:val="both"/>
        <w:rPr>
          <w:rFonts w:asciiTheme="minorHAnsi" w:hAnsiTheme="minorHAnsi" w:cstheme="minorHAnsi"/>
        </w:rPr>
      </w:pPr>
      <w:r w:rsidRPr="003F17B3">
        <w:rPr>
          <w:rFonts w:asciiTheme="minorHAnsi" w:hAnsiTheme="minorHAnsi" w:cstheme="minorHAnsi"/>
        </w:rPr>
        <w:t xml:space="preserve">Para a exibição das mensagens de validação na camada da </w:t>
      </w:r>
      <w:proofErr w:type="spellStart"/>
      <w:r w:rsidRPr="003F17B3">
        <w:rPr>
          <w:rFonts w:asciiTheme="minorHAnsi" w:hAnsiTheme="minorHAnsi" w:cstheme="minorHAnsi"/>
          <w:i/>
        </w:rPr>
        <w:t>View</w:t>
      </w:r>
      <w:proofErr w:type="spellEnd"/>
      <w:r w:rsidRPr="003F17B3">
        <w:rPr>
          <w:rFonts w:asciiTheme="minorHAnsi" w:hAnsiTheme="minorHAnsi" w:cstheme="minorHAnsi"/>
        </w:rPr>
        <w:t xml:space="preserve">, é utilizado uma </w:t>
      </w:r>
      <w:proofErr w:type="spellStart"/>
      <w:r w:rsidRPr="003F17B3">
        <w:rPr>
          <w:rFonts w:asciiTheme="minorHAnsi" w:hAnsiTheme="minorHAnsi" w:cstheme="minorHAnsi"/>
          <w:i/>
        </w:rPr>
        <w:t>tag</w:t>
      </w:r>
      <w:proofErr w:type="spellEnd"/>
      <w:r w:rsidRPr="003F17B3">
        <w:rPr>
          <w:rFonts w:asciiTheme="minorHAnsi" w:hAnsiTheme="minorHAnsi" w:cstheme="minorHAnsi"/>
        </w:rPr>
        <w:t xml:space="preserve"> especial que o </w:t>
      </w:r>
      <w:r w:rsidRPr="003F17B3">
        <w:rPr>
          <w:rFonts w:asciiTheme="minorHAnsi" w:hAnsiTheme="minorHAnsi" w:cstheme="minorHAnsi"/>
          <w:i/>
        </w:rPr>
        <w:t>Spring MVC</w:t>
      </w:r>
      <w:r w:rsidRPr="003F17B3">
        <w:rPr>
          <w:rFonts w:asciiTheme="minorHAnsi" w:hAnsiTheme="minorHAnsi" w:cstheme="minorHAnsi"/>
        </w:rPr>
        <w:t xml:space="preserve"> oferece. A </w:t>
      </w:r>
      <w:proofErr w:type="spellStart"/>
      <w:r w:rsidRPr="003F17B3">
        <w:rPr>
          <w:rFonts w:asciiTheme="minorHAnsi" w:hAnsiTheme="minorHAnsi" w:cstheme="minorHAnsi"/>
          <w:i/>
        </w:rPr>
        <w:t>tag</w:t>
      </w:r>
      <w:proofErr w:type="spellEnd"/>
      <w:r w:rsidRPr="003F17B3">
        <w:rPr>
          <w:rFonts w:asciiTheme="minorHAnsi" w:hAnsiTheme="minorHAnsi" w:cstheme="minorHAnsi"/>
        </w:rPr>
        <w:t xml:space="preserve"> se chama </w:t>
      </w:r>
      <w:proofErr w:type="spellStart"/>
      <w:proofErr w:type="gramStart"/>
      <w:r w:rsidRPr="003F17B3">
        <w:rPr>
          <w:rStyle w:val="Forte"/>
          <w:rFonts w:asciiTheme="minorHAnsi" w:hAnsiTheme="minorHAnsi" w:cstheme="minorHAnsi"/>
          <w:i/>
        </w:rPr>
        <w:t>form:errors</w:t>
      </w:r>
      <w:proofErr w:type="spellEnd"/>
      <w:proofErr w:type="gramEnd"/>
      <w:r w:rsidRPr="003F17B3">
        <w:rPr>
          <w:rFonts w:asciiTheme="minorHAnsi" w:hAnsiTheme="minorHAnsi" w:cstheme="minorHAnsi"/>
        </w:rPr>
        <w:t>:</w:t>
      </w:r>
    </w:p>
    <w:p w:rsidR="0073289F" w:rsidRPr="003F17B3" w:rsidRDefault="0073289F" w:rsidP="001E71C0">
      <w:pPr>
        <w:pStyle w:val="NormalWeb"/>
        <w:shd w:val="clear" w:color="auto" w:fill="FFFFFF"/>
        <w:spacing w:before="0" w:beforeAutospacing="0" w:after="0" w:afterAutospacing="0"/>
        <w:ind w:firstLine="300"/>
        <w:jc w:val="both"/>
        <w:rPr>
          <w:rFonts w:asciiTheme="minorHAnsi" w:hAnsiTheme="minorHAnsi" w:cstheme="minorHAnsi"/>
        </w:rPr>
      </w:pPr>
      <w:r w:rsidRPr="003F17B3">
        <w:rPr>
          <w:rFonts w:asciiTheme="minorHAnsi" w:hAnsiTheme="minorHAnsi" w:cstheme="minorHAnsi"/>
        </w:rPr>
        <w:t>O atributo </w:t>
      </w:r>
      <w:r w:rsidRPr="003F17B3">
        <w:rPr>
          <w:rStyle w:val="nfase"/>
          <w:rFonts w:asciiTheme="minorHAnsi" w:hAnsiTheme="minorHAnsi" w:cstheme="minorHAnsi"/>
        </w:rPr>
        <w:t>path</w:t>
      </w:r>
      <w:r w:rsidRPr="003F17B3">
        <w:rPr>
          <w:rFonts w:asciiTheme="minorHAnsi" w:hAnsiTheme="minorHAnsi" w:cstheme="minorHAnsi"/>
        </w:rPr>
        <w:t> indica com que atributo essa mensagem está relacionada.</w:t>
      </w:r>
    </w:p>
    <w:p w:rsidR="0073289F" w:rsidRPr="003F17B3" w:rsidRDefault="0073289F" w:rsidP="0073289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:rsidR="0073289F" w:rsidRPr="003F17B3" w:rsidRDefault="001E71C0" w:rsidP="001E71C0">
      <w:pPr>
        <w:pStyle w:val="Pr-formataoHTML"/>
        <w:shd w:val="clear" w:color="auto" w:fill="FFFFFF"/>
        <w:jc w:val="center"/>
        <w:rPr>
          <w:rStyle w:val="hljs-tag"/>
          <w:rFonts w:asciiTheme="minorHAnsi" w:hAnsiTheme="minorHAnsi" w:cstheme="minorHAnsi"/>
          <w:sz w:val="24"/>
          <w:szCs w:val="24"/>
        </w:rPr>
      </w:pPr>
      <w:r w:rsidRPr="003F17B3">
        <w:rPr>
          <w:rStyle w:val="hljs-tag"/>
          <w:rFonts w:asciiTheme="minorHAnsi" w:hAnsiTheme="minorHAnsi" w:cstheme="minorHAnsi"/>
          <w:sz w:val="24"/>
          <w:szCs w:val="24"/>
        </w:rPr>
        <w:tab/>
        <w:t>Figura 6 – Exemplo de validação na camada visão</w:t>
      </w:r>
    </w:p>
    <w:p w:rsidR="001E71C0" w:rsidRPr="003F17B3" w:rsidRDefault="001E71C0" w:rsidP="001E71C0">
      <w:pPr>
        <w:pStyle w:val="Pr-formataoHTML"/>
        <w:shd w:val="clear" w:color="auto" w:fill="FFFFFF"/>
        <w:jc w:val="center"/>
        <w:rPr>
          <w:rStyle w:val="hljs-tag"/>
          <w:rFonts w:asciiTheme="minorHAnsi" w:hAnsiTheme="minorHAnsi" w:cstheme="minorHAnsi"/>
          <w:sz w:val="24"/>
          <w:szCs w:val="24"/>
        </w:rPr>
      </w:pPr>
      <w:r w:rsidRPr="003F17B3">
        <w:rPr>
          <w:rStyle w:val="hljs-tag"/>
          <w:rFonts w:asciiTheme="minorHAnsi" w:hAnsiTheme="minorHAnsi" w:cstheme="minorHAnsi"/>
          <w:sz w:val="24"/>
          <w:szCs w:val="24"/>
        </w:rPr>
        <w:br/>
      </w:r>
      <w:r w:rsidRPr="003F17B3">
        <w:rPr>
          <w:rStyle w:val="hljs-tag"/>
          <w:rFonts w:asciiTheme="minorHAnsi" w:hAnsiTheme="minorHAnsi" w:cstheme="minorHAnsi"/>
          <w:noProof/>
          <w:sz w:val="24"/>
          <w:szCs w:val="24"/>
        </w:rPr>
        <w:drawing>
          <wp:inline distT="0" distB="0" distL="0" distR="0">
            <wp:extent cx="5753735" cy="229489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229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89F" w:rsidRPr="003F17B3" w:rsidRDefault="0073289F" w:rsidP="0073289F">
      <w:pPr>
        <w:pStyle w:val="Pr-formataoHTML"/>
        <w:shd w:val="clear" w:color="auto" w:fill="FFFFFF"/>
        <w:jc w:val="both"/>
        <w:rPr>
          <w:rStyle w:val="hljs-tag"/>
          <w:rFonts w:asciiTheme="minorHAnsi" w:hAnsiTheme="minorHAnsi" w:cstheme="minorHAnsi"/>
          <w:sz w:val="24"/>
          <w:szCs w:val="24"/>
        </w:rPr>
      </w:pPr>
    </w:p>
    <w:p w:rsidR="0073289F" w:rsidRPr="003F17B3" w:rsidRDefault="0073289F" w:rsidP="0073289F">
      <w:pPr>
        <w:jc w:val="both"/>
        <w:rPr>
          <w:rFonts w:asciiTheme="minorHAnsi" w:hAnsiTheme="minorHAnsi" w:cstheme="minorHAnsi"/>
          <w:highlight w:val="green"/>
        </w:rPr>
      </w:pPr>
    </w:p>
    <w:p w:rsidR="0073289F" w:rsidRPr="003F17B3" w:rsidRDefault="0073289F" w:rsidP="0073289F">
      <w:pPr>
        <w:jc w:val="both"/>
        <w:rPr>
          <w:rFonts w:asciiTheme="minorHAnsi" w:hAnsiTheme="minorHAnsi" w:cstheme="minorHAnsi"/>
          <w:b/>
          <w:i/>
        </w:rPr>
      </w:pPr>
      <w:r w:rsidRPr="003F17B3">
        <w:rPr>
          <w:rFonts w:asciiTheme="minorHAnsi" w:hAnsiTheme="minorHAnsi" w:cstheme="minorHAnsi"/>
          <w:b/>
          <w:i/>
        </w:rPr>
        <w:t xml:space="preserve">Spring MVC: </w:t>
      </w:r>
      <w:proofErr w:type="spellStart"/>
      <w:r w:rsidRPr="003F17B3">
        <w:rPr>
          <w:rFonts w:asciiTheme="minorHAnsi" w:hAnsiTheme="minorHAnsi" w:cstheme="minorHAnsi"/>
          <w:b/>
          <w:i/>
        </w:rPr>
        <w:t>Plugins</w:t>
      </w:r>
      <w:proofErr w:type="spellEnd"/>
    </w:p>
    <w:p w:rsidR="0073289F" w:rsidRPr="003F17B3" w:rsidRDefault="0073289F" w:rsidP="0073289F">
      <w:pPr>
        <w:jc w:val="both"/>
        <w:rPr>
          <w:rFonts w:asciiTheme="minorHAnsi" w:hAnsiTheme="minorHAnsi" w:cstheme="minorHAnsi"/>
        </w:rPr>
      </w:pPr>
    </w:p>
    <w:p w:rsidR="0073289F" w:rsidRPr="003F17B3" w:rsidRDefault="0073289F" w:rsidP="00B91373">
      <w:pPr>
        <w:ind w:firstLine="708"/>
        <w:jc w:val="both"/>
        <w:rPr>
          <w:rFonts w:asciiTheme="minorHAnsi" w:hAnsiTheme="minorHAnsi" w:cstheme="minorHAnsi"/>
        </w:rPr>
      </w:pPr>
      <w:r w:rsidRPr="003F17B3">
        <w:rPr>
          <w:rFonts w:asciiTheme="minorHAnsi" w:hAnsiTheme="minorHAnsi" w:cstheme="minorHAnsi"/>
        </w:rPr>
        <w:t xml:space="preserve">O </w:t>
      </w:r>
      <w:r w:rsidRPr="003F17B3">
        <w:rPr>
          <w:rFonts w:asciiTheme="minorHAnsi" w:hAnsiTheme="minorHAnsi" w:cstheme="minorHAnsi"/>
          <w:i/>
        </w:rPr>
        <w:t>Spring MVC</w:t>
      </w:r>
      <w:r w:rsidRPr="003F17B3">
        <w:rPr>
          <w:rFonts w:asciiTheme="minorHAnsi" w:hAnsiTheme="minorHAnsi" w:cstheme="minorHAnsi"/>
        </w:rPr>
        <w:t xml:space="preserve"> possui diversos módulos disponíveis para acoplamento no seu proj</w:t>
      </w:r>
      <w:r w:rsidR="004240C4" w:rsidRPr="003F17B3">
        <w:rPr>
          <w:rFonts w:asciiTheme="minorHAnsi" w:hAnsiTheme="minorHAnsi" w:cstheme="minorHAnsi"/>
        </w:rPr>
        <w:t>eto, para facilitar e agilizar ainda mais n</w:t>
      </w:r>
      <w:r w:rsidRPr="003F17B3">
        <w:rPr>
          <w:rFonts w:asciiTheme="minorHAnsi" w:hAnsiTheme="minorHAnsi" w:cstheme="minorHAnsi"/>
        </w:rPr>
        <w:t>o desenvolvimento para serviços específicos.</w:t>
      </w:r>
    </w:p>
    <w:p w:rsidR="0073289F" w:rsidRPr="003F17B3" w:rsidRDefault="0073289F" w:rsidP="0073289F">
      <w:pPr>
        <w:jc w:val="both"/>
        <w:rPr>
          <w:rFonts w:asciiTheme="minorHAnsi" w:hAnsiTheme="minorHAnsi" w:cstheme="minorHAnsi"/>
        </w:rPr>
      </w:pPr>
      <w:r w:rsidRPr="003F17B3">
        <w:rPr>
          <w:rFonts w:asciiTheme="minorHAnsi" w:hAnsiTheme="minorHAnsi" w:cstheme="minorHAnsi"/>
        </w:rPr>
        <w:t xml:space="preserve">• </w:t>
      </w:r>
      <w:r w:rsidRPr="003F17B3">
        <w:rPr>
          <w:rFonts w:asciiTheme="minorHAnsi" w:hAnsiTheme="minorHAnsi" w:cstheme="minorHAnsi"/>
          <w:i/>
        </w:rPr>
        <w:t>Spring Security</w:t>
      </w:r>
      <w:r w:rsidRPr="003F17B3">
        <w:rPr>
          <w:rFonts w:asciiTheme="minorHAnsi" w:hAnsiTheme="minorHAnsi" w:cstheme="minorHAnsi"/>
        </w:rPr>
        <w:t xml:space="preserve"> útil para inclusão de funcionalidades de autenticação e autorização. </w:t>
      </w:r>
    </w:p>
    <w:p w:rsidR="0073289F" w:rsidRPr="003F17B3" w:rsidRDefault="0073289F" w:rsidP="0073289F">
      <w:pPr>
        <w:jc w:val="both"/>
        <w:rPr>
          <w:rFonts w:asciiTheme="minorHAnsi" w:hAnsiTheme="minorHAnsi" w:cstheme="minorHAnsi"/>
        </w:rPr>
      </w:pPr>
      <w:r w:rsidRPr="003F17B3">
        <w:rPr>
          <w:rFonts w:asciiTheme="minorHAnsi" w:hAnsiTheme="minorHAnsi" w:cstheme="minorHAnsi"/>
        </w:rPr>
        <w:t xml:space="preserve">• </w:t>
      </w:r>
      <w:r w:rsidRPr="003F17B3">
        <w:rPr>
          <w:rFonts w:asciiTheme="minorHAnsi" w:hAnsiTheme="minorHAnsi" w:cstheme="minorHAnsi"/>
          <w:i/>
        </w:rPr>
        <w:t>Spring Data</w:t>
      </w:r>
      <w:r w:rsidRPr="003F17B3">
        <w:rPr>
          <w:rFonts w:asciiTheme="minorHAnsi" w:hAnsiTheme="minorHAnsi" w:cstheme="minorHAnsi"/>
        </w:rPr>
        <w:t xml:space="preserve"> para aplicações que usam novas tecnologias de armazenamento de dados e serviços na nuvem. </w:t>
      </w:r>
    </w:p>
    <w:p w:rsidR="0073289F" w:rsidRPr="003F17B3" w:rsidRDefault="0073289F" w:rsidP="0073289F">
      <w:pPr>
        <w:jc w:val="both"/>
        <w:rPr>
          <w:rFonts w:asciiTheme="minorHAnsi" w:hAnsiTheme="minorHAnsi" w:cstheme="minorHAnsi"/>
        </w:rPr>
      </w:pPr>
      <w:r w:rsidRPr="003F17B3">
        <w:rPr>
          <w:rFonts w:asciiTheme="minorHAnsi" w:hAnsiTheme="minorHAnsi" w:cstheme="minorHAnsi"/>
        </w:rPr>
        <w:t xml:space="preserve">• </w:t>
      </w:r>
      <w:r w:rsidRPr="003F17B3">
        <w:rPr>
          <w:rFonts w:asciiTheme="minorHAnsi" w:hAnsiTheme="minorHAnsi" w:cstheme="minorHAnsi"/>
          <w:i/>
        </w:rPr>
        <w:t>Spring Social</w:t>
      </w:r>
      <w:r w:rsidRPr="003F17B3">
        <w:rPr>
          <w:rFonts w:asciiTheme="minorHAnsi" w:hAnsiTheme="minorHAnsi" w:cstheme="minorHAnsi"/>
        </w:rPr>
        <w:t xml:space="preserve"> para fácil integração com redes sociais. </w:t>
      </w:r>
    </w:p>
    <w:p w:rsidR="0073289F" w:rsidRPr="003F17B3" w:rsidRDefault="0073289F" w:rsidP="0073289F">
      <w:pPr>
        <w:jc w:val="both"/>
        <w:rPr>
          <w:rFonts w:asciiTheme="minorHAnsi" w:hAnsiTheme="minorHAnsi" w:cstheme="minorHAnsi"/>
        </w:rPr>
      </w:pPr>
      <w:r w:rsidRPr="003F17B3">
        <w:rPr>
          <w:rFonts w:asciiTheme="minorHAnsi" w:hAnsiTheme="minorHAnsi" w:cstheme="minorHAnsi"/>
        </w:rPr>
        <w:t>• Além de outros. Disponív</w:t>
      </w:r>
      <w:r w:rsidR="0021623F" w:rsidRPr="003F17B3">
        <w:rPr>
          <w:rFonts w:asciiTheme="minorHAnsi" w:hAnsiTheme="minorHAnsi" w:cstheme="minorHAnsi"/>
        </w:rPr>
        <w:t xml:space="preserve">el no site oficial do </w:t>
      </w:r>
      <w:r w:rsidR="0021623F" w:rsidRPr="003F17B3">
        <w:rPr>
          <w:rFonts w:asciiTheme="minorHAnsi" w:hAnsiTheme="minorHAnsi" w:cstheme="minorHAnsi"/>
          <w:i/>
        </w:rPr>
        <w:t>framework</w:t>
      </w:r>
      <w:r w:rsidR="0021623F" w:rsidRPr="003F17B3">
        <w:rPr>
          <w:rFonts w:asciiTheme="minorHAnsi" w:hAnsiTheme="minorHAnsi" w:cstheme="minorHAnsi"/>
        </w:rPr>
        <w:t>.</w:t>
      </w:r>
    </w:p>
    <w:p w:rsidR="00107318" w:rsidRPr="003F17B3" w:rsidRDefault="00107318" w:rsidP="00F17E4C">
      <w:pPr>
        <w:jc w:val="both"/>
        <w:rPr>
          <w:rFonts w:asciiTheme="minorHAnsi" w:hAnsiTheme="minorHAnsi" w:cstheme="minorHAnsi"/>
        </w:rPr>
      </w:pPr>
    </w:p>
    <w:p w:rsidR="00FF7975" w:rsidRPr="003F17B3" w:rsidRDefault="00FF7975" w:rsidP="00F17E4C">
      <w:pPr>
        <w:jc w:val="both"/>
        <w:rPr>
          <w:rFonts w:asciiTheme="minorHAnsi" w:hAnsiTheme="minorHAnsi" w:cstheme="minorHAnsi"/>
        </w:rPr>
      </w:pPr>
    </w:p>
    <w:p w:rsidR="00063721" w:rsidRPr="003F17B3" w:rsidRDefault="00063721" w:rsidP="00063721">
      <w:pPr>
        <w:jc w:val="both"/>
        <w:rPr>
          <w:rFonts w:asciiTheme="minorHAnsi" w:hAnsiTheme="minorHAnsi" w:cstheme="minorHAnsi"/>
          <w:b/>
        </w:rPr>
      </w:pPr>
      <w:proofErr w:type="spellStart"/>
      <w:r w:rsidRPr="003F17B3">
        <w:rPr>
          <w:rFonts w:asciiTheme="minorHAnsi" w:hAnsiTheme="minorHAnsi" w:cstheme="minorHAnsi"/>
          <w:b/>
          <w:i/>
        </w:rPr>
        <w:t>VRaptor</w:t>
      </w:r>
      <w:proofErr w:type="spellEnd"/>
      <w:r w:rsidRPr="003F17B3">
        <w:rPr>
          <w:rFonts w:asciiTheme="minorHAnsi" w:hAnsiTheme="minorHAnsi" w:cstheme="minorHAnsi"/>
          <w:b/>
        </w:rPr>
        <w:t>: Requisitos e Fluxo do Processamento da Informação</w:t>
      </w:r>
    </w:p>
    <w:p w:rsidR="00063721" w:rsidRPr="003F17B3" w:rsidRDefault="00063721" w:rsidP="00063721">
      <w:pPr>
        <w:rPr>
          <w:rFonts w:asciiTheme="minorHAnsi" w:hAnsiTheme="minorHAnsi" w:cstheme="minorHAnsi"/>
        </w:rPr>
      </w:pPr>
    </w:p>
    <w:p w:rsidR="00063721" w:rsidRPr="003F17B3" w:rsidRDefault="00063721" w:rsidP="00063721">
      <w:pPr>
        <w:pStyle w:val="NormalWeb"/>
        <w:spacing w:before="0" w:beforeAutospacing="0" w:after="0" w:afterAutospacing="0"/>
        <w:ind w:firstLine="708"/>
        <w:jc w:val="both"/>
        <w:rPr>
          <w:rFonts w:asciiTheme="minorHAnsi" w:hAnsiTheme="minorHAnsi" w:cstheme="minorHAnsi"/>
        </w:rPr>
      </w:pPr>
      <w:proofErr w:type="spellStart"/>
      <w:r w:rsidRPr="003F17B3">
        <w:rPr>
          <w:rFonts w:asciiTheme="minorHAnsi" w:hAnsiTheme="minorHAnsi" w:cstheme="minorHAnsi"/>
          <w:i/>
        </w:rPr>
        <w:t>VRaptor</w:t>
      </w:r>
      <w:proofErr w:type="spellEnd"/>
      <w:r w:rsidRPr="003F17B3">
        <w:rPr>
          <w:rFonts w:asciiTheme="minorHAnsi" w:hAnsiTheme="minorHAnsi" w:cstheme="minorHAnsi"/>
        </w:rPr>
        <w:t xml:space="preserve"> trabalha na camada de </w:t>
      </w:r>
      <w:proofErr w:type="spellStart"/>
      <w:r w:rsidRPr="003F17B3">
        <w:rPr>
          <w:rFonts w:asciiTheme="minorHAnsi" w:hAnsiTheme="minorHAnsi" w:cstheme="minorHAnsi"/>
          <w:i/>
        </w:rPr>
        <w:t>Controller</w:t>
      </w:r>
      <w:proofErr w:type="spellEnd"/>
      <w:r w:rsidRPr="003F17B3">
        <w:rPr>
          <w:rFonts w:asciiTheme="minorHAnsi" w:hAnsiTheme="minorHAnsi" w:cstheme="minorHAnsi"/>
        </w:rPr>
        <w:t xml:space="preserve">, ele é quem controla as entradas e dispara as requisições internas para os </w:t>
      </w:r>
      <w:proofErr w:type="spellStart"/>
      <w:r w:rsidRPr="003F17B3">
        <w:rPr>
          <w:rFonts w:asciiTheme="minorHAnsi" w:hAnsiTheme="minorHAnsi" w:cstheme="minorHAnsi"/>
          <w:i/>
        </w:rPr>
        <w:t>controllers</w:t>
      </w:r>
      <w:proofErr w:type="spellEnd"/>
      <w:r w:rsidRPr="003F17B3">
        <w:rPr>
          <w:rFonts w:asciiTheme="minorHAnsi" w:hAnsiTheme="minorHAnsi" w:cstheme="minorHAnsi"/>
        </w:rPr>
        <w:t xml:space="preserve"> e suas </w:t>
      </w:r>
      <w:proofErr w:type="spellStart"/>
      <w:r w:rsidRPr="003F17B3">
        <w:rPr>
          <w:rFonts w:asciiTheme="minorHAnsi" w:hAnsiTheme="minorHAnsi" w:cstheme="minorHAnsi"/>
          <w:i/>
        </w:rPr>
        <w:t>views</w:t>
      </w:r>
      <w:proofErr w:type="spellEnd"/>
      <w:r w:rsidRPr="003F17B3">
        <w:rPr>
          <w:rFonts w:asciiTheme="minorHAnsi" w:hAnsiTheme="minorHAnsi" w:cstheme="minorHAnsi"/>
        </w:rPr>
        <w:t>.</w:t>
      </w:r>
    </w:p>
    <w:p w:rsidR="00063721" w:rsidRPr="003F17B3" w:rsidRDefault="00A82525" w:rsidP="00063721">
      <w:pPr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É necessário como </w:t>
      </w:r>
      <w:r w:rsidR="00063721" w:rsidRPr="003F17B3">
        <w:rPr>
          <w:rFonts w:asciiTheme="minorHAnsi" w:hAnsiTheme="minorHAnsi" w:cstheme="minorHAnsi"/>
        </w:rPr>
        <w:t>requisito</w:t>
      </w:r>
      <w:r>
        <w:rPr>
          <w:rFonts w:asciiTheme="minorHAnsi" w:hAnsiTheme="minorHAnsi" w:cstheme="minorHAnsi"/>
        </w:rPr>
        <w:t xml:space="preserve"> o </w:t>
      </w:r>
      <w:r w:rsidR="00063721" w:rsidRPr="003F17B3">
        <w:rPr>
          <w:rFonts w:asciiTheme="minorHAnsi" w:hAnsiTheme="minorHAnsi" w:cstheme="minorHAnsi"/>
        </w:rPr>
        <w:t xml:space="preserve">JDK 7 e o CDI 1.1 ou superiores, </w:t>
      </w:r>
      <w:r w:rsidR="00B93AF2" w:rsidRPr="003F17B3">
        <w:rPr>
          <w:rFonts w:asciiTheme="minorHAnsi" w:hAnsiTheme="minorHAnsi" w:cstheme="minorHAnsi"/>
        </w:rPr>
        <w:t xml:space="preserve">e para criar um novo </w:t>
      </w:r>
      <w:proofErr w:type="spellStart"/>
      <w:r w:rsidR="00063721" w:rsidRPr="003F17B3">
        <w:rPr>
          <w:rFonts w:asciiTheme="minorHAnsi" w:hAnsiTheme="minorHAnsi" w:cstheme="minorHAnsi"/>
        </w:rPr>
        <w:t>projeto</w:t>
      </w:r>
      <w:r w:rsidR="00B93AF2" w:rsidRPr="003F17B3">
        <w:rPr>
          <w:rFonts w:asciiTheme="minorHAnsi" w:hAnsiTheme="minorHAnsi" w:cstheme="minorHAnsi"/>
          <w:i/>
        </w:rPr>
        <w:t>VRaptor</w:t>
      </w:r>
      <w:proofErr w:type="spellEnd"/>
      <w:r w:rsidR="00B93AF2" w:rsidRPr="003F17B3">
        <w:rPr>
          <w:rFonts w:asciiTheme="minorHAnsi" w:hAnsiTheme="minorHAnsi" w:cstheme="minorHAnsi"/>
          <w:i/>
        </w:rPr>
        <w:t>,</w:t>
      </w:r>
      <w:r w:rsidR="00B93AF2" w:rsidRPr="003F17B3">
        <w:rPr>
          <w:rFonts w:asciiTheme="minorHAnsi" w:hAnsiTheme="minorHAnsi" w:cstheme="minorHAnsi"/>
        </w:rPr>
        <w:t xml:space="preserve"> é necessário fazer o </w:t>
      </w:r>
      <w:r w:rsidR="00063721" w:rsidRPr="003F17B3">
        <w:rPr>
          <w:rFonts w:asciiTheme="minorHAnsi" w:hAnsiTheme="minorHAnsi" w:cstheme="minorHAnsi"/>
          <w:i/>
        </w:rPr>
        <w:t>Download</w:t>
      </w:r>
      <w:r w:rsidR="00063721" w:rsidRPr="003F17B3">
        <w:rPr>
          <w:rFonts w:asciiTheme="minorHAnsi" w:hAnsiTheme="minorHAnsi" w:cstheme="minorHAnsi"/>
        </w:rPr>
        <w:t xml:space="preserve"> disponível pelo </w:t>
      </w:r>
      <w:r w:rsidR="00B93AF2" w:rsidRPr="003F17B3">
        <w:rPr>
          <w:rFonts w:asciiTheme="minorHAnsi" w:hAnsiTheme="minorHAnsi" w:cstheme="minorHAnsi"/>
        </w:rPr>
        <w:t xml:space="preserve">link disponibilizado no site oficial do </w:t>
      </w:r>
      <w:proofErr w:type="spellStart"/>
      <w:r w:rsidR="00B93AF2" w:rsidRPr="003F17B3">
        <w:rPr>
          <w:rFonts w:asciiTheme="minorHAnsi" w:hAnsiTheme="minorHAnsi" w:cstheme="minorHAnsi"/>
          <w:i/>
        </w:rPr>
        <w:t>framework</w:t>
      </w:r>
      <w:r w:rsidR="0051648E" w:rsidRPr="003F17B3">
        <w:rPr>
          <w:rFonts w:asciiTheme="minorHAnsi" w:hAnsiTheme="minorHAnsi" w:cstheme="minorHAnsi"/>
        </w:rPr>
        <w:t>oudo</w:t>
      </w:r>
      <w:proofErr w:type="spellEnd"/>
      <w:r w:rsidR="0051648E" w:rsidRPr="003F17B3">
        <w:rPr>
          <w:rFonts w:asciiTheme="minorHAnsi" w:hAnsiTheme="minorHAnsi" w:cstheme="minorHAnsi"/>
        </w:rPr>
        <w:t xml:space="preserve"> repositório da </w:t>
      </w:r>
      <w:proofErr w:type="spellStart"/>
      <w:r w:rsidR="0051648E" w:rsidRPr="003F17B3">
        <w:rPr>
          <w:rFonts w:asciiTheme="minorHAnsi" w:hAnsiTheme="minorHAnsi" w:cstheme="minorHAnsi"/>
        </w:rPr>
        <w:t>Caelum</w:t>
      </w:r>
      <w:proofErr w:type="spellEnd"/>
      <w:r w:rsidR="0051648E" w:rsidRPr="003F17B3">
        <w:rPr>
          <w:rFonts w:asciiTheme="minorHAnsi" w:hAnsiTheme="minorHAnsi" w:cstheme="minorHAnsi"/>
        </w:rPr>
        <w:t xml:space="preserve">, </w:t>
      </w:r>
      <w:r w:rsidR="0051648E" w:rsidRPr="003F17B3">
        <w:rPr>
          <w:rStyle w:val="Hyperlink"/>
          <w:rFonts w:asciiTheme="minorHAnsi" w:hAnsiTheme="minorHAnsi" w:cstheme="minorHAnsi"/>
          <w:color w:val="auto"/>
          <w:u w:val="none"/>
        </w:rPr>
        <w:t>onde</w:t>
      </w:r>
      <w:r w:rsidR="00063721" w:rsidRPr="003F17B3">
        <w:rPr>
          <w:rFonts w:asciiTheme="minorHAnsi" w:hAnsiTheme="minorHAnsi" w:cstheme="minorHAnsi"/>
        </w:rPr>
        <w:t xml:space="preserve"> possui 2 opções:</w:t>
      </w:r>
    </w:p>
    <w:p w:rsidR="00063721" w:rsidRPr="003F17B3" w:rsidRDefault="00063721" w:rsidP="00063721">
      <w:pPr>
        <w:ind w:firstLine="708"/>
        <w:jc w:val="both"/>
        <w:rPr>
          <w:rFonts w:asciiTheme="minorHAnsi" w:hAnsiTheme="minorHAnsi" w:cstheme="minorHAnsi"/>
        </w:rPr>
      </w:pPr>
      <w:proofErr w:type="spellStart"/>
      <w:r w:rsidRPr="003F17B3">
        <w:rPr>
          <w:rFonts w:asciiTheme="minorHAnsi" w:hAnsiTheme="minorHAnsi" w:cstheme="minorHAnsi"/>
          <w:i/>
        </w:rPr>
        <w:t>VraptorBlank</w:t>
      </w:r>
      <w:proofErr w:type="spellEnd"/>
      <w:r w:rsidRPr="003F17B3">
        <w:rPr>
          <w:rFonts w:asciiTheme="minorHAnsi" w:hAnsiTheme="minorHAnsi" w:cstheme="minorHAnsi"/>
          <w:i/>
        </w:rPr>
        <w:t xml:space="preserve"> Project</w:t>
      </w:r>
      <w:r w:rsidRPr="003F17B3">
        <w:rPr>
          <w:rFonts w:asciiTheme="minorHAnsi" w:hAnsiTheme="minorHAnsi" w:cstheme="minorHAnsi"/>
        </w:rPr>
        <w:t xml:space="preserve"> </w:t>
      </w:r>
      <w:r w:rsidR="00D3410D">
        <w:rPr>
          <w:rFonts w:asciiTheme="minorHAnsi" w:hAnsiTheme="minorHAnsi" w:cstheme="minorHAnsi"/>
        </w:rPr>
        <w:t xml:space="preserve">que </w:t>
      </w:r>
      <w:r w:rsidRPr="003F17B3">
        <w:rPr>
          <w:rFonts w:asciiTheme="minorHAnsi" w:hAnsiTheme="minorHAnsi" w:cstheme="minorHAnsi"/>
        </w:rPr>
        <w:t xml:space="preserve">é um projeto preparado com mínimo necessário para rodar o </w:t>
      </w:r>
      <w:proofErr w:type="spellStart"/>
      <w:r w:rsidRPr="003F17B3">
        <w:rPr>
          <w:rFonts w:asciiTheme="minorHAnsi" w:hAnsiTheme="minorHAnsi" w:cstheme="minorHAnsi"/>
          <w:i/>
        </w:rPr>
        <w:t>VRaptor</w:t>
      </w:r>
      <w:proofErr w:type="spellEnd"/>
      <w:r w:rsidR="00D3410D">
        <w:rPr>
          <w:rFonts w:asciiTheme="minorHAnsi" w:hAnsiTheme="minorHAnsi" w:cstheme="minorHAnsi"/>
        </w:rPr>
        <w:t>.</w:t>
      </w:r>
    </w:p>
    <w:p w:rsidR="00063721" w:rsidRPr="003F17B3" w:rsidRDefault="00D3410D" w:rsidP="00063721">
      <w:pPr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 também um arquivo com a distribuição</w:t>
      </w:r>
      <w:r w:rsidR="00063721" w:rsidRPr="003F17B3">
        <w:rPr>
          <w:rFonts w:asciiTheme="minorHAnsi" w:hAnsiTheme="minorHAnsi" w:cstheme="minorHAnsi"/>
        </w:rPr>
        <w:t xml:space="preserve"> completa da última versão do </w:t>
      </w:r>
      <w:proofErr w:type="spellStart"/>
      <w:r w:rsidR="00063721" w:rsidRPr="003F17B3">
        <w:rPr>
          <w:rFonts w:asciiTheme="minorHAnsi" w:hAnsiTheme="minorHAnsi" w:cstheme="minorHAnsi"/>
          <w:i/>
        </w:rPr>
        <w:t>VRaptor</w:t>
      </w:r>
      <w:proofErr w:type="spellEnd"/>
      <w:r w:rsidR="00063721" w:rsidRPr="003F17B3">
        <w:rPr>
          <w:rFonts w:asciiTheme="minorHAnsi" w:hAnsiTheme="minorHAnsi" w:cstheme="minorHAnsi"/>
        </w:rPr>
        <w:t xml:space="preserve">. Nesse zip podemos encontrar o </w:t>
      </w:r>
      <w:proofErr w:type="spellStart"/>
      <w:r w:rsidR="00063721" w:rsidRPr="003F17B3">
        <w:rPr>
          <w:rFonts w:asciiTheme="minorHAnsi" w:hAnsiTheme="minorHAnsi" w:cstheme="minorHAnsi"/>
        </w:rPr>
        <w:t>jar</w:t>
      </w:r>
      <w:proofErr w:type="spellEnd"/>
      <w:r w:rsidR="00063721" w:rsidRPr="003F17B3">
        <w:rPr>
          <w:rFonts w:asciiTheme="minorHAnsi" w:hAnsiTheme="minorHAnsi" w:cstheme="minorHAnsi"/>
        </w:rPr>
        <w:t xml:space="preserve"> do </w:t>
      </w:r>
      <w:proofErr w:type="spellStart"/>
      <w:r w:rsidR="00063721" w:rsidRPr="003F17B3">
        <w:rPr>
          <w:rFonts w:asciiTheme="minorHAnsi" w:hAnsiTheme="minorHAnsi" w:cstheme="minorHAnsi"/>
        </w:rPr>
        <w:t>VRaptor</w:t>
      </w:r>
      <w:proofErr w:type="spellEnd"/>
      <w:r w:rsidR="00063721" w:rsidRPr="003F17B3">
        <w:rPr>
          <w:rFonts w:asciiTheme="minorHAnsi" w:hAnsiTheme="minorHAnsi" w:cstheme="minorHAnsi"/>
        </w:rPr>
        <w:t xml:space="preserve">, suas dependências, seu </w:t>
      </w:r>
      <w:proofErr w:type="spellStart"/>
      <w:r w:rsidR="00063721" w:rsidRPr="003F17B3">
        <w:rPr>
          <w:rFonts w:asciiTheme="minorHAnsi" w:hAnsiTheme="minorHAnsi" w:cstheme="minorHAnsi"/>
          <w:i/>
        </w:rPr>
        <w:t>javadoc</w:t>
      </w:r>
      <w:proofErr w:type="spellEnd"/>
      <w:r>
        <w:rPr>
          <w:rFonts w:asciiTheme="minorHAnsi" w:hAnsiTheme="minorHAnsi" w:cstheme="minorHAnsi"/>
        </w:rPr>
        <w:t xml:space="preserve"> e código fonte.</w:t>
      </w:r>
    </w:p>
    <w:p w:rsidR="00063721" w:rsidRPr="003F17B3" w:rsidRDefault="00063721" w:rsidP="00063721">
      <w:pPr>
        <w:ind w:firstLine="708"/>
        <w:jc w:val="both"/>
        <w:rPr>
          <w:rFonts w:asciiTheme="minorHAnsi" w:hAnsiTheme="minorHAnsi" w:cstheme="minorHAnsi"/>
        </w:rPr>
      </w:pPr>
      <w:r w:rsidRPr="003F17B3">
        <w:rPr>
          <w:rFonts w:asciiTheme="minorHAnsi" w:hAnsiTheme="minorHAnsi" w:cstheme="minorHAnsi"/>
        </w:rPr>
        <w:lastRenderedPageBreak/>
        <w:t xml:space="preserve">Os Servidores suportados e já testados pela própria </w:t>
      </w:r>
      <w:r w:rsidRPr="003F17B3">
        <w:rPr>
          <w:rFonts w:asciiTheme="minorHAnsi" w:hAnsiTheme="minorHAnsi" w:cstheme="minorHAnsi"/>
          <w:i/>
        </w:rPr>
        <w:t>framework</w:t>
      </w:r>
      <w:r w:rsidRPr="003F17B3">
        <w:rPr>
          <w:rFonts w:asciiTheme="minorHAnsi" w:hAnsiTheme="minorHAnsi" w:cstheme="minorHAnsi"/>
        </w:rPr>
        <w:t xml:space="preserve">, são </w:t>
      </w:r>
      <w:proofErr w:type="spellStart"/>
      <w:r w:rsidRPr="003F17B3">
        <w:rPr>
          <w:rFonts w:asciiTheme="minorHAnsi" w:hAnsiTheme="minorHAnsi" w:cstheme="minorHAnsi"/>
        </w:rPr>
        <w:t>Wildfly</w:t>
      </w:r>
      <w:proofErr w:type="spellEnd"/>
      <w:r w:rsidRPr="003F17B3">
        <w:rPr>
          <w:rFonts w:asciiTheme="minorHAnsi" w:hAnsiTheme="minorHAnsi" w:cstheme="minorHAnsi"/>
        </w:rPr>
        <w:t xml:space="preserve"> 8, </w:t>
      </w:r>
      <w:proofErr w:type="spellStart"/>
      <w:r w:rsidRPr="003F17B3">
        <w:rPr>
          <w:rFonts w:asciiTheme="minorHAnsi" w:hAnsiTheme="minorHAnsi" w:cstheme="minorHAnsi"/>
        </w:rPr>
        <w:t>Tomcat</w:t>
      </w:r>
      <w:proofErr w:type="spellEnd"/>
      <w:r w:rsidRPr="003F17B3">
        <w:rPr>
          <w:rFonts w:asciiTheme="minorHAnsi" w:hAnsiTheme="minorHAnsi" w:cstheme="minorHAnsi"/>
        </w:rPr>
        <w:t xml:space="preserve"> 7 e </w:t>
      </w:r>
      <w:proofErr w:type="spellStart"/>
      <w:r w:rsidRPr="003F17B3">
        <w:rPr>
          <w:rFonts w:asciiTheme="minorHAnsi" w:hAnsiTheme="minorHAnsi" w:cstheme="minorHAnsi"/>
        </w:rPr>
        <w:t>Jetty</w:t>
      </w:r>
      <w:proofErr w:type="spellEnd"/>
      <w:r w:rsidRPr="003F17B3">
        <w:rPr>
          <w:rFonts w:asciiTheme="minorHAnsi" w:hAnsiTheme="minorHAnsi" w:cstheme="minorHAnsi"/>
        </w:rPr>
        <w:t xml:space="preserve"> 8.</w:t>
      </w:r>
    </w:p>
    <w:p w:rsidR="00063721" w:rsidRPr="003F17B3" w:rsidRDefault="00063721" w:rsidP="00877DBC">
      <w:pPr>
        <w:ind w:firstLine="708"/>
        <w:jc w:val="both"/>
        <w:rPr>
          <w:rFonts w:asciiTheme="minorHAnsi" w:hAnsiTheme="minorHAnsi" w:cstheme="minorHAnsi"/>
        </w:rPr>
      </w:pPr>
      <w:r w:rsidRPr="003F17B3">
        <w:rPr>
          <w:rFonts w:asciiTheme="minorHAnsi" w:hAnsiTheme="minorHAnsi" w:cstheme="minorHAnsi"/>
        </w:rPr>
        <w:t xml:space="preserve">Para manipulação dos dados junto ao banco de dados, recomendável a utilização do </w:t>
      </w:r>
      <w:r w:rsidRPr="003F17B3">
        <w:rPr>
          <w:rFonts w:asciiTheme="minorHAnsi" w:hAnsiTheme="minorHAnsi" w:cstheme="minorHAnsi"/>
          <w:i/>
        </w:rPr>
        <w:t>Hibernate</w:t>
      </w:r>
      <w:r w:rsidRPr="003F17B3">
        <w:rPr>
          <w:rFonts w:asciiTheme="minorHAnsi" w:hAnsiTheme="minorHAnsi" w:cstheme="minorHAnsi"/>
        </w:rPr>
        <w:t>.</w:t>
      </w:r>
    </w:p>
    <w:p w:rsidR="00063721" w:rsidRPr="003F17B3" w:rsidRDefault="00063721" w:rsidP="00063721">
      <w:pPr>
        <w:pStyle w:val="NormalWeb"/>
        <w:spacing w:before="0" w:beforeAutospacing="0" w:after="0" w:afterAutospacing="0"/>
        <w:ind w:firstLine="708"/>
        <w:jc w:val="both"/>
        <w:rPr>
          <w:rFonts w:asciiTheme="minorHAnsi" w:hAnsiTheme="minorHAnsi" w:cstheme="minorHAnsi"/>
          <w:shd w:val="clear" w:color="auto" w:fill="FFFFFF"/>
        </w:rPr>
      </w:pPr>
      <w:r w:rsidRPr="003F17B3">
        <w:rPr>
          <w:rFonts w:asciiTheme="minorHAnsi" w:hAnsiTheme="minorHAnsi" w:cstheme="minorHAnsi"/>
        </w:rPr>
        <w:t xml:space="preserve">Assim como o </w:t>
      </w:r>
      <w:r w:rsidRPr="003F17B3">
        <w:rPr>
          <w:rFonts w:asciiTheme="minorHAnsi" w:hAnsiTheme="minorHAnsi" w:cstheme="minorHAnsi"/>
          <w:i/>
        </w:rPr>
        <w:t>Spring MVC</w:t>
      </w:r>
      <w:r w:rsidRPr="003F17B3">
        <w:rPr>
          <w:rFonts w:asciiTheme="minorHAnsi" w:hAnsiTheme="minorHAnsi" w:cstheme="minorHAnsi"/>
        </w:rPr>
        <w:t xml:space="preserve">, o </w:t>
      </w:r>
      <w:proofErr w:type="spellStart"/>
      <w:r w:rsidRPr="003F17B3">
        <w:rPr>
          <w:rFonts w:asciiTheme="minorHAnsi" w:hAnsiTheme="minorHAnsi" w:cstheme="minorHAnsi"/>
          <w:i/>
        </w:rPr>
        <w:t>VRaptor</w:t>
      </w:r>
      <w:proofErr w:type="spellEnd"/>
      <w:r w:rsidRPr="003F17B3">
        <w:rPr>
          <w:rFonts w:asciiTheme="minorHAnsi" w:hAnsiTheme="minorHAnsi" w:cstheme="minorHAnsi"/>
        </w:rPr>
        <w:t xml:space="preserve"> é baseado o seu fluxo de processamento da informação em </w:t>
      </w:r>
      <w:proofErr w:type="spellStart"/>
      <w:r w:rsidRPr="003F17B3">
        <w:rPr>
          <w:rFonts w:asciiTheme="minorHAnsi" w:hAnsiTheme="minorHAnsi" w:cstheme="minorHAnsi"/>
          <w:i/>
        </w:rPr>
        <w:t>Action</w:t>
      </w:r>
      <w:proofErr w:type="spellEnd"/>
      <w:r w:rsidRPr="003F17B3">
        <w:rPr>
          <w:rFonts w:asciiTheme="minorHAnsi" w:hAnsiTheme="minorHAnsi" w:cstheme="minorHAnsi"/>
          <w:i/>
        </w:rPr>
        <w:t xml:space="preserve"> </w:t>
      </w:r>
      <w:proofErr w:type="spellStart"/>
      <w:r w:rsidRPr="003F17B3">
        <w:rPr>
          <w:rFonts w:asciiTheme="minorHAnsi" w:hAnsiTheme="minorHAnsi" w:cstheme="minorHAnsi"/>
          <w:i/>
        </w:rPr>
        <w:t>Based</w:t>
      </w:r>
      <w:proofErr w:type="spellEnd"/>
      <w:r w:rsidRPr="003F17B3">
        <w:rPr>
          <w:rFonts w:asciiTheme="minorHAnsi" w:hAnsiTheme="minorHAnsi" w:cstheme="minorHAnsi"/>
        </w:rPr>
        <w:t>, que</w:t>
      </w:r>
      <w:r w:rsidRPr="003F17B3">
        <w:rPr>
          <w:rFonts w:asciiTheme="minorHAnsi" w:hAnsiTheme="minorHAnsi" w:cstheme="minorHAnsi"/>
          <w:shd w:val="clear" w:color="auto" w:fill="FFFFFF"/>
        </w:rPr>
        <w:t xml:space="preserve"> recebe diretamente as requisições HTTP. Tornando o modelo flexível, deixando a livre opção de escolha do tipo de </w:t>
      </w:r>
      <w:proofErr w:type="spellStart"/>
      <w:r w:rsidRPr="003F17B3">
        <w:rPr>
          <w:rFonts w:asciiTheme="minorHAnsi" w:hAnsiTheme="minorHAnsi" w:cstheme="minorHAnsi"/>
          <w:i/>
          <w:shd w:val="clear" w:color="auto" w:fill="FFFFFF"/>
        </w:rPr>
        <w:t>view</w:t>
      </w:r>
      <w:proofErr w:type="spellEnd"/>
      <w:r w:rsidRPr="003F17B3">
        <w:rPr>
          <w:rFonts w:asciiTheme="minorHAnsi" w:hAnsiTheme="minorHAnsi" w:cstheme="minorHAnsi"/>
          <w:shd w:val="clear" w:color="auto" w:fill="FFFFFF"/>
        </w:rPr>
        <w:t xml:space="preserve"> para gerar uma requisição HTTP compatível.</w:t>
      </w:r>
    </w:p>
    <w:p w:rsidR="00063721" w:rsidRPr="003F17B3" w:rsidRDefault="00063721" w:rsidP="00063721">
      <w:pPr>
        <w:pStyle w:val="NormalWeb"/>
        <w:spacing w:before="0" w:beforeAutospacing="0" w:after="0" w:afterAutospacing="0"/>
        <w:ind w:firstLine="708"/>
        <w:jc w:val="both"/>
        <w:rPr>
          <w:rFonts w:asciiTheme="minorHAnsi" w:hAnsiTheme="minorHAnsi" w:cstheme="minorHAnsi"/>
          <w:shd w:val="clear" w:color="auto" w:fill="FFFFFF"/>
        </w:rPr>
      </w:pPr>
      <w:r w:rsidRPr="003F17B3">
        <w:rPr>
          <w:rFonts w:asciiTheme="minorHAnsi" w:hAnsiTheme="minorHAnsi" w:cstheme="minorHAnsi"/>
          <w:shd w:val="clear" w:color="auto" w:fill="FFFFFF"/>
        </w:rPr>
        <w:t xml:space="preserve">O </w:t>
      </w:r>
      <w:proofErr w:type="spellStart"/>
      <w:r w:rsidRPr="003F17B3">
        <w:rPr>
          <w:rFonts w:asciiTheme="minorHAnsi" w:hAnsiTheme="minorHAnsi" w:cstheme="minorHAnsi"/>
          <w:i/>
          <w:shd w:val="clear" w:color="auto" w:fill="FFFFFF"/>
        </w:rPr>
        <w:t>VRaptor</w:t>
      </w:r>
      <w:proofErr w:type="spellEnd"/>
      <w:r w:rsidRPr="003F17B3">
        <w:rPr>
          <w:rFonts w:asciiTheme="minorHAnsi" w:hAnsiTheme="minorHAnsi" w:cstheme="minorHAnsi"/>
          <w:shd w:val="clear" w:color="auto" w:fill="FFFFFF"/>
        </w:rPr>
        <w:t xml:space="preserve"> possui tem o benefício de encapsular as principais classes de </w:t>
      </w:r>
      <w:proofErr w:type="spellStart"/>
      <w:r w:rsidRPr="003F17B3">
        <w:rPr>
          <w:rFonts w:asciiTheme="minorHAnsi" w:hAnsiTheme="minorHAnsi" w:cstheme="minorHAnsi"/>
          <w:i/>
          <w:shd w:val="clear" w:color="auto" w:fill="FFFFFF"/>
        </w:rPr>
        <w:t>Servlets</w:t>
      </w:r>
      <w:proofErr w:type="spellEnd"/>
      <w:r w:rsidRPr="003F17B3">
        <w:rPr>
          <w:rFonts w:asciiTheme="minorHAnsi" w:hAnsiTheme="minorHAnsi" w:cstheme="minorHAnsi"/>
          <w:shd w:val="clear" w:color="auto" w:fill="FFFFFF"/>
        </w:rPr>
        <w:t>, por exemp</w:t>
      </w:r>
      <w:r w:rsidR="0051648E" w:rsidRPr="003F17B3">
        <w:rPr>
          <w:rFonts w:asciiTheme="minorHAnsi" w:hAnsiTheme="minorHAnsi" w:cstheme="minorHAnsi"/>
          <w:shd w:val="clear" w:color="auto" w:fill="FFFFFF"/>
        </w:rPr>
        <w:t>l</w:t>
      </w:r>
      <w:r w:rsidRPr="003F17B3">
        <w:rPr>
          <w:rFonts w:asciiTheme="minorHAnsi" w:hAnsiTheme="minorHAnsi" w:cstheme="minorHAnsi"/>
          <w:shd w:val="clear" w:color="auto" w:fill="FFFFFF"/>
        </w:rPr>
        <w:t xml:space="preserve">o as classes </w:t>
      </w:r>
      <w:proofErr w:type="spellStart"/>
      <w:r w:rsidRPr="003F17B3">
        <w:rPr>
          <w:rFonts w:asciiTheme="minorHAnsi" w:hAnsiTheme="minorHAnsi" w:cstheme="minorHAnsi"/>
          <w:i/>
          <w:shd w:val="clear" w:color="auto" w:fill="FFFFFF"/>
        </w:rPr>
        <w:t>HttpServletRequest</w:t>
      </w:r>
      <w:proofErr w:type="spellEnd"/>
      <w:r w:rsidRPr="003F17B3">
        <w:rPr>
          <w:rFonts w:asciiTheme="minorHAnsi" w:hAnsiTheme="minorHAnsi" w:cstheme="minorHAnsi"/>
          <w:shd w:val="clear" w:color="auto" w:fill="FFFFFF"/>
        </w:rPr>
        <w:t xml:space="preserve">, </w:t>
      </w:r>
      <w:proofErr w:type="spellStart"/>
      <w:r w:rsidRPr="003F17B3">
        <w:rPr>
          <w:rFonts w:asciiTheme="minorHAnsi" w:hAnsiTheme="minorHAnsi" w:cstheme="minorHAnsi"/>
          <w:i/>
          <w:shd w:val="clear" w:color="auto" w:fill="FFFFFF"/>
        </w:rPr>
        <w:t>HttpServletResponse</w:t>
      </w:r>
      <w:proofErr w:type="spellEnd"/>
      <w:r w:rsidRPr="003F17B3">
        <w:rPr>
          <w:rFonts w:asciiTheme="minorHAnsi" w:hAnsiTheme="minorHAnsi" w:cstheme="minorHAnsi"/>
          <w:shd w:val="clear" w:color="auto" w:fill="FFFFFF"/>
        </w:rPr>
        <w:t xml:space="preserve"> e </w:t>
      </w:r>
      <w:proofErr w:type="spellStart"/>
      <w:r w:rsidRPr="003F17B3">
        <w:rPr>
          <w:rFonts w:asciiTheme="minorHAnsi" w:hAnsiTheme="minorHAnsi" w:cstheme="minorHAnsi"/>
          <w:i/>
          <w:shd w:val="clear" w:color="auto" w:fill="FFFFFF"/>
        </w:rPr>
        <w:t>Session</w:t>
      </w:r>
      <w:proofErr w:type="spellEnd"/>
      <w:r w:rsidRPr="003F17B3">
        <w:rPr>
          <w:rFonts w:asciiTheme="minorHAnsi" w:hAnsiTheme="minorHAnsi" w:cstheme="minorHAnsi"/>
          <w:shd w:val="clear" w:color="auto" w:fill="FFFFFF"/>
        </w:rPr>
        <w:t xml:space="preserve">, obtendo assim o ganho de poder tratar a regra de negócio por </w:t>
      </w:r>
      <w:proofErr w:type="spellStart"/>
      <w:r w:rsidRPr="003F17B3">
        <w:rPr>
          <w:rFonts w:asciiTheme="minorHAnsi" w:hAnsiTheme="minorHAnsi" w:cstheme="minorHAnsi"/>
          <w:i/>
          <w:shd w:val="clear" w:color="auto" w:fill="FFFFFF"/>
        </w:rPr>
        <w:t>Controllers</w:t>
      </w:r>
      <w:proofErr w:type="spellEnd"/>
      <w:r w:rsidRPr="003F17B3">
        <w:rPr>
          <w:rFonts w:asciiTheme="minorHAnsi" w:hAnsiTheme="minorHAnsi" w:cstheme="minorHAnsi"/>
          <w:shd w:val="clear" w:color="auto" w:fill="FFFFFF"/>
        </w:rPr>
        <w:t>.</w:t>
      </w:r>
    </w:p>
    <w:p w:rsidR="00063721" w:rsidRPr="003F17B3" w:rsidRDefault="00063721" w:rsidP="00063721">
      <w:pPr>
        <w:pStyle w:val="NormalWeb"/>
        <w:spacing w:before="0" w:beforeAutospacing="0" w:after="0" w:afterAutospacing="0"/>
        <w:ind w:firstLine="708"/>
        <w:jc w:val="both"/>
        <w:rPr>
          <w:rFonts w:asciiTheme="minorHAnsi" w:hAnsiTheme="minorHAnsi" w:cstheme="minorHAnsi"/>
          <w:shd w:val="clear" w:color="auto" w:fill="FFFFFF"/>
        </w:rPr>
      </w:pPr>
      <w:r w:rsidRPr="003F17B3">
        <w:rPr>
          <w:rFonts w:asciiTheme="minorHAnsi" w:hAnsiTheme="minorHAnsi" w:cstheme="minorHAnsi"/>
          <w:shd w:val="clear" w:color="auto" w:fill="FFFFFF"/>
        </w:rPr>
        <w:t xml:space="preserve">O </w:t>
      </w:r>
      <w:proofErr w:type="spellStart"/>
      <w:r w:rsidRPr="003F17B3">
        <w:rPr>
          <w:rFonts w:asciiTheme="minorHAnsi" w:hAnsiTheme="minorHAnsi" w:cstheme="minorHAnsi"/>
          <w:i/>
          <w:shd w:val="clear" w:color="auto" w:fill="FFFFFF"/>
        </w:rPr>
        <w:t>VRaptor</w:t>
      </w:r>
      <w:proofErr w:type="spellEnd"/>
      <w:r w:rsidRPr="003F17B3">
        <w:rPr>
          <w:rFonts w:asciiTheme="minorHAnsi" w:hAnsiTheme="minorHAnsi" w:cstheme="minorHAnsi"/>
          <w:shd w:val="clear" w:color="auto" w:fill="FFFFFF"/>
        </w:rPr>
        <w:t xml:space="preserve"> fo</w:t>
      </w:r>
      <w:r w:rsidR="00B8796F" w:rsidRPr="003F17B3">
        <w:rPr>
          <w:rFonts w:asciiTheme="minorHAnsi" w:hAnsiTheme="minorHAnsi" w:cstheme="minorHAnsi"/>
          <w:shd w:val="clear" w:color="auto" w:fill="FFFFFF"/>
        </w:rPr>
        <w:t xml:space="preserve">ca em simplicidade, baseado em </w:t>
      </w:r>
      <w:r w:rsidRPr="003F17B3">
        <w:rPr>
          <w:rStyle w:val="Forte"/>
          <w:rFonts w:asciiTheme="minorHAnsi" w:hAnsiTheme="minorHAnsi" w:cstheme="minorHAnsi"/>
          <w:b w:val="0"/>
          <w:shd w:val="clear" w:color="auto" w:fill="FFFFFF"/>
        </w:rPr>
        <w:t xml:space="preserve">convenção sobre </w:t>
      </w:r>
      <w:proofErr w:type="spellStart"/>
      <w:proofErr w:type="gramStart"/>
      <w:r w:rsidRPr="003F17B3">
        <w:rPr>
          <w:rStyle w:val="Forte"/>
          <w:rFonts w:asciiTheme="minorHAnsi" w:hAnsiTheme="minorHAnsi" w:cstheme="minorHAnsi"/>
          <w:b w:val="0"/>
          <w:shd w:val="clear" w:color="auto" w:fill="FFFFFF"/>
        </w:rPr>
        <w:t>configuração,</w:t>
      </w:r>
      <w:r w:rsidRPr="003F17B3">
        <w:rPr>
          <w:rFonts w:asciiTheme="minorHAnsi" w:hAnsiTheme="minorHAnsi" w:cstheme="minorHAnsi"/>
          <w:shd w:val="clear" w:color="auto" w:fill="FFFFFF"/>
        </w:rPr>
        <w:t>com</w:t>
      </w:r>
      <w:proofErr w:type="spellEnd"/>
      <w:proofErr w:type="gramEnd"/>
      <w:r w:rsidRPr="003F17B3">
        <w:rPr>
          <w:rFonts w:asciiTheme="minorHAnsi" w:hAnsiTheme="minorHAnsi" w:cstheme="minorHAnsi"/>
          <w:shd w:val="clear" w:color="auto" w:fill="FFFFFF"/>
        </w:rPr>
        <w:t xml:space="preserve"> intuito de facilitar a padronização do código e evita as diversas configurações em arquivos XML vistas em outros frameworks.</w:t>
      </w:r>
    </w:p>
    <w:p w:rsidR="00063721" w:rsidRPr="003F17B3" w:rsidRDefault="00063721" w:rsidP="00063721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:rsidR="00063721" w:rsidRPr="003F17B3" w:rsidRDefault="00063721" w:rsidP="00063721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3F17B3">
        <w:rPr>
          <w:rFonts w:asciiTheme="minorHAnsi" w:hAnsiTheme="minorHAnsi" w:cstheme="minorHAnsi"/>
        </w:rPr>
        <w:t xml:space="preserve">- Quando uma requisição chega, ela é prontamente atendida pelo </w:t>
      </w:r>
      <w:proofErr w:type="spellStart"/>
      <w:r w:rsidRPr="003F17B3">
        <w:rPr>
          <w:rFonts w:asciiTheme="minorHAnsi" w:hAnsiTheme="minorHAnsi" w:cstheme="minorHAnsi"/>
          <w:i/>
        </w:rPr>
        <w:t>VRaptor</w:t>
      </w:r>
      <w:proofErr w:type="spellEnd"/>
      <w:r w:rsidRPr="003F17B3">
        <w:rPr>
          <w:rFonts w:asciiTheme="minorHAnsi" w:hAnsiTheme="minorHAnsi" w:cstheme="minorHAnsi"/>
        </w:rPr>
        <w:t xml:space="preserve">. </w:t>
      </w:r>
    </w:p>
    <w:p w:rsidR="00063721" w:rsidRPr="003F17B3" w:rsidRDefault="00063721" w:rsidP="00063721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3F17B3">
        <w:rPr>
          <w:rFonts w:asciiTheme="minorHAnsi" w:hAnsiTheme="minorHAnsi" w:cstheme="minorHAnsi"/>
        </w:rPr>
        <w:t xml:space="preserve">- O framework então através da anotação do </w:t>
      </w:r>
      <w:proofErr w:type="spellStart"/>
      <w:r w:rsidRPr="003F17B3">
        <w:rPr>
          <w:rFonts w:asciiTheme="minorHAnsi" w:hAnsiTheme="minorHAnsi" w:cstheme="minorHAnsi"/>
          <w:i/>
        </w:rPr>
        <w:t>Controller</w:t>
      </w:r>
      <w:proofErr w:type="spellEnd"/>
      <w:r w:rsidRPr="003F17B3">
        <w:rPr>
          <w:rFonts w:asciiTheme="minorHAnsi" w:hAnsiTheme="minorHAnsi" w:cstheme="minorHAnsi"/>
        </w:rPr>
        <w:t xml:space="preserve">, decide qual </w:t>
      </w:r>
      <w:proofErr w:type="spellStart"/>
      <w:r w:rsidRPr="003F17B3">
        <w:rPr>
          <w:rFonts w:asciiTheme="minorHAnsi" w:hAnsiTheme="minorHAnsi" w:cstheme="minorHAnsi"/>
          <w:i/>
        </w:rPr>
        <w:t>action</w:t>
      </w:r>
      <w:proofErr w:type="spellEnd"/>
      <w:r w:rsidRPr="003F17B3">
        <w:rPr>
          <w:rFonts w:asciiTheme="minorHAnsi" w:hAnsiTheme="minorHAnsi" w:cstheme="minorHAnsi"/>
        </w:rPr>
        <w:t xml:space="preserve"> chamar. </w:t>
      </w:r>
    </w:p>
    <w:p w:rsidR="00063721" w:rsidRPr="003F17B3" w:rsidRDefault="00063721" w:rsidP="0051648E">
      <w:pPr>
        <w:pStyle w:val="NormalWeb"/>
        <w:tabs>
          <w:tab w:val="left" w:pos="6983"/>
        </w:tabs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3F17B3">
        <w:rPr>
          <w:rFonts w:asciiTheme="minorHAnsi" w:hAnsiTheme="minorHAnsi" w:cstheme="minorHAnsi"/>
        </w:rPr>
        <w:t xml:space="preserve">- A </w:t>
      </w:r>
      <w:proofErr w:type="spellStart"/>
      <w:r w:rsidRPr="003F17B3">
        <w:rPr>
          <w:rFonts w:asciiTheme="minorHAnsi" w:hAnsiTheme="minorHAnsi" w:cstheme="minorHAnsi"/>
          <w:i/>
        </w:rPr>
        <w:t>action</w:t>
      </w:r>
      <w:proofErr w:type="spellEnd"/>
      <w:r w:rsidRPr="003F17B3">
        <w:rPr>
          <w:rFonts w:asciiTheme="minorHAnsi" w:hAnsiTheme="minorHAnsi" w:cstheme="minorHAnsi"/>
        </w:rPr>
        <w:t xml:space="preserve"> executa, e ao final, diz ao framework qual JSP exibir. </w:t>
      </w:r>
      <w:r w:rsidR="0051648E" w:rsidRPr="003F17B3">
        <w:rPr>
          <w:rFonts w:asciiTheme="minorHAnsi" w:hAnsiTheme="minorHAnsi" w:cstheme="minorHAnsi"/>
        </w:rPr>
        <w:tab/>
      </w:r>
    </w:p>
    <w:p w:rsidR="00063721" w:rsidRPr="003F17B3" w:rsidRDefault="00063721" w:rsidP="00063721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3F17B3">
        <w:rPr>
          <w:rFonts w:asciiTheme="minorHAnsi" w:hAnsiTheme="minorHAnsi" w:cstheme="minorHAnsi"/>
        </w:rPr>
        <w:t xml:space="preserve">- O </w:t>
      </w:r>
      <w:proofErr w:type="spellStart"/>
      <w:r w:rsidRPr="003F17B3">
        <w:rPr>
          <w:rFonts w:asciiTheme="minorHAnsi" w:hAnsiTheme="minorHAnsi" w:cstheme="minorHAnsi"/>
          <w:i/>
        </w:rPr>
        <w:t>VRaptor</w:t>
      </w:r>
      <w:proofErr w:type="spellEnd"/>
      <w:r w:rsidRPr="003F17B3">
        <w:rPr>
          <w:rFonts w:asciiTheme="minorHAnsi" w:hAnsiTheme="minorHAnsi" w:cstheme="minorHAnsi"/>
        </w:rPr>
        <w:t xml:space="preserve"> por fim, pega a JSP, a processa, e envia para o usuário final, finalizando a requisição.</w:t>
      </w:r>
    </w:p>
    <w:p w:rsidR="00063721" w:rsidRPr="003F17B3" w:rsidRDefault="00937E06" w:rsidP="00937E06">
      <w:pPr>
        <w:pStyle w:val="NormalWeb"/>
        <w:spacing w:before="0" w:beforeAutospacing="0" w:after="0" w:afterAutospacing="0" w:line="473" w:lineRule="atLeast"/>
        <w:jc w:val="center"/>
        <w:rPr>
          <w:rFonts w:asciiTheme="minorHAnsi" w:hAnsiTheme="minorHAnsi" w:cstheme="minorHAnsi"/>
        </w:rPr>
      </w:pPr>
      <w:r w:rsidRPr="003F17B3">
        <w:rPr>
          <w:rFonts w:asciiTheme="minorHAnsi" w:hAnsiTheme="minorHAnsi" w:cstheme="minorHAnsi"/>
        </w:rPr>
        <w:t xml:space="preserve">Figura 7 – Fluxograma do Ciclo de Vida do </w:t>
      </w:r>
      <w:proofErr w:type="spellStart"/>
      <w:r w:rsidRPr="003F17B3">
        <w:rPr>
          <w:rFonts w:asciiTheme="minorHAnsi" w:hAnsiTheme="minorHAnsi" w:cstheme="minorHAnsi"/>
          <w:i/>
        </w:rPr>
        <w:t>VRaptor</w:t>
      </w:r>
      <w:proofErr w:type="spellEnd"/>
    </w:p>
    <w:p w:rsidR="00937E06" w:rsidRPr="003F17B3" w:rsidRDefault="00937E06" w:rsidP="00937E06">
      <w:pPr>
        <w:pStyle w:val="NormalWeb"/>
        <w:spacing w:before="0" w:beforeAutospacing="0" w:after="0" w:afterAutospacing="0" w:line="473" w:lineRule="atLeast"/>
        <w:jc w:val="center"/>
        <w:rPr>
          <w:rFonts w:asciiTheme="minorHAnsi" w:hAnsiTheme="minorHAnsi" w:cstheme="minorHAnsi"/>
        </w:rPr>
      </w:pPr>
      <w:r w:rsidRPr="003F17B3">
        <w:rPr>
          <w:rFonts w:asciiTheme="minorHAnsi" w:hAnsiTheme="minorHAnsi" w:cstheme="minorHAnsi"/>
          <w:noProof/>
        </w:rPr>
        <w:drawing>
          <wp:inline distT="0" distB="0" distL="0" distR="0">
            <wp:extent cx="4157980" cy="172529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980" cy="17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721" w:rsidRPr="003F17B3" w:rsidRDefault="00063721" w:rsidP="00063721">
      <w:pPr>
        <w:pStyle w:val="NormalWeb"/>
        <w:spacing w:before="0" w:beforeAutospacing="0" w:after="0" w:afterAutospacing="0" w:line="473" w:lineRule="atLeast"/>
        <w:jc w:val="both"/>
        <w:rPr>
          <w:rFonts w:asciiTheme="minorHAnsi" w:hAnsiTheme="minorHAnsi" w:cstheme="minorHAnsi"/>
        </w:rPr>
      </w:pPr>
    </w:p>
    <w:p w:rsidR="00063721" w:rsidRPr="003F17B3" w:rsidRDefault="00063721" w:rsidP="00063721">
      <w:pPr>
        <w:jc w:val="both"/>
        <w:rPr>
          <w:rFonts w:asciiTheme="minorHAnsi" w:hAnsiTheme="minorHAnsi" w:cstheme="minorHAnsi"/>
        </w:rPr>
      </w:pPr>
      <w:r w:rsidRPr="003F17B3">
        <w:rPr>
          <w:rFonts w:asciiTheme="minorHAnsi" w:hAnsiTheme="minorHAnsi" w:cstheme="minorHAnsi"/>
        </w:rPr>
        <w:t xml:space="preserve">Segue algumas das anotações utilizadas para o gerenciamento da informação do </w:t>
      </w:r>
      <w:proofErr w:type="spellStart"/>
      <w:r w:rsidRPr="003F17B3">
        <w:rPr>
          <w:rFonts w:asciiTheme="minorHAnsi" w:hAnsiTheme="minorHAnsi" w:cstheme="minorHAnsi"/>
          <w:i/>
        </w:rPr>
        <w:t>VRaptor</w:t>
      </w:r>
      <w:proofErr w:type="spellEnd"/>
      <w:r w:rsidRPr="003F17B3">
        <w:rPr>
          <w:rFonts w:asciiTheme="minorHAnsi" w:hAnsiTheme="minorHAnsi" w:cstheme="minorHAnsi"/>
        </w:rPr>
        <w:t>:</w:t>
      </w:r>
    </w:p>
    <w:p w:rsidR="00063721" w:rsidRPr="003F17B3" w:rsidRDefault="00063721" w:rsidP="00063721">
      <w:pPr>
        <w:jc w:val="both"/>
        <w:rPr>
          <w:rFonts w:asciiTheme="minorHAnsi" w:hAnsiTheme="minorHAnsi" w:cstheme="minorHAnsi"/>
        </w:rPr>
      </w:pPr>
      <w:r w:rsidRPr="003F17B3">
        <w:rPr>
          <w:rFonts w:asciiTheme="minorHAnsi" w:hAnsiTheme="minorHAnsi" w:cstheme="minorHAnsi"/>
          <w:i/>
        </w:rPr>
        <w:t>@</w:t>
      </w:r>
      <w:proofErr w:type="spellStart"/>
      <w:r w:rsidRPr="003F17B3">
        <w:rPr>
          <w:rFonts w:asciiTheme="minorHAnsi" w:hAnsiTheme="minorHAnsi" w:cstheme="minorHAnsi"/>
          <w:i/>
        </w:rPr>
        <w:t>Controller</w:t>
      </w:r>
      <w:proofErr w:type="spellEnd"/>
      <w:r w:rsidRPr="003F17B3">
        <w:rPr>
          <w:rFonts w:asciiTheme="minorHAnsi" w:hAnsiTheme="minorHAnsi" w:cstheme="minorHAnsi"/>
        </w:rPr>
        <w:t xml:space="preserve"> – Anotação responsável por identificar os elementos que estarão disponíveis como controladores de requisição</w:t>
      </w:r>
    </w:p>
    <w:p w:rsidR="00063721" w:rsidRPr="003F17B3" w:rsidRDefault="00063721" w:rsidP="00063721">
      <w:pPr>
        <w:jc w:val="both"/>
        <w:rPr>
          <w:rFonts w:asciiTheme="minorHAnsi" w:hAnsiTheme="minorHAnsi" w:cstheme="minorHAnsi"/>
        </w:rPr>
      </w:pPr>
      <w:r w:rsidRPr="003F17B3">
        <w:rPr>
          <w:rFonts w:asciiTheme="minorHAnsi" w:hAnsiTheme="minorHAnsi" w:cstheme="minorHAnsi"/>
          <w:i/>
        </w:rPr>
        <w:t>@Component</w:t>
      </w:r>
      <w:r w:rsidRPr="003F17B3">
        <w:rPr>
          <w:rFonts w:asciiTheme="minorHAnsi" w:hAnsiTheme="minorHAnsi" w:cstheme="minorHAnsi"/>
        </w:rPr>
        <w:t xml:space="preserve"> – Anotação para indicar que aquela classe usará o padrão de Injeção de Dependências para executar tarefas. </w:t>
      </w:r>
    </w:p>
    <w:p w:rsidR="00063721" w:rsidRPr="003F17B3" w:rsidRDefault="00063721" w:rsidP="00063721">
      <w:pPr>
        <w:jc w:val="both"/>
        <w:rPr>
          <w:rFonts w:asciiTheme="minorHAnsi" w:hAnsiTheme="minorHAnsi" w:cstheme="minorHAnsi"/>
        </w:rPr>
      </w:pPr>
      <w:r w:rsidRPr="003F17B3">
        <w:rPr>
          <w:rFonts w:asciiTheme="minorHAnsi" w:hAnsiTheme="minorHAnsi" w:cstheme="minorHAnsi"/>
          <w:i/>
        </w:rPr>
        <w:t>@Path</w:t>
      </w:r>
      <w:r w:rsidRPr="003F17B3">
        <w:rPr>
          <w:rFonts w:asciiTheme="minorHAnsi" w:hAnsiTheme="minorHAnsi" w:cstheme="minorHAnsi"/>
        </w:rPr>
        <w:t xml:space="preserve"> – Anotação utilizado para informar a URL que será atendido a requisição</w:t>
      </w:r>
    </w:p>
    <w:p w:rsidR="00063721" w:rsidRPr="003F17B3" w:rsidRDefault="00063721" w:rsidP="00063721">
      <w:pPr>
        <w:jc w:val="both"/>
        <w:rPr>
          <w:rFonts w:asciiTheme="minorHAnsi" w:hAnsiTheme="minorHAnsi" w:cstheme="minorHAnsi"/>
          <w:b/>
        </w:rPr>
      </w:pPr>
    </w:p>
    <w:p w:rsidR="00063721" w:rsidRPr="003F17B3" w:rsidRDefault="00063721" w:rsidP="00063721">
      <w:pPr>
        <w:jc w:val="both"/>
        <w:rPr>
          <w:rFonts w:asciiTheme="minorHAnsi" w:hAnsiTheme="minorHAnsi" w:cstheme="minorHAnsi"/>
          <w:b/>
          <w:i/>
        </w:rPr>
      </w:pPr>
      <w:proofErr w:type="spellStart"/>
      <w:r w:rsidRPr="003F17B3">
        <w:rPr>
          <w:rFonts w:asciiTheme="minorHAnsi" w:hAnsiTheme="minorHAnsi" w:cstheme="minorHAnsi"/>
          <w:b/>
          <w:i/>
        </w:rPr>
        <w:t>VRaptor</w:t>
      </w:r>
      <w:proofErr w:type="spellEnd"/>
      <w:r w:rsidRPr="003F17B3">
        <w:rPr>
          <w:rFonts w:asciiTheme="minorHAnsi" w:hAnsiTheme="minorHAnsi" w:cstheme="minorHAnsi"/>
          <w:b/>
          <w:i/>
        </w:rPr>
        <w:t xml:space="preserve">: </w:t>
      </w:r>
      <w:proofErr w:type="spellStart"/>
      <w:r w:rsidRPr="003F17B3">
        <w:rPr>
          <w:rFonts w:asciiTheme="minorHAnsi" w:hAnsiTheme="minorHAnsi" w:cstheme="minorHAnsi"/>
          <w:b/>
          <w:i/>
        </w:rPr>
        <w:t>Controllers</w:t>
      </w:r>
      <w:proofErr w:type="spellEnd"/>
    </w:p>
    <w:p w:rsidR="00063721" w:rsidRPr="003F17B3" w:rsidRDefault="00063721" w:rsidP="00063721">
      <w:pPr>
        <w:jc w:val="both"/>
        <w:rPr>
          <w:rFonts w:asciiTheme="minorHAnsi" w:hAnsiTheme="minorHAnsi" w:cstheme="minorHAnsi"/>
          <w:b/>
        </w:rPr>
      </w:pPr>
    </w:p>
    <w:p w:rsidR="00063721" w:rsidRPr="003F17B3" w:rsidRDefault="00063721" w:rsidP="00063721">
      <w:pPr>
        <w:ind w:firstLine="708"/>
        <w:jc w:val="both"/>
        <w:rPr>
          <w:rFonts w:asciiTheme="minorHAnsi" w:hAnsiTheme="minorHAnsi" w:cstheme="minorHAnsi"/>
          <w:shd w:val="clear" w:color="auto" w:fill="FFFFFF"/>
        </w:rPr>
      </w:pPr>
      <w:r w:rsidRPr="003F17B3">
        <w:rPr>
          <w:rFonts w:asciiTheme="minorHAnsi" w:hAnsiTheme="minorHAnsi" w:cstheme="minorHAnsi"/>
          <w:shd w:val="clear" w:color="auto" w:fill="FFFFFF"/>
        </w:rPr>
        <w:t xml:space="preserve">Para criar o </w:t>
      </w:r>
      <w:proofErr w:type="spellStart"/>
      <w:r w:rsidRPr="003F17B3">
        <w:rPr>
          <w:rFonts w:asciiTheme="minorHAnsi" w:hAnsiTheme="minorHAnsi" w:cstheme="minorHAnsi"/>
          <w:i/>
          <w:shd w:val="clear" w:color="auto" w:fill="FFFFFF"/>
        </w:rPr>
        <w:t>Controller</w:t>
      </w:r>
      <w:proofErr w:type="spellEnd"/>
      <w:r w:rsidRPr="003F17B3">
        <w:rPr>
          <w:rFonts w:asciiTheme="minorHAnsi" w:hAnsiTheme="minorHAnsi" w:cstheme="minorHAnsi"/>
          <w:shd w:val="clear" w:color="auto" w:fill="FFFFFF"/>
        </w:rPr>
        <w:t xml:space="preserve"> no </w:t>
      </w:r>
      <w:proofErr w:type="spellStart"/>
      <w:r w:rsidRPr="003F17B3">
        <w:rPr>
          <w:rFonts w:asciiTheme="minorHAnsi" w:hAnsiTheme="minorHAnsi" w:cstheme="minorHAnsi"/>
          <w:i/>
          <w:shd w:val="clear" w:color="auto" w:fill="FFFFFF"/>
        </w:rPr>
        <w:t>VRaptor</w:t>
      </w:r>
      <w:proofErr w:type="spellEnd"/>
      <w:r w:rsidRPr="003F17B3">
        <w:rPr>
          <w:rFonts w:asciiTheme="minorHAnsi" w:hAnsiTheme="minorHAnsi" w:cstheme="minorHAnsi"/>
          <w:shd w:val="clear" w:color="auto" w:fill="FFFFFF"/>
        </w:rPr>
        <w:t>, que são classes que vão executar as taref</w:t>
      </w:r>
      <w:r w:rsidR="008E5CF1" w:rsidRPr="003F17B3">
        <w:rPr>
          <w:rFonts w:asciiTheme="minorHAnsi" w:hAnsiTheme="minorHAnsi" w:cstheme="minorHAnsi"/>
          <w:shd w:val="clear" w:color="auto" w:fill="FFFFFF"/>
        </w:rPr>
        <w:t xml:space="preserve">as de requisição, basta apenas </w:t>
      </w:r>
      <w:r w:rsidRPr="003F17B3">
        <w:rPr>
          <w:rFonts w:asciiTheme="minorHAnsi" w:hAnsiTheme="minorHAnsi" w:cstheme="minorHAnsi"/>
          <w:shd w:val="clear" w:color="auto" w:fill="FFFFFF"/>
        </w:rPr>
        <w:t xml:space="preserve">adicionar a anotação </w:t>
      </w:r>
      <w:r w:rsidRPr="003F17B3">
        <w:rPr>
          <w:rFonts w:asciiTheme="minorHAnsi" w:hAnsiTheme="minorHAnsi" w:cstheme="minorHAnsi"/>
          <w:i/>
          <w:shd w:val="clear" w:color="auto" w:fill="FFFFFF"/>
        </w:rPr>
        <w:t>@</w:t>
      </w:r>
      <w:proofErr w:type="spellStart"/>
      <w:r w:rsidRPr="003F17B3">
        <w:rPr>
          <w:rFonts w:asciiTheme="minorHAnsi" w:hAnsiTheme="minorHAnsi" w:cstheme="minorHAnsi"/>
          <w:i/>
          <w:shd w:val="clear" w:color="auto" w:fill="FFFFFF"/>
        </w:rPr>
        <w:t>Controller</w:t>
      </w:r>
      <w:proofErr w:type="spellEnd"/>
      <w:r w:rsidRPr="003F17B3">
        <w:rPr>
          <w:rFonts w:asciiTheme="minorHAnsi" w:hAnsiTheme="minorHAnsi" w:cstheme="minorHAnsi"/>
          <w:shd w:val="clear" w:color="auto" w:fill="FFFFFF"/>
        </w:rPr>
        <w:t xml:space="preserve"> na classe de</w:t>
      </w:r>
      <w:r w:rsidR="008E5CF1" w:rsidRPr="003F17B3">
        <w:rPr>
          <w:rFonts w:asciiTheme="minorHAnsi" w:hAnsiTheme="minorHAnsi" w:cstheme="minorHAnsi"/>
          <w:shd w:val="clear" w:color="auto" w:fill="FFFFFF"/>
        </w:rPr>
        <w:t>sejada, para que seus métodos pú</w:t>
      </w:r>
      <w:r w:rsidRPr="003F17B3">
        <w:rPr>
          <w:rFonts w:asciiTheme="minorHAnsi" w:hAnsiTheme="minorHAnsi" w:cstheme="minorHAnsi"/>
          <w:shd w:val="clear" w:color="auto" w:fill="FFFFFF"/>
        </w:rPr>
        <w:t>blico</w:t>
      </w:r>
      <w:r w:rsidR="008E5CF1" w:rsidRPr="003F17B3">
        <w:rPr>
          <w:rFonts w:asciiTheme="minorHAnsi" w:hAnsiTheme="minorHAnsi" w:cstheme="minorHAnsi"/>
          <w:shd w:val="clear" w:color="auto" w:fill="FFFFFF"/>
        </w:rPr>
        <w:t>s</w:t>
      </w:r>
      <w:r w:rsidRPr="003F17B3">
        <w:rPr>
          <w:rFonts w:asciiTheme="minorHAnsi" w:hAnsiTheme="minorHAnsi" w:cstheme="minorHAnsi"/>
          <w:shd w:val="clear" w:color="auto" w:fill="FFFFFF"/>
        </w:rPr>
        <w:t xml:space="preserve"> estejam disponíveis. A partir daí o framework necessita que sejam seguidas algumas regras de convenções de </w:t>
      </w:r>
      <w:proofErr w:type="spellStart"/>
      <w:r w:rsidRPr="003F17B3">
        <w:rPr>
          <w:rFonts w:asciiTheme="minorHAnsi" w:hAnsiTheme="minorHAnsi" w:cstheme="minorHAnsi"/>
          <w:shd w:val="clear" w:color="auto" w:fill="FFFFFF"/>
        </w:rPr>
        <w:t>URLs</w:t>
      </w:r>
      <w:proofErr w:type="spellEnd"/>
      <w:r w:rsidRPr="003F17B3">
        <w:rPr>
          <w:rFonts w:asciiTheme="minorHAnsi" w:hAnsiTheme="minorHAnsi" w:cstheme="minorHAnsi"/>
          <w:shd w:val="clear" w:color="auto" w:fill="FFFFFF"/>
        </w:rPr>
        <w:t xml:space="preserve"> e </w:t>
      </w:r>
      <w:proofErr w:type="spellStart"/>
      <w:r w:rsidRPr="003F17B3">
        <w:rPr>
          <w:rFonts w:asciiTheme="minorHAnsi" w:hAnsiTheme="minorHAnsi" w:cstheme="minorHAnsi"/>
          <w:shd w:val="clear" w:color="auto" w:fill="FFFFFF"/>
        </w:rPr>
        <w:t>JSPs</w:t>
      </w:r>
      <w:proofErr w:type="spellEnd"/>
      <w:r w:rsidRPr="003F17B3">
        <w:rPr>
          <w:rFonts w:asciiTheme="minorHAnsi" w:hAnsiTheme="minorHAnsi" w:cstheme="minorHAnsi"/>
          <w:shd w:val="clear" w:color="auto" w:fill="FFFFFF"/>
        </w:rPr>
        <w:t>, para funcionar corretamente.</w:t>
      </w:r>
    </w:p>
    <w:p w:rsidR="00063721" w:rsidRPr="003F17B3" w:rsidRDefault="00063721" w:rsidP="00063721">
      <w:pPr>
        <w:ind w:firstLine="708"/>
        <w:jc w:val="both"/>
        <w:rPr>
          <w:rFonts w:asciiTheme="minorHAnsi" w:hAnsiTheme="minorHAnsi" w:cstheme="minorHAnsi"/>
        </w:rPr>
      </w:pPr>
      <w:r w:rsidRPr="003F17B3">
        <w:rPr>
          <w:rFonts w:asciiTheme="minorHAnsi" w:hAnsiTheme="minorHAnsi" w:cstheme="minorHAnsi"/>
        </w:rPr>
        <w:t xml:space="preserve">As classes controladoras devem possuir o nome com a terminação </w:t>
      </w:r>
      <w:proofErr w:type="spellStart"/>
      <w:r w:rsidRPr="003F17B3">
        <w:rPr>
          <w:rFonts w:asciiTheme="minorHAnsi" w:hAnsiTheme="minorHAnsi" w:cstheme="minorHAnsi"/>
          <w:i/>
        </w:rPr>
        <w:t>Controller</w:t>
      </w:r>
      <w:proofErr w:type="spellEnd"/>
      <w:r w:rsidRPr="003F17B3">
        <w:rPr>
          <w:rFonts w:asciiTheme="minorHAnsi" w:hAnsiTheme="minorHAnsi" w:cstheme="minorHAnsi"/>
        </w:rPr>
        <w:t>, e anotadas com @</w:t>
      </w:r>
      <w:proofErr w:type="spellStart"/>
      <w:r w:rsidRPr="003F17B3">
        <w:rPr>
          <w:rFonts w:asciiTheme="minorHAnsi" w:hAnsiTheme="minorHAnsi" w:cstheme="minorHAnsi"/>
          <w:i/>
        </w:rPr>
        <w:t>Controller</w:t>
      </w:r>
      <w:proofErr w:type="spellEnd"/>
      <w:r w:rsidRPr="003F17B3">
        <w:rPr>
          <w:rFonts w:asciiTheme="minorHAnsi" w:hAnsiTheme="minorHAnsi" w:cstheme="minorHAnsi"/>
        </w:rPr>
        <w:t>.</w:t>
      </w:r>
    </w:p>
    <w:p w:rsidR="00063721" w:rsidRPr="003F17B3" w:rsidRDefault="00063721" w:rsidP="00063721">
      <w:pPr>
        <w:ind w:firstLine="708"/>
        <w:jc w:val="both"/>
        <w:rPr>
          <w:rFonts w:asciiTheme="minorHAnsi" w:hAnsiTheme="minorHAnsi" w:cstheme="minorHAnsi"/>
        </w:rPr>
      </w:pPr>
      <w:r w:rsidRPr="003F17B3">
        <w:rPr>
          <w:rFonts w:asciiTheme="minorHAnsi" w:hAnsiTheme="minorHAnsi" w:cstheme="minorHAnsi"/>
        </w:rPr>
        <w:t>O nome do arquivo JSP precisa ser igual o nome do método no controlador.</w:t>
      </w:r>
    </w:p>
    <w:p w:rsidR="00063721" w:rsidRPr="003F17B3" w:rsidRDefault="00063721" w:rsidP="00063721">
      <w:pPr>
        <w:ind w:firstLine="708"/>
        <w:jc w:val="both"/>
        <w:rPr>
          <w:rFonts w:asciiTheme="minorHAnsi" w:hAnsiTheme="minorHAnsi" w:cstheme="minorHAnsi"/>
        </w:rPr>
      </w:pPr>
      <w:r w:rsidRPr="003F17B3">
        <w:rPr>
          <w:rFonts w:asciiTheme="minorHAnsi" w:hAnsiTheme="minorHAnsi" w:cstheme="minorHAnsi"/>
        </w:rPr>
        <w:lastRenderedPageBreak/>
        <w:t xml:space="preserve">A URL de acesso deve seguir o seguinte formato: domínio/contexto/controlador/método </w:t>
      </w:r>
    </w:p>
    <w:p w:rsidR="00063721" w:rsidRPr="003F17B3" w:rsidRDefault="00063721" w:rsidP="00063721">
      <w:pPr>
        <w:jc w:val="both"/>
        <w:rPr>
          <w:rFonts w:asciiTheme="minorHAnsi" w:hAnsiTheme="minorHAnsi" w:cstheme="minorHAnsi"/>
        </w:rPr>
      </w:pPr>
      <w:r w:rsidRPr="003F17B3">
        <w:rPr>
          <w:rFonts w:asciiTheme="minorHAnsi" w:hAnsiTheme="minorHAnsi" w:cstheme="minorHAnsi"/>
        </w:rPr>
        <w:t>Exemplo: localhost:8080/</w:t>
      </w:r>
      <w:proofErr w:type="spellStart"/>
      <w:r w:rsidRPr="003F17B3">
        <w:rPr>
          <w:rFonts w:asciiTheme="minorHAnsi" w:hAnsiTheme="minorHAnsi" w:cstheme="minorHAnsi"/>
        </w:rPr>
        <w:t>meuProjeto</w:t>
      </w:r>
      <w:proofErr w:type="spellEnd"/>
      <w:r w:rsidRPr="003F17B3">
        <w:rPr>
          <w:rFonts w:asciiTheme="minorHAnsi" w:hAnsiTheme="minorHAnsi" w:cstheme="minorHAnsi"/>
        </w:rPr>
        <w:t>/produto/cadastrar</w:t>
      </w:r>
    </w:p>
    <w:p w:rsidR="00063721" w:rsidRPr="003F17B3" w:rsidRDefault="00063721" w:rsidP="00063721">
      <w:pPr>
        <w:pStyle w:val="NormalWeb"/>
        <w:shd w:val="clear" w:color="auto" w:fill="FFFFFF"/>
        <w:spacing w:before="0" w:beforeAutospacing="0" w:after="167" w:afterAutospacing="0"/>
        <w:jc w:val="both"/>
        <w:rPr>
          <w:rFonts w:asciiTheme="minorHAnsi" w:hAnsiTheme="minorHAnsi" w:cstheme="minorHAnsi"/>
        </w:rPr>
      </w:pPr>
    </w:p>
    <w:p w:rsidR="00063721" w:rsidRPr="003F17B3" w:rsidRDefault="00F81BAA" w:rsidP="00F81BAA">
      <w:pPr>
        <w:shd w:val="clear" w:color="auto" w:fill="FFFFFF"/>
        <w:spacing w:line="315" w:lineRule="atLeast"/>
        <w:jc w:val="center"/>
        <w:rPr>
          <w:rFonts w:asciiTheme="minorHAnsi" w:hAnsiTheme="minorHAnsi" w:cstheme="minorHAnsi"/>
          <w:i/>
          <w:lang w:eastAsia="pt-BR"/>
        </w:rPr>
      </w:pPr>
      <w:r w:rsidRPr="003F17B3">
        <w:rPr>
          <w:rFonts w:asciiTheme="minorHAnsi" w:hAnsiTheme="minorHAnsi" w:cstheme="minorHAnsi"/>
          <w:lang w:eastAsia="pt-BR"/>
        </w:rPr>
        <w:t xml:space="preserve">Figura 8 – Exemplo da utilização da anotação do </w:t>
      </w:r>
      <w:r w:rsidRPr="003F17B3">
        <w:rPr>
          <w:rFonts w:asciiTheme="minorHAnsi" w:hAnsiTheme="minorHAnsi" w:cstheme="minorHAnsi"/>
          <w:i/>
          <w:lang w:eastAsia="pt-BR"/>
        </w:rPr>
        <w:t>@</w:t>
      </w:r>
      <w:proofErr w:type="spellStart"/>
      <w:r w:rsidRPr="003F17B3">
        <w:rPr>
          <w:rFonts w:asciiTheme="minorHAnsi" w:hAnsiTheme="minorHAnsi" w:cstheme="minorHAnsi"/>
          <w:i/>
          <w:lang w:eastAsia="pt-BR"/>
        </w:rPr>
        <w:t>Controller</w:t>
      </w:r>
      <w:proofErr w:type="spellEnd"/>
    </w:p>
    <w:p w:rsidR="00F81BAA" w:rsidRPr="003F17B3" w:rsidRDefault="00F81BAA" w:rsidP="00F81BAA">
      <w:pPr>
        <w:shd w:val="clear" w:color="auto" w:fill="FFFFFF"/>
        <w:spacing w:line="315" w:lineRule="atLeast"/>
        <w:jc w:val="center"/>
        <w:rPr>
          <w:rFonts w:asciiTheme="minorHAnsi" w:hAnsiTheme="minorHAnsi" w:cstheme="minorHAnsi"/>
          <w:lang w:eastAsia="pt-BR"/>
        </w:rPr>
      </w:pPr>
      <w:r w:rsidRPr="003F17B3">
        <w:rPr>
          <w:rFonts w:asciiTheme="minorHAnsi" w:hAnsiTheme="minorHAnsi" w:cstheme="minorHAnsi"/>
          <w:lang w:eastAsia="pt-BR"/>
        </w:rPr>
        <w:br/>
      </w:r>
      <w:r w:rsidRPr="003F17B3">
        <w:rPr>
          <w:rFonts w:asciiTheme="minorHAnsi" w:hAnsiTheme="minorHAnsi" w:cstheme="minorHAnsi"/>
          <w:noProof/>
          <w:lang w:eastAsia="pt-BR"/>
        </w:rPr>
        <w:drawing>
          <wp:inline distT="0" distB="0" distL="0" distR="0">
            <wp:extent cx="2834640" cy="100584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BAA" w:rsidRPr="003F17B3" w:rsidRDefault="00F81BAA" w:rsidP="00F81BAA">
      <w:pPr>
        <w:shd w:val="clear" w:color="auto" w:fill="FFFFFF"/>
        <w:spacing w:line="315" w:lineRule="atLeast"/>
        <w:jc w:val="center"/>
        <w:rPr>
          <w:rFonts w:asciiTheme="minorHAnsi" w:hAnsiTheme="minorHAnsi" w:cstheme="minorHAnsi"/>
          <w:lang w:eastAsia="pt-BR"/>
        </w:rPr>
      </w:pPr>
    </w:p>
    <w:p w:rsidR="00063721" w:rsidRPr="003F17B3" w:rsidRDefault="00063721" w:rsidP="00063721">
      <w:pPr>
        <w:shd w:val="clear" w:color="auto" w:fill="FFFFFF"/>
        <w:spacing w:line="315" w:lineRule="atLeast"/>
        <w:ind w:firstLine="708"/>
        <w:jc w:val="both"/>
        <w:rPr>
          <w:rFonts w:asciiTheme="minorHAnsi" w:hAnsiTheme="minorHAnsi" w:cstheme="minorHAnsi"/>
          <w:lang w:eastAsia="pt-BR"/>
        </w:rPr>
      </w:pPr>
      <w:r w:rsidRPr="003F17B3">
        <w:rPr>
          <w:rFonts w:asciiTheme="minorHAnsi" w:hAnsiTheme="minorHAnsi" w:cstheme="minorHAnsi"/>
          <w:lang w:eastAsia="pt-BR"/>
        </w:rPr>
        <w:t xml:space="preserve">Seguindo corretamente essas convenções, todos os métodos públicos dos </w:t>
      </w:r>
      <w:proofErr w:type="spellStart"/>
      <w:r w:rsidRPr="003F17B3">
        <w:rPr>
          <w:rFonts w:asciiTheme="minorHAnsi" w:hAnsiTheme="minorHAnsi" w:cstheme="minorHAnsi"/>
          <w:i/>
          <w:lang w:eastAsia="pt-BR"/>
        </w:rPr>
        <w:t>controllers</w:t>
      </w:r>
      <w:proofErr w:type="spellEnd"/>
      <w:r w:rsidRPr="003F17B3">
        <w:rPr>
          <w:rFonts w:asciiTheme="minorHAnsi" w:hAnsiTheme="minorHAnsi" w:cstheme="minorHAnsi"/>
          <w:lang w:eastAsia="pt-BR"/>
        </w:rPr>
        <w:t xml:space="preserve"> serão mapeados, passando a executar as requisições.</w:t>
      </w:r>
    </w:p>
    <w:p w:rsidR="00063721" w:rsidRPr="003F17B3" w:rsidRDefault="00063721" w:rsidP="00063721">
      <w:pPr>
        <w:shd w:val="clear" w:color="auto" w:fill="FFFFFF"/>
        <w:spacing w:line="315" w:lineRule="atLeast"/>
        <w:jc w:val="both"/>
        <w:rPr>
          <w:rFonts w:asciiTheme="minorHAnsi" w:hAnsiTheme="minorHAnsi" w:cstheme="minorHAnsi"/>
          <w:lang w:eastAsia="pt-BR"/>
        </w:rPr>
      </w:pPr>
    </w:p>
    <w:p w:rsidR="00063721" w:rsidRPr="003F17B3" w:rsidRDefault="00063721" w:rsidP="00063721">
      <w:pPr>
        <w:shd w:val="clear" w:color="auto" w:fill="FFFFFF"/>
        <w:spacing w:line="315" w:lineRule="atLeast"/>
        <w:ind w:firstLine="708"/>
        <w:jc w:val="both"/>
        <w:rPr>
          <w:rFonts w:asciiTheme="minorHAnsi" w:hAnsiTheme="minorHAnsi" w:cstheme="minorHAnsi"/>
          <w:lang w:eastAsia="pt-BR"/>
        </w:rPr>
      </w:pPr>
      <w:r w:rsidRPr="003F17B3">
        <w:rPr>
          <w:rFonts w:asciiTheme="minorHAnsi" w:hAnsiTheme="minorHAnsi" w:cstheme="minorHAnsi"/>
          <w:lang w:eastAsia="pt-BR"/>
        </w:rPr>
        <w:t xml:space="preserve">Outra vantagem que o </w:t>
      </w:r>
      <w:proofErr w:type="spellStart"/>
      <w:r w:rsidRPr="003F17B3">
        <w:rPr>
          <w:rFonts w:asciiTheme="minorHAnsi" w:hAnsiTheme="minorHAnsi" w:cstheme="minorHAnsi"/>
          <w:i/>
          <w:lang w:eastAsia="pt-BR"/>
        </w:rPr>
        <w:t>VRaptor</w:t>
      </w:r>
      <w:proofErr w:type="spellEnd"/>
      <w:r w:rsidRPr="003F17B3">
        <w:rPr>
          <w:rFonts w:asciiTheme="minorHAnsi" w:hAnsiTheme="minorHAnsi" w:cstheme="minorHAnsi"/>
          <w:lang w:eastAsia="pt-BR"/>
        </w:rPr>
        <w:t xml:space="preserve"> utiliza do conceito de anotações em classes, é a possibilidade de declarar o tipo de requisição que será executado. Bastando apenas, assim no </w:t>
      </w:r>
      <w:proofErr w:type="spellStart"/>
      <w:r w:rsidRPr="003F17B3">
        <w:rPr>
          <w:rFonts w:asciiTheme="minorHAnsi" w:hAnsiTheme="minorHAnsi" w:cstheme="minorHAnsi"/>
          <w:i/>
          <w:lang w:eastAsia="pt-BR"/>
        </w:rPr>
        <w:t>controller</w:t>
      </w:r>
      <w:proofErr w:type="spellEnd"/>
      <w:r w:rsidRPr="003F17B3">
        <w:rPr>
          <w:rFonts w:asciiTheme="minorHAnsi" w:hAnsiTheme="minorHAnsi" w:cstheme="minorHAnsi"/>
          <w:lang w:eastAsia="pt-BR"/>
        </w:rPr>
        <w:t xml:space="preserve">, anotar a classe com os seguintes tipos: </w:t>
      </w:r>
    </w:p>
    <w:p w:rsidR="00063721" w:rsidRPr="003F17B3" w:rsidRDefault="00063721" w:rsidP="00063721">
      <w:pPr>
        <w:jc w:val="both"/>
        <w:rPr>
          <w:rFonts w:asciiTheme="minorHAnsi" w:hAnsiTheme="minorHAnsi" w:cstheme="minorHAnsi"/>
        </w:rPr>
      </w:pPr>
      <w:r w:rsidRPr="003F17B3">
        <w:rPr>
          <w:rFonts w:asciiTheme="minorHAnsi" w:hAnsiTheme="minorHAnsi" w:cstheme="minorHAnsi"/>
          <w:i/>
        </w:rPr>
        <w:t>@Post</w:t>
      </w:r>
      <w:r w:rsidRPr="003F17B3">
        <w:rPr>
          <w:rFonts w:asciiTheme="minorHAnsi" w:hAnsiTheme="minorHAnsi" w:cstheme="minorHAnsi"/>
        </w:rPr>
        <w:t xml:space="preserve"> – Anotação para dizer que o método atendera apenas requisição do tipo Post</w:t>
      </w:r>
    </w:p>
    <w:p w:rsidR="00063721" w:rsidRPr="003F17B3" w:rsidRDefault="00063721" w:rsidP="00063721">
      <w:pPr>
        <w:jc w:val="both"/>
        <w:rPr>
          <w:rFonts w:asciiTheme="minorHAnsi" w:hAnsiTheme="minorHAnsi" w:cstheme="minorHAnsi"/>
        </w:rPr>
      </w:pPr>
      <w:r w:rsidRPr="003F17B3">
        <w:rPr>
          <w:rFonts w:asciiTheme="minorHAnsi" w:hAnsiTheme="minorHAnsi" w:cstheme="minorHAnsi"/>
          <w:i/>
        </w:rPr>
        <w:t>@</w:t>
      </w:r>
      <w:proofErr w:type="spellStart"/>
      <w:r w:rsidRPr="003F17B3">
        <w:rPr>
          <w:rFonts w:asciiTheme="minorHAnsi" w:hAnsiTheme="minorHAnsi" w:cstheme="minorHAnsi"/>
          <w:i/>
        </w:rPr>
        <w:t>Get</w:t>
      </w:r>
      <w:proofErr w:type="spellEnd"/>
      <w:r w:rsidRPr="003F17B3">
        <w:rPr>
          <w:rFonts w:asciiTheme="minorHAnsi" w:hAnsiTheme="minorHAnsi" w:cstheme="minorHAnsi"/>
          <w:i/>
        </w:rPr>
        <w:t xml:space="preserve"> </w:t>
      </w:r>
      <w:r w:rsidRPr="003F17B3">
        <w:rPr>
          <w:rFonts w:asciiTheme="minorHAnsi" w:hAnsiTheme="minorHAnsi" w:cstheme="minorHAnsi"/>
        </w:rPr>
        <w:t xml:space="preserve">– Anotação para dizer que o método atendera apenas requisição do tipo </w:t>
      </w:r>
      <w:proofErr w:type="spellStart"/>
      <w:r w:rsidRPr="003F17B3">
        <w:rPr>
          <w:rFonts w:asciiTheme="minorHAnsi" w:hAnsiTheme="minorHAnsi" w:cstheme="minorHAnsi"/>
        </w:rPr>
        <w:t>Get</w:t>
      </w:r>
      <w:proofErr w:type="spellEnd"/>
    </w:p>
    <w:p w:rsidR="00063721" w:rsidRPr="003F17B3" w:rsidRDefault="00063721" w:rsidP="00063721">
      <w:pPr>
        <w:shd w:val="clear" w:color="auto" w:fill="FFFFFF"/>
        <w:spacing w:line="315" w:lineRule="atLeast"/>
        <w:jc w:val="both"/>
        <w:rPr>
          <w:rFonts w:asciiTheme="minorHAnsi" w:hAnsiTheme="minorHAnsi" w:cstheme="minorHAnsi"/>
          <w:lang w:eastAsia="pt-BR"/>
        </w:rPr>
      </w:pPr>
      <w:r w:rsidRPr="003F17B3">
        <w:rPr>
          <w:rFonts w:asciiTheme="minorHAnsi" w:hAnsiTheme="minorHAnsi" w:cstheme="minorHAnsi"/>
          <w:lang w:eastAsia="pt-BR"/>
        </w:rPr>
        <w:t>@</w:t>
      </w:r>
      <w:proofErr w:type="spellStart"/>
      <w:r w:rsidRPr="003F17B3">
        <w:rPr>
          <w:rFonts w:asciiTheme="minorHAnsi" w:hAnsiTheme="minorHAnsi" w:cstheme="minorHAnsi"/>
          <w:lang w:eastAsia="pt-BR"/>
        </w:rPr>
        <w:t>Put</w:t>
      </w:r>
      <w:proofErr w:type="spellEnd"/>
      <w:r w:rsidRPr="003F17B3">
        <w:rPr>
          <w:rFonts w:asciiTheme="minorHAnsi" w:hAnsiTheme="minorHAnsi" w:cstheme="minorHAnsi"/>
          <w:lang w:eastAsia="pt-BR"/>
        </w:rPr>
        <w:t xml:space="preserve"> – Anotação utilizado para realizar alterações em parte ou no objeto inteira </w:t>
      </w:r>
    </w:p>
    <w:p w:rsidR="00063721" w:rsidRPr="003F17B3" w:rsidRDefault="00063721" w:rsidP="00063721">
      <w:pPr>
        <w:shd w:val="clear" w:color="auto" w:fill="FFFFFF"/>
        <w:spacing w:line="315" w:lineRule="atLeast"/>
        <w:jc w:val="both"/>
        <w:rPr>
          <w:rFonts w:asciiTheme="minorHAnsi" w:hAnsiTheme="minorHAnsi" w:cstheme="minorHAnsi"/>
          <w:lang w:eastAsia="pt-BR"/>
        </w:rPr>
      </w:pPr>
      <w:r w:rsidRPr="003F17B3">
        <w:rPr>
          <w:rFonts w:asciiTheme="minorHAnsi" w:hAnsiTheme="minorHAnsi" w:cstheme="minorHAnsi"/>
          <w:i/>
          <w:lang w:eastAsia="pt-BR"/>
        </w:rPr>
        <w:t>@Delete</w:t>
      </w:r>
      <w:r w:rsidRPr="003F17B3">
        <w:rPr>
          <w:rFonts w:asciiTheme="minorHAnsi" w:hAnsiTheme="minorHAnsi" w:cstheme="minorHAnsi"/>
          <w:lang w:eastAsia="pt-BR"/>
        </w:rPr>
        <w:t xml:space="preserve"> -  Anotação utilizado para realizar a exclusão de algum objeto ou elemento</w:t>
      </w:r>
    </w:p>
    <w:p w:rsidR="00063721" w:rsidRPr="003F17B3" w:rsidRDefault="00F81BAA" w:rsidP="00F81BAA">
      <w:pPr>
        <w:jc w:val="center"/>
        <w:rPr>
          <w:rFonts w:asciiTheme="minorHAnsi" w:hAnsiTheme="minorHAnsi" w:cstheme="minorHAnsi"/>
        </w:rPr>
      </w:pPr>
      <w:r w:rsidRPr="003F17B3">
        <w:rPr>
          <w:rFonts w:ascii="Arial" w:hAnsi="Arial" w:cs="Arial"/>
          <w:sz w:val="21"/>
          <w:szCs w:val="21"/>
          <w:lang w:eastAsia="pt-BR"/>
        </w:rPr>
        <w:br/>
      </w:r>
      <w:r w:rsidRPr="003F17B3">
        <w:rPr>
          <w:rFonts w:asciiTheme="minorHAnsi" w:hAnsiTheme="minorHAnsi" w:cstheme="minorHAnsi"/>
        </w:rPr>
        <w:t xml:space="preserve">Figura 9 – Exemplo da utilização dos tipos de requisição do </w:t>
      </w:r>
      <w:proofErr w:type="spellStart"/>
      <w:r w:rsidRPr="003F17B3">
        <w:rPr>
          <w:rFonts w:asciiTheme="minorHAnsi" w:hAnsiTheme="minorHAnsi" w:cstheme="minorHAnsi"/>
          <w:i/>
        </w:rPr>
        <w:t>VRaptor</w:t>
      </w:r>
      <w:proofErr w:type="spellEnd"/>
      <w:r w:rsidRPr="003F17B3">
        <w:rPr>
          <w:rFonts w:asciiTheme="minorHAnsi" w:hAnsiTheme="minorHAnsi" w:cstheme="minorHAnsi"/>
        </w:rPr>
        <w:br/>
      </w:r>
      <w:r w:rsidRPr="003F17B3">
        <w:rPr>
          <w:rFonts w:asciiTheme="minorHAnsi" w:hAnsiTheme="minorHAnsi" w:cstheme="minorHAnsi"/>
        </w:rPr>
        <w:br/>
      </w:r>
      <w:r w:rsidRPr="003F17B3">
        <w:rPr>
          <w:rFonts w:asciiTheme="minorHAnsi" w:hAnsiTheme="minorHAnsi" w:cstheme="minorHAnsi"/>
          <w:noProof/>
          <w:lang w:eastAsia="pt-BR"/>
        </w:rPr>
        <w:drawing>
          <wp:inline distT="0" distB="0" distL="0" distR="0">
            <wp:extent cx="4297680" cy="374904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721" w:rsidRPr="003F17B3" w:rsidRDefault="00063721" w:rsidP="00063721">
      <w:pPr>
        <w:jc w:val="both"/>
        <w:rPr>
          <w:rFonts w:asciiTheme="minorHAnsi" w:hAnsiTheme="minorHAnsi" w:cstheme="minorHAnsi"/>
          <w:b/>
        </w:rPr>
      </w:pPr>
    </w:p>
    <w:p w:rsidR="00A62F24" w:rsidRPr="003F17B3" w:rsidRDefault="00A62F24" w:rsidP="00063721">
      <w:pPr>
        <w:jc w:val="both"/>
        <w:rPr>
          <w:rFonts w:asciiTheme="minorHAnsi" w:hAnsiTheme="minorHAnsi" w:cstheme="minorHAnsi"/>
          <w:b/>
        </w:rPr>
      </w:pPr>
    </w:p>
    <w:p w:rsidR="00063721" w:rsidRPr="003F17B3" w:rsidRDefault="00063721" w:rsidP="00063721">
      <w:pPr>
        <w:jc w:val="both"/>
        <w:rPr>
          <w:rFonts w:asciiTheme="minorHAnsi" w:hAnsiTheme="minorHAnsi" w:cstheme="minorHAnsi"/>
          <w:b/>
          <w:i/>
        </w:rPr>
      </w:pPr>
      <w:proofErr w:type="spellStart"/>
      <w:r w:rsidRPr="003F17B3">
        <w:rPr>
          <w:rFonts w:asciiTheme="minorHAnsi" w:hAnsiTheme="minorHAnsi" w:cstheme="minorHAnsi"/>
          <w:b/>
          <w:i/>
        </w:rPr>
        <w:lastRenderedPageBreak/>
        <w:t>VRaptor</w:t>
      </w:r>
      <w:proofErr w:type="spellEnd"/>
      <w:r w:rsidRPr="003F17B3">
        <w:rPr>
          <w:rFonts w:asciiTheme="minorHAnsi" w:hAnsiTheme="minorHAnsi" w:cstheme="minorHAnsi"/>
          <w:b/>
          <w:i/>
        </w:rPr>
        <w:t xml:space="preserve">: </w:t>
      </w:r>
      <w:proofErr w:type="spellStart"/>
      <w:r w:rsidRPr="003F17B3">
        <w:rPr>
          <w:rFonts w:asciiTheme="minorHAnsi" w:hAnsiTheme="minorHAnsi" w:cstheme="minorHAnsi"/>
          <w:b/>
          <w:i/>
        </w:rPr>
        <w:t>Views</w:t>
      </w:r>
      <w:proofErr w:type="spellEnd"/>
    </w:p>
    <w:p w:rsidR="00063721" w:rsidRPr="003F17B3" w:rsidRDefault="00063721" w:rsidP="00063721">
      <w:pPr>
        <w:autoSpaceDE w:val="0"/>
        <w:autoSpaceDN w:val="0"/>
        <w:adjustRightInd w:val="0"/>
        <w:ind w:firstLine="708"/>
        <w:rPr>
          <w:rFonts w:asciiTheme="minorHAnsi" w:eastAsiaTheme="minorHAnsi" w:hAnsiTheme="minorHAnsi" w:cstheme="minorHAnsi"/>
        </w:rPr>
      </w:pPr>
    </w:p>
    <w:p w:rsidR="00063721" w:rsidRPr="003F17B3" w:rsidRDefault="00063721" w:rsidP="00063721">
      <w:pPr>
        <w:autoSpaceDE w:val="0"/>
        <w:autoSpaceDN w:val="0"/>
        <w:adjustRightInd w:val="0"/>
        <w:ind w:firstLine="708"/>
        <w:rPr>
          <w:rFonts w:asciiTheme="minorHAnsi" w:eastAsiaTheme="minorHAnsi" w:hAnsiTheme="minorHAnsi" w:cstheme="minorHAnsi"/>
        </w:rPr>
      </w:pPr>
      <w:r w:rsidRPr="003F17B3">
        <w:rPr>
          <w:rFonts w:asciiTheme="minorHAnsi" w:eastAsiaTheme="minorHAnsi" w:hAnsiTheme="minorHAnsi" w:cstheme="minorHAnsi"/>
        </w:rPr>
        <w:t xml:space="preserve">O </w:t>
      </w:r>
      <w:proofErr w:type="spellStart"/>
      <w:r w:rsidRPr="003F17B3">
        <w:rPr>
          <w:rFonts w:asciiTheme="minorHAnsi" w:eastAsiaTheme="minorHAnsi" w:hAnsiTheme="minorHAnsi" w:cstheme="minorHAnsi"/>
          <w:i/>
        </w:rPr>
        <w:t>VRaptor</w:t>
      </w:r>
      <w:proofErr w:type="spellEnd"/>
      <w:r w:rsidRPr="003F17B3">
        <w:rPr>
          <w:rFonts w:asciiTheme="minorHAnsi" w:eastAsiaTheme="minorHAnsi" w:hAnsiTheme="minorHAnsi" w:cstheme="minorHAnsi"/>
        </w:rPr>
        <w:t xml:space="preserve"> tem a característica de possuir baixo acoplamento da camada visão com seu controlador, devido ao modelo baseado no MVC de ações. Ele torna-se flexível a escolha da tecnologia da visualização da interface.</w:t>
      </w:r>
    </w:p>
    <w:p w:rsidR="00063721" w:rsidRPr="003F17B3" w:rsidRDefault="00063721" w:rsidP="00063721">
      <w:pPr>
        <w:autoSpaceDE w:val="0"/>
        <w:autoSpaceDN w:val="0"/>
        <w:adjustRightInd w:val="0"/>
        <w:ind w:firstLine="708"/>
        <w:rPr>
          <w:rFonts w:asciiTheme="minorHAnsi" w:eastAsiaTheme="minorHAnsi" w:hAnsiTheme="minorHAnsi" w:cstheme="minorHAnsi"/>
        </w:rPr>
      </w:pPr>
      <w:r w:rsidRPr="003F17B3">
        <w:rPr>
          <w:rFonts w:asciiTheme="minorHAnsi" w:eastAsiaTheme="minorHAnsi" w:hAnsiTheme="minorHAnsi" w:cstheme="minorHAnsi"/>
        </w:rPr>
        <w:t xml:space="preserve">Pode ser utilizado diversos </w:t>
      </w:r>
      <w:proofErr w:type="spellStart"/>
      <w:r w:rsidRPr="003F17B3">
        <w:rPr>
          <w:rFonts w:asciiTheme="minorHAnsi" w:eastAsiaTheme="minorHAnsi" w:hAnsiTheme="minorHAnsi" w:cstheme="minorHAnsi"/>
          <w:i/>
        </w:rPr>
        <w:t>templates</w:t>
      </w:r>
      <w:proofErr w:type="spellEnd"/>
      <w:r w:rsidRPr="003F17B3">
        <w:rPr>
          <w:rFonts w:asciiTheme="minorHAnsi" w:eastAsiaTheme="minorHAnsi" w:hAnsiTheme="minorHAnsi" w:cstheme="minorHAnsi"/>
        </w:rPr>
        <w:t xml:space="preserve">, por exemplo: JSP, </w:t>
      </w:r>
      <w:proofErr w:type="spellStart"/>
      <w:r w:rsidRPr="003F17B3">
        <w:rPr>
          <w:rFonts w:asciiTheme="minorHAnsi" w:eastAsiaTheme="minorHAnsi" w:hAnsiTheme="minorHAnsi" w:cstheme="minorHAnsi"/>
        </w:rPr>
        <w:t>Veloc</w:t>
      </w:r>
      <w:r w:rsidR="00F8340D" w:rsidRPr="003F17B3">
        <w:rPr>
          <w:rFonts w:asciiTheme="minorHAnsi" w:eastAsiaTheme="minorHAnsi" w:hAnsiTheme="minorHAnsi" w:cstheme="minorHAnsi"/>
        </w:rPr>
        <w:t>ity</w:t>
      </w:r>
      <w:proofErr w:type="spellEnd"/>
      <w:r w:rsidR="00F8340D" w:rsidRPr="003F17B3">
        <w:rPr>
          <w:rFonts w:asciiTheme="minorHAnsi" w:eastAsiaTheme="minorHAnsi" w:hAnsiTheme="minorHAnsi" w:cstheme="minorHAnsi"/>
        </w:rPr>
        <w:t xml:space="preserve"> ou </w:t>
      </w:r>
      <w:proofErr w:type="spellStart"/>
      <w:r w:rsidR="00F8340D" w:rsidRPr="003F17B3">
        <w:rPr>
          <w:rFonts w:asciiTheme="minorHAnsi" w:eastAsiaTheme="minorHAnsi" w:hAnsiTheme="minorHAnsi" w:cstheme="minorHAnsi"/>
        </w:rPr>
        <w:t>Freemaker</w:t>
      </w:r>
      <w:proofErr w:type="spellEnd"/>
      <w:r w:rsidR="00F8340D" w:rsidRPr="003F17B3">
        <w:rPr>
          <w:rFonts w:asciiTheme="minorHAnsi" w:eastAsiaTheme="minorHAnsi" w:hAnsiTheme="minorHAnsi" w:cstheme="minorHAnsi"/>
        </w:rPr>
        <w:t xml:space="preserve"> para criação das pá</w:t>
      </w:r>
      <w:r w:rsidRPr="003F17B3">
        <w:rPr>
          <w:rFonts w:asciiTheme="minorHAnsi" w:eastAsiaTheme="minorHAnsi" w:hAnsiTheme="minorHAnsi" w:cstheme="minorHAnsi"/>
        </w:rPr>
        <w:t xml:space="preserve">ginas dinâmicas, entretanto as ações e os elementos visuais ainda sim, devem ser criados manualmente ou utilizando bibliotecas externas como por exemplo: </w:t>
      </w:r>
      <w:proofErr w:type="spellStart"/>
      <w:r w:rsidRPr="003F17B3">
        <w:rPr>
          <w:rFonts w:asciiTheme="minorHAnsi" w:eastAsiaTheme="minorHAnsi" w:hAnsiTheme="minorHAnsi" w:cstheme="minorHAnsi"/>
          <w:i/>
        </w:rPr>
        <w:t>Bootstrap</w:t>
      </w:r>
      <w:proofErr w:type="spellEnd"/>
      <w:r w:rsidRPr="003F17B3">
        <w:rPr>
          <w:rFonts w:asciiTheme="minorHAnsi" w:eastAsiaTheme="minorHAnsi" w:hAnsiTheme="minorHAnsi" w:cstheme="minorHAnsi"/>
          <w:i/>
        </w:rPr>
        <w:t xml:space="preserve">, </w:t>
      </w:r>
      <w:proofErr w:type="spellStart"/>
      <w:r w:rsidRPr="003F17B3">
        <w:rPr>
          <w:rFonts w:asciiTheme="minorHAnsi" w:eastAsiaTheme="minorHAnsi" w:hAnsiTheme="minorHAnsi" w:cstheme="minorHAnsi"/>
          <w:i/>
        </w:rPr>
        <w:t>JQuery</w:t>
      </w:r>
      <w:proofErr w:type="spellEnd"/>
      <w:r w:rsidRPr="003F17B3">
        <w:rPr>
          <w:rFonts w:asciiTheme="minorHAnsi" w:eastAsiaTheme="minorHAnsi" w:hAnsiTheme="minorHAnsi" w:cstheme="minorHAnsi"/>
          <w:i/>
        </w:rPr>
        <w:t xml:space="preserve">, </w:t>
      </w:r>
      <w:proofErr w:type="spellStart"/>
      <w:r w:rsidRPr="003F17B3">
        <w:rPr>
          <w:rFonts w:asciiTheme="minorHAnsi" w:eastAsiaTheme="minorHAnsi" w:hAnsiTheme="minorHAnsi" w:cstheme="minorHAnsi"/>
          <w:i/>
        </w:rPr>
        <w:t>AngularJS</w:t>
      </w:r>
      <w:proofErr w:type="spellEnd"/>
      <w:r w:rsidRPr="003F17B3">
        <w:rPr>
          <w:rFonts w:asciiTheme="minorHAnsi" w:eastAsiaTheme="minorHAnsi" w:hAnsiTheme="minorHAnsi" w:cstheme="minorHAnsi"/>
          <w:i/>
        </w:rPr>
        <w:t>,</w:t>
      </w:r>
      <w:r w:rsidRPr="003F17B3">
        <w:rPr>
          <w:rFonts w:asciiTheme="minorHAnsi" w:eastAsiaTheme="minorHAnsi" w:hAnsiTheme="minorHAnsi" w:cstheme="minorHAnsi"/>
        </w:rPr>
        <w:t xml:space="preserve"> etc.</w:t>
      </w:r>
    </w:p>
    <w:p w:rsidR="00063721" w:rsidRPr="003F17B3" w:rsidRDefault="00063721" w:rsidP="00063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</w:p>
    <w:p w:rsidR="00063721" w:rsidRPr="003F17B3" w:rsidRDefault="00063721" w:rsidP="00063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 w:rsidRPr="003F17B3">
        <w:tab/>
        <w:t xml:space="preserve">A convenção padrão utilizada na </w:t>
      </w:r>
      <w:proofErr w:type="spellStart"/>
      <w:r w:rsidRPr="003F17B3">
        <w:rPr>
          <w:i/>
        </w:rPr>
        <w:t>view</w:t>
      </w:r>
      <w:proofErr w:type="spellEnd"/>
      <w:r w:rsidRPr="003F17B3">
        <w:t xml:space="preserve">, é no qual </w:t>
      </w:r>
      <w:r w:rsidRPr="003F17B3">
        <w:rPr>
          <w:rFonts w:asciiTheme="minorHAnsi" w:hAnsiTheme="minorHAnsi" w:cstheme="minorHAnsi"/>
        </w:rPr>
        <w:t>os arquivos JSP devem estar dentro da pasta /WEB-INF/</w:t>
      </w:r>
      <w:proofErr w:type="spellStart"/>
      <w:r w:rsidRPr="003F17B3">
        <w:rPr>
          <w:rFonts w:asciiTheme="minorHAnsi" w:hAnsiTheme="minorHAnsi" w:cstheme="minorHAnsi"/>
        </w:rPr>
        <w:t>jsp</w:t>
      </w:r>
      <w:proofErr w:type="spellEnd"/>
      <w:r w:rsidRPr="003F17B3">
        <w:rPr>
          <w:rFonts w:asciiTheme="minorHAnsi" w:hAnsiTheme="minorHAnsi" w:cstheme="minorHAnsi"/>
        </w:rPr>
        <w:t xml:space="preserve"> com o nome referente ao controlador correspondente, excluindo a terminação </w:t>
      </w:r>
      <w:proofErr w:type="spellStart"/>
      <w:r w:rsidRPr="003F17B3">
        <w:rPr>
          <w:rFonts w:asciiTheme="minorHAnsi" w:hAnsiTheme="minorHAnsi" w:cstheme="minorHAnsi"/>
          <w:i/>
        </w:rPr>
        <w:t>Controller</w:t>
      </w:r>
      <w:proofErr w:type="spellEnd"/>
      <w:r w:rsidRPr="003F17B3">
        <w:rPr>
          <w:rFonts w:asciiTheme="minorHAnsi" w:hAnsiTheme="minorHAnsi" w:cstheme="minorHAnsi"/>
        </w:rPr>
        <w:t xml:space="preserve"> e seguindo o estilo </w:t>
      </w:r>
      <w:proofErr w:type="spellStart"/>
      <w:r w:rsidRPr="003F17B3">
        <w:rPr>
          <w:rFonts w:asciiTheme="minorHAnsi" w:hAnsiTheme="minorHAnsi" w:cstheme="minorHAnsi"/>
          <w:i/>
        </w:rPr>
        <w:t>lowerCamelCase</w:t>
      </w:r>
      <w:proofErr w:type="spellEnd"/>
      <w:r w:rsidR="00A62F24" w:rsidRPr="003F17B3">
        <w:rPr>
          <w:rFonts w:asciiTheme="minorHAnsi" w:hAnsiTheme="minorHAnsi" w:cstheme="minorHAnsi"/>
          <w:i/>
        </w:rPr>
        <w:t>.</w:t>
      </w:r>
    </w:p>
    <w:p w:rsidR="00063721" w:rsidRPr="003F17B3" w:rsidRDefault="00063721" w:rsidP="000637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u w:val="single"/>
        </w:rPr>
      </w:pPr>
    </w:p>
    <w:p w:rsidR="00063721" w:rsidRPr="003F17B3" w:rsidRDefault="00063721" w:rsidP="00063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hAnsiTheme="minorHAnsi" w:cstheme="minorHAnsi"/>
        </w:rPr>
      </w:pPr>
      <w:r w:rsidRPr="003F17B3">
        <w:rPr>
          <w:rFonts w:asciiTheme="minorHAnsi" w:hAnsiTheme="minorHAnsi" w:cstheme="minorHAnsi"/>
        </w:rPr>
        <w:tab/>
        <w:t xml:space="preserve">O </w:t>
      </w:r>
      <w:proofErr w:type="spellStart"/>
      <w:r w:rsidRPr="003F17B3">
        <w:rPr>
          <w:rFonts w:asciiTheme="minorHAnsi" w:hAnsiTheme="minorHAnsi" w:cstheme="minorHAnsi"/>
          <w:i/>
        </w:rPr>
        <w:t>VRaptor</w:t>
      </w:r>
      <w:proofErr w:type="spellEnd"/>
      <w:r w:rsidRPr="003F17B3">
        <w:rPr>
          <w:rFonts w:asciiTheme="minorHAnsi" w:hAnsiTheme="minorHAnsi" w:cstheme="minorHAnsi"/>
        </w:rPr>
        <w:t xml:space="preserve"> disponibiliza um objeto para trabalhar com alguns recursos relacionados a </w:t>
      </w:r>
      <w:proofErr w:type="spellStart"/>
      <w:r w:rsidRPr="003F17B3">
        <w:rPr>
          <w:rFonts w:asciiTheme="minorHAnsi" w:hAnsiTheme="minorHAnsi" w:cstheme="minorHAnsi"/>
          <w:i/>
        </w:rPr>
        <w:t>View</w:t>
      </w:r>
      <w:proofErr w:type="spellEnd"/>
      <w:r w:rsidRPr="003F17B3">
        <w:rPr>
          <w:rFonts w:asciiTheme="minorHAnsi" w:hAnsiTheme="minorHAnsi" w:cstheme="minorHAnsi"/>
        </w:rPr>
        <w:t xml:space="preserve">, este objeto chamado de </w:t>
      </w:r>
      <w:proofErr w:type="spellStart"/>
      <w:r w:rsidRPr="003F17B3">
        <w:rPr>
          <w:rFonts w:asciiTheme="minorHAnsi" w:hAnsiTheme="minorHAnsi" w:cstheme="minorHAnsi"/>
          <w:i/>
        </w:rPr>
        <w:t>Result</w:t>
      </w:r>
      <w:proofErr w:type="spellEnd"/>
      <w:r w:rsidRPr="003F17B3">
        <w:rPr>
          <w:rFonts w:asciiTheme="minorHAnsi" w:hAnsiTheme="minorHAnsi" w:cstheme="minorHAnsi"/>
        </w:rPr>
        <w:t>, pode ser</w:t>
      </w:r>
      <w:r w:rsidR="00A62F24" w:rsidRPr="003F17B3">
        <w:rPr>
          <w:rFonts w:asciiTheme="minorHAnsi" w:hAnsiTheme="minorHAnsi" w:cstheme="minorHAnsi"/>
        </w:rPr>
        <w:t xml:space="preserve"> injetado através do construtor.</w:t>
      </w:r>
    </w:p>
    <w:p w:rsidR="00063721" w:rsidRPr="003F17B3" w:rsidRDefault="00063721" w:rsidP="00063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hAnsiTheme="minorHAnsi" w:cstheme="minorHAnsi"/>
        </w:rPr>
      </w:pPr>
    </w:p>
    <w:p w:rsidR="00063721" w:rsidRPr="003F17B3" w:rsidRDefault="00063721" w:rsidP="00063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hAnsiTheme="minorHAnsi" w:cstheme="minorHAnsi"/>
        </w:rPr>
      </w:pPr>
      <w:r w:rsidRPr="003F17B3">
        <w:rPr>
          <w:rFonts w:asciiTheme="minorHAnsi" w:hAnsiTheme="minorHAnsi" w:cstheme="minorHAnsi"/>
        </w:rPr>
        <w:t xml:space="preserve">- O </w:t>
      </w:r>
      <w:proofErr w:type="spellStart"/>
      <w:r w:rsidRPr="003F17B3">
        <w:rPr>
          <w:rFonts w:asciiTheme="minorHAnsi" w:hAnsiTheme="minorHAnsi" w:cstheme="minorHAnsi"/>
          <w:i/>
        </w:rPr>
        <w:t>Result</w:t>
      </w:r>
      <w:proofErr w:type="spellEnd"/>
      <w:r w:rsidRPr="003F17B3">
        <w:rPr>
          <w:rFonts w:asciiTheme="minorHAnsi" w:hAnsiTheme="minorHAnsi" w:cstheme="minorHAnsi"/>
        </w:rPr>
        <w:t xml:space="preserve"> pode redirecionar o fluxo para outra lógica de outro controlador</w:t>
      </w:r>
      <w:r w:rsidR="00A62F24" w:rsidRPr="003F17B3">
        <w:rPr>
          <w:rFonts w:asciiTheme="minorHAnsi" w:hAnsiTheme="minorHAnsi" w:cstheme="minorHAnsi"/>
        </w:rPr>
        <w:t>:</w:t>
      </w:r>
    </w:p>
    <w:p w:rsidR="00063721" w:rsidRPr="003F17B3" w:rsidRDefault="00063721" w:rsidP="00063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hAnsiTheme="minorHAnsi" w:cstheme="minorHAnsi"/>
          <w:i/>
        </w:rPr>
      </w:pPr>
      <w:proofErr w:type="spellStart"/>
      <w:r w:rsidRPr="003F17B3">
        <w:rPr>
          <w:rFonts w:asciiTheme="minorHAnsi" w:hAnsiTheme="minorHAnsi" w:cstheme="minorHAnsi"/>
          <w:i/>
        </w:rPr>
        <w:t>Result.redirect</w:t>
      </w:r>
      <w:proofErr w:type="spellEnd"/>
      <w:r w:rsidRPr="003F17B3">
        <w:rPr>
          <w:rFonts w:asciiTheme="minorHAnsi" w:hAnsiTheme="minorHAnsi" w:cstheme="minorHAnsi"/>
          <w:i/>
        </w:rPr>
        <w:t>()</w:t>
      </w:r>
    </w:p>
    <w:p w:rsidR="00063721" w:rsidRPr="003F17B3" w:rsidRDefault="00063721" w:rsidP="00063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hAnsiTheme="minorHAnsi" w:cstheme="minorHAnsi"/>
        </w:rPr>
      </w:pPr>
    </w:p>
    <w:p w:rsidR="00063721" w:rsidRPr="003F17B3" w:rsidRDefault="00063721" w:rsidP="00063721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3F17B3">
        <w:rPr>
          <w:rFonts w:asciiTheme="minorHAnsi" w:hAnsiTheme="minorHAnsi" w:cstheme="minorHAnsi"/>
        </w:rPr>
        <w:t xml:space="preserve">- O </w:t>
      </w:r>
      <w:proofErr w:type="spellStart"/>
      <w:r w:rsidRPr="003F17B3">
        <w:rPr>
          <w:rFonts w:asciiTheme="minorHAnsi" w:hAnsiTheme="minorHAnsi" w:cstheme="minorHAnsi"/>
          <w:i/>
        </w:rPr>
        <w:t>Result</w:t>
      </w:r>
      <w:proofErr w:type="spellEnd"/>
      <w:r w:rsidRPr="003F17B3">
        <w:rPr>
          <w:rFonts w:asciiTheme="minorHAnsi" w:hAnsiTheme="minorHAnsi" w:cstheme="minorHAnsi"/>
        </w:rPr>
        <w:t xml:space="preserve"> pode modificar a </w:t>
      </w:r>
      <w:proofErr w:type="spellStart"/>
      <w:r w:rsidRPr="003F17B3">
        <w:rPr>
          <w:rFonts w:asciiTheme="minorHAnsi" w:hAnsiTheme="minorHAnsi" w:cstheme="minorHAnsi"/>
          <w:i/>
        </w:rPr>
        <w:t>view</w:t>
      </w:r>
      <w:proofErr w:type="spellEnd"/>
      <w:r w:rsidRPr="003F17B3">
        <w:rPr>
          <w:rFonts w:asciiTheme="minorHAnsi" w:hAnsiTheme="minorHAnsi" w:cstheme="minorHAnsi"/>
        </w:rPr>
        <w:t xml:space="preserve"> padrão, retornando JSON, XML, Status HTTP, ao invés de JSP. </w:t>
      </w:r>
      <w:r w:rsidRPr="003F17B3">
        <w:rPr>
          <w:rFonts w:asciiTheme="minorHAnsi" w:eastAsiaTheme="minorHAnsi" w:hAnsiTheme="minorHAnsi" w:cstheme="minorHAnsi"/>
        </w:rPr>
        <w:t>Este tipo de solução é comum ao disponibilizar serviços web para integraçã</w:t>
      </w:r>
      <w:r w:rsidR="00A62F24" w:rsidRPr="003F17B3">
        <w:rPr>
          <w:rFonts w:asciiTheme="minorHAnsi" w:eastAsiaTheme="minorHAnsi" w:hAnsiTheme="minorHAnsi" w:cstheme="minorHAnsi"/>
        </w:rPr>
        <w:t>o entre sistemas:</w:t>
      </w:r>
    </w:p>
    <w:p w:rsidR="00063721" w:rsidRPr="00C44CBD" w:rsidRDefault="00063721" w:rsidP="00063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hAnsiTheme="minorHAnsi" w:cstheme="minorHAnsi"/>
          <w:i/>
          <w:lang w:val="en-US"/>
        </w:rPr>
      </w:pPr>
      <w:proofErr w:type="spellStart"/>
      <w:proofErr w:type="gramStart"/>
      <w:r w:rsidRPr="00C44CBD">
        <w:rPr>
          <w:rFonts w:asciiTheme="minorHAnsi" w:hAnsiTheme="minorHAnsi" w:cstheme="minorHAnsi"/>
          <w:i/>
          <w:lang w:val="en-US"/>
        </w:rPr>
        <w:t>Result.use</w:t>
      </w:r>
      <w:proofErr w:type="spellEnd"/>
      <w:r w:rsidRPr="00C44CBD">
        <w:rPr>
          <w:rFonts w:asciiTheme="minorHAnsi" w:hAnsiTheme="minorHAnsi" w:cstheme="minorHAnsi"/>
          <w:i/>
          <w:lang w:val="en-US"/>
        </w:rPr>
        <w:t>(</w:t>
      </w:r>
      <w:proofErr w:type="spellStart"/>
      <w:proofErr w:type="gramEnd"/>
      <w:r w:rsidRPr="00C44CBD">
        <w:rPr>
          <w:rFonts w:asciiTheme="minorHAnsi" w:hAnsiTheme="minorHAnsi" w:cstheme="minorHAnsi"/>
          <w:i/>
          <w:lang w:val="en-US"/>
        </w:rPr>
        <w:t>Results.json</w:t>
      </w:r>
      <w:proofErr w:type="spellEnd"/>
      <w:r w:rsidRPr="00C44CBD">
        <w:rPr>
          <w:rFonts w:asciiTheme="minorHAnsi" w:hAnsiTheme="minorHAnsi" w:cstheme="minorHAnsi"/>
          <w:i/>
          <w:lang w:val="en-US"/>
        </w:rPr>
        <w:t>()).serialize();</w:t>
      </w:r>
    </w:p>
    <w:p w:rsidR="00063721" w:rsidRPr="00C44CBD" w:rsidRDefault="00063721" w:rsidP="00063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hAnsiTheme="minorHAnsi" w:cstheme="minorHAnsi"/>
          <w:lang w:val="en-US"/>
        </w:rPr>
      </w:pPr>
    </w:p>
    <w:p w:rsidR="00063721" w:rsidRPr="003F17B3" w:rsidRDefault="00063721" w:rsidP="00063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hAnsiTheme="minorHAnsi" w:cstheme="minorHAnsi"/>
        </w:rPr>
      </w:pPr>
      <w:r w:rsidRPr="003F17B3">
        <w:rPr>
          <w:rFonts w:asciiTheme="minorHAnsi" w:hAnsiTheme="minorHAnsi" w:cstheme="minorHAnsi"/>
        </w:rPr>
        <w:t xml:space="preserve">- O </w:t>
      </w:r>
      <w:proofErr w:type="spellStart"/>
      <w:r w:rsidRPr="003F17B3">
        <w:rPr>
          <w:rFonts w:asciiTheme="minorHAnsi" w:hAnsiTheme="minorHAnsi" w:cstheme="minorHAnsi"/>
          <w:i/>
        </w:rPr>
        <w:t>Result</w:t>
      </w:r>
      <w:proofErr w:type="spellEnd"/>
      <w:r w:rsidRPr="003F17B3">
        <w:rPr>
          <w:rFonts w:asciiTheme="minorHAnsi" w:hAnsiTheme="minorHAnsi" w:cstheme="minorHAnsi"/>
        </w:rPr>
        <w:t xml:space="preserve"> pode adicionar objetos no </w:t>
      </w:r>
      <w:proofErr w:type="spellStart"/>
      <w:r w:rsidRPr="003F17B3">
        <w:rPr>
          <w:rFonts w:asciiTheme="minorHAnsi" w:hAnsiTheme="minorHAnsi" w:cstheme="minorHAnsi"/>
          <w:i/>
        </w:rPr>
        <w:t>request</w:t>
      </w:r>
      <w:proofErr w:type="spellEnd"/>
      <w:r w:rsidRPr="003F17B3">
        <w:rPr>
          <w:rFonts w:asciiTheme="minorHAnsi" w:hAnsiTheme="minorHAnsi" w:cstheme="minorHAnsi"/>
        </w:rPr>
        <w:t>, tornando-os acessíveis na JSP:</w:t>
      </w:r>
    </w:p>
    <w:p w:rsidR="00063721" w:rsidRPr="003F17B3" w:rsidRDefault="00063721" w:rsidP="00063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hAnsiTheme="minorHAnsi" w:cstheme="minorHAnsi"/>
        </w:rPr>
      </w:pPr>
      <w:proofErr w:type="spellStart"/>
      <w:r w:rsidRPr="003F17B3">
        <w:rPr>
          <w:rFonts w:asciiTheme="minorHAnsi" w:hAnsiTheme="minorHAnsi" w:cstheme="minorHAnsi"/>
          <w:i/>
        </w:rPr>
        <w:t>Result.include</w:t>
      </w:r>
      <w:proofErr w:type="spellEnd"/>
      <w:r w:rsidRPr="003F17B3">
        <w:rPr>
          <w:rFonts w:asciiTheme="minorHAnsi" w:hAnsiTheme="minorHAnsi" w:cstheme="minorHAnsi"/>
        </w:rPr>
        <w:t>(“mensagem”, “Senha alterado com sucesso”)</w:t>
      </w:r>
    </w:p>
    <w:p w:rsidR="00063721" w:rsidRPr="003F17B3" w:rsidRDefault="00063721" w:rsidP="00063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hAnsiTheme="minorHAnsi" w:cstheme="minorHAnsi"/>
        </w:rPr>
      </w:pPr>
    </w:p>
    <w:p w:rsidR="00063721" w:rsidRPr="003F17B3" w:rsidRDefault="00063721" w:rsidP="00063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hAnsiTheme="minorHAnsi" w:cstheme="minorHAnsi"/>
        </w:rPr>
      </w:pPr>
      <w:r w:rsidRPr="003F17B3">
        <w:rPr>
          <w:rFonts w:asciiTheme="minorHAnsi" w:hAnsiTheme="minorHAnsi" w:cstheme="minorHAnsi"/>
        </w:rPr>
        <w:t xml:space="preserve">- O </w:t>
      </w:r>
      <w:proofErr w:type="spellStart"/>
      <w:r w:rsidRPr="003F17B3">
        <w:rPr>
          <w:rFonts w:asciiTheme="minorHAnsi" w:hAnsiTheme="minorHAnsi" w:cstheme="minorHAnsi"/>
          <w:i/>
        </w:rPr>
        <w:t>Result</w:t>
      </w:r>
      <w:proofErr w:type="spellEnd"/>
      <w:r w:rsidRPr="003F17B3">
        <w:rPr>
          <w:rFonts w:asciiTheme="minorHAnsi" w:hAnsiTheme="minorHAnsi" w:cstheme="minorHAnsi"/>
        </w:rPr>
        <w:t xml:space="preserve"> pode redirecionar o fluxo caso ocorra uma </w:t>
      </w:r>
      <w:proofErr w:type="spellStart"/>
      <w:r w:rsidRPr="003F17B3">
        <w:rPr>
          <w:rFonts w:asciiTheme="minorHAnsi" w:hAnsiTheme="minorHAnsi" w:cstheme="minorHAnsi"/>
          <w:i/>
        </w:rPr>
        <w:t>Exception</w:t>
      </w:r>
      <w:proofErr w:type="spellEnd"/>
      <w:r w:rsidRPr="003F17B3">
        <w:rPr>
          <w:rFonts w:asciiTheme="minorHAnsi" w:hAnsiTheme="minorHAnsi" w:cstheme="minorHAnsi"/>
        </w:rPr>
        <w:t>:</w:t>
      </w:r>
    </w:p>
    <w:p w:rsidR="00063721" w:rsidRPr="00C44CBD" w:rsidRDefault="00063721" w:rsidP="00063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hAnsiTheme="minorHAnsi" w:cstheme="minorHAnsi"/>
          <w:i/>
          <w:lang w:val="en-US"/>
        </w:rPr>
      </w:pPr>
      <w:proofErr w:type="gramStart"/>
      <w:r w:rsidRPr="00C44CBD">
        <w:rPr>
          <w:rFonts w:asciiTheme="minorHAnsi" w:hAnsiTheme="minorHAnsi" w:cstheme="minorHAnsi"/>
          <w:i/>
          <w:lang w:val="en-US"/>
        </w:rPr>
        <w:t>Result.on(</w:t>
      </w:r>
      <w:proofErr w:type="gramEnd"/>
      <w:r w:rsidRPr="00C44CBD">
        <w:rPr>
          <w:rFonts w:asciiTheme="minorHAnsi" w:hAnsiTheme="minorHAnsi" w:cstheme="minorHAnsi"/>
          <w:i/>
          <w:lang w:val="en-US"/>
        </w:rPr>
        <w:t>GenericAccessDeniedException.class).redirectTo(AccessDeniedController.class).principal();</w:t>
      </w:r>
    </w:p>
    <w:p w:rsidR="00063721" w:rsidRPr="00C44CBD" w:rsidRDefault="00063721" w:rsidP="00063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hAnsiTheme="minorHAnsi" w:cstheme="minorHAnsi"/>
          <w:lang w:val="en-US"/>
        </w:rPr>
      </w:pPr>
    </w:p>
    <w:p w:rsidR="00063721" w:rsidRPr="003F17B3" w:rsidRDefault="00063721" w:rsidP="00D52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hAnsiTheme="minorHAnsi" w:cstheme="minorHAnsi"/>
        </w:rPr>
      </w:pPr>
      <w:r w:rsidRPr="003F17B3">
        <w:rPr>
          <w:rFonts w:asciiTheme="minorHAnsi" w:hAnsiTheme="minorHAnsi" w:cstheme="minorHAnsi"/>
        </w:rPr>
        <w:t>-</w:t>
      </w:r>
      <w:r w:rsidR="00D528F7" w:rsidRPr="003F17B3">
        <w:rPr>
          <w:rFonts w:asciiTheme="minorHAnsi" w:hAnsiTheme="minorHAnsi" w:cstheme="minorHAnsi"/>
        </w:rPr>
        <w:t xml:space="preserve"> Conversão automática de tipos;</w:t>
      </w:r>
    </w:p>
    <w:p w:rsidR="00D528F7" w:rsidRPr="003F17B3" w:rsidRDefault="00063721" w:rsidP="00D528F7">
      <w:pPr>
        <w:pStyle w:val="NormalWeb"/>
        <w:shd w:val="clear" w:color="auto" w:fill="FFFFFF"/>
        <w:spacing w:before="480" w:beforeAutospacing="0" w:after="480" w:afterAutospacing="0"/>
        <w:textAlignment w:val="baseline"/>
        <w:rPr>
          <w:rFonts w:asciiTheme="minorHAnsi" w:hAnsiTheme="minorHAnsi" w:cstheme="minorHAnsi"/>
        </w:rPr>
      </w:pPr>
      <w:r w:rsidRPr="003F17B3">
        <w:rPr>
          <w:rFonts w:asciiTheme="minorHAnsi" w:hAnsiTheme="minorHAnsi" w:cstheme="minorHAnsi"/>
        </w:rPr>
        <w:t xml:space="preserve">Para registrar objetos a serem acessados na </w:t>
      </w:r>
      <w:proofErr w:type="spellStart"/>
      <w:r w:rsidRPr="003F17B3">
        <w:rPr>
          <w:rFonts w:asciiTheme="minorHAnsi" w:hAnsiTheme="minorHAnsi" w:cstheme="minorHAnsi"/>
          <w:i/>
        </w:rPr>
        <w:t>view</w:t>
      </w:r>
      <w:proofErr w:type="spellEnd"/>
      <w:r w:rsidRPr="003F17B3">
        <w:rPr>
          <w:rFonts w:asciiTheme="minorHAnsi" w:hAnsiTheme="minorHAnsi" w:cstheme="minorHAnsi"/>
        </w:rPr>
        <w:t>, usamos o método include</w:t>
      </w:r>
      <w:r w:rsidR="00D528F7" w:rsidRPr="003F17B3">
        <w:rPr>
          <w:rFonts w:asciiTheme="minorHAnsi" w:hAnsiTheme="minorHAnsi" w:cstheme="minorHAnsi"/>
        </w:rPr>
        <w:t xml:space="preserve"> como na Figura 10:</w:t>
      </w:r>
    </w:p>
    <w:p w:rsidR="00D528F7" w:rsidRPr="003F17B3" w:rsidRDefault="00D528F7" w:rsidP="00D528F7">
      <w:pPr>
        <w:pStyle w:val="NormalWeb"/>
        <w:shd w:val="clear" w:color="auto" w:fill="FFFFFF"/>
        <w:spacing w:before="480" w:beforeAutospacing="0" w:after="480" w:afterAutospacing="0"/>
        <w:jc w:val="center"/>
        <w:textAlignment w:val="baseline"/>
        <w:rPr>
          <w:rFonts w:asciiTheme="minorHAnsi" w:hAnsiTheme="minorHAnsi" w:cstheme="minorHAnsi"/>
        </w:rPr>
      </w:pPr>
      <w:r w:rsidRPr="003F17B3">
        <w:rPr>
          <w:rFonts w:asciiTheme="minorHAnsi" w:hAnsiTheme="minorHAnsi" w:cstheme="minorHAnsi"/>
        </w:rPr>
        <w:t xml:space="preserve">Figura 10 – Exemplo da classe Cliente, </w:t>
      </w:r>
      <w:r w:rsidR="00C70F98" w:rsidRPr="003F17B3">
        <w:rPr>
          <w:rFonts w:asciiTheme="minorHAnsi" w:hAnsiTheme="minorHAnsi" w:cstheme="minorHAnsi"/>
        </w:rPr>
        <w:t xml:space="preserve">no qual método retorna a mensagem na </w:t>
      </w:r>
      <w:proofErr w:type="spellStart"/>
      <w:r w:rsidR="00C70F98" w:rsidRPr="003F17B3">
        <w:rPr>
          <w:rFonts w:asciiTheme="minorHAnsi" w:hAnsiTheme="minorHAnsi" w:cstheme="minorHAnsi"/>
          <w:i/>
        </w:rPr>
        <w:t>view</w:t>
      </w:r>
      <w:r w:rsidR="00C70F98" w:rsidRPr="003F17B3">
        <w:rPr>
          <w:rFonts w:asciiTheme="minorHAnsi" w:hAnsiTheme="minorHAnsi" w:cstheme="minorHAnsi"/>
        </w:rPr>
        <w:t>cliente</w:t>
      </w:r>
      <w:proofErr w:type="spellEnd"/>
    </w:p>
    <w:p w:rsidR="00063721" w:rsidRPr="003F17B3" w:rsidRDefault="00C70F98" w:rsidP="00C70F98">
      <w:pPr>
        <w:pStyle w:val="NormalWeb"/>
        <w:shd w:val="clear" w:color="auto" w:fill="FFFFFF"/>
        <w:spacing w:before="480" w:beforeAutospacing="0" w:after="480" w:afterAutospacing="0"/>
        <w:jc w:val="center"/>
        <w:textAlignment w:val="baseline"/>
        <w:rPr>
          <w:rFonts w:asciiTheme="minorHAnsi" w:hAnsiTheme="minorHAnsi" w:cstheme="minorHAnsi"/>
        </w:rPr>
      </w:pPr>
      <w:r w:rsidRPr="003F17B3">
        <w:rPr>
          <w:rFonts w:asciiTheme="minorHAnsi" w:hAnsiTheme="minorHAnsi" w:cstheme="minorHAnsi"/>
          <w:noProof/>
        </w:rPr>
        <w:lastRenderedPageBreak/>
        <w:drawing>
          <wp:inline distT="0" distB="0" distL="0" distR="0">
            <wp:extent cx="4744720" cy="1923415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720" cy="192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721" w:rsidRPr="003F17B3" w:rsidRDefault="00063721" w:rsidP="00063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hAnsiTheme="minorHAnsi" w:cstheme="minorHAnsi"/>
          <w:b/>
        </w:rPr>
      </w:pPr>
      <w:proofErr w:type="spellStart"/>
      <w:r w:rsidRPr="003F17B3">
        <w:rPr>
          <w:rFonts w:asciiTheme="minorHAnsi" w:hAnsiTheme="minorHAnsi" w:cstheme="minorHAnsi"/>
          <w:b/>
          <w:i/>
        </w:rPr>
        <w:t>VRaptor</w:t>
      </w:r>
      <w:proofErr w:type="spellEnd"/>
      <w:r w:rsidRPr="003F17B3">
        <w:rPr>
          <w:rFonts w:asciiTheme="minorHAnsi" w:hAnsiTheme="minorHAnsi" w:cstheme="minorHAnsi"/>
          <w:b/>
        </w:rPr>
        <w:t>: Injeção de Dependências</w:t>
      </w:r>
    </w:p>
    <w:p w:rsidR="00063721" w:rsidRPr="003F17B3" w:rsidRDefault="00063721" w:rsidP="00063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Theme="minorHAnsi" w:hAnsiTheme="minorHAnsi" w:cstheme="minorHAnsi"/>
          <w:shd w:val="clear" w:color="auto" w:fill="FFFFFF"/>
        </w:rPr>
      </w:pPr>
    </w:p>
    <w:p w:rsidR="00063721" w:rsidRPr="003F17B3" w:rsidRDefault="00063721" w:rsidP="00240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firstLine="708"/>
        <w:jc w:val="both"/>
        <w:rPr>
          <w:rFonts w:asciiTheme="minorHAnsi" w:hAnsiTheme="minorHAnsi" w:cstheme="minorHAnsi"/>
          <w:shd w:val="clear" w:color="auto" w:fill="FFFFFF"/>
        </w:rPr>
      </w:pPr>
      <w:r w:rsidRPr="003F17B3">
        <w:rPr>
          <w:rFonts w:asciiTheme="minorHAnsi" w:hAnsiTheme="minorHAnsi" w:cstheme="minorHAnsi"/>
          <w:shd w:val="clear" w:color="auto" w:fill="FFFFFF"/>
        </w:rPr>
        <w:t xml:space="preserve">O </w:t>
      </w:r>
      <w:proofErr w:type="spellStart"/>
      <w:r w:rsidRPr="003F17B3">
        <w:rPr>
          <w:rFonts w:asciiTheme="minorHAnsi" w:hAnsiTheme="minorHAnsi" w:cstheme="minorHAnsi"/>
          <w:i/>
          <w:shd w:val="clear" w:color="auto" w:fill="FFFFFF"/>
        </w:rPr>
        <w:t>VRaptor</w:t>
      </w:r>
      <w:proofErr w:type="spellEnd"/>
      <w:r w:rsidRPr="003F17B3">
        <w:rPr>
          <w:rFonts w:asciiTheme="minorHAnsi" w:hAnsiTheme="minorHAnsi" w:cstheme="minorHAnsi"/>
          <w:shd w:val="clear" w:color="auto" w:fill="FFFFFF"/>
        </w:rPr>
        <w:t xml:space="preserve"> se beneficia de todas funcionalidades e as boas práticas fornecidas pelo CDI do Java EE 7, pois todos os componentes, que são ins</w:t>
      </w:r>
      <w:r w:rsidR="00240E92" w:rsidRPr="003F17B3">
        <w:rPr>
          <w:rFonts w:asciiTheme="minorHAnsi" w:hAnsiTheme="minorHAnsi" w:cstheme="minorHAnsi"/>
          <w:shd w:val="clear" w:color="auto" w:fill="FFFFFF"/>
        </w:rPr>
        <w:t>tâ</w:t>
      </w:r>
      <w:r w:rsidRPr="003F17B3">
        <w:rPr>
          <w:rFonts w:asciiTheme="minorHAnsi" w:hAnsiTheme="minorHAnsi" w:cstheme="minorHAnsi"/>
          <w:shd w:val="clear" w:color="auto" w:fill="FFFFFF"/>
        </w:rPr>
        <w:t>ncias de classes necessários para execução de tarefas, o ciclo de vida de seus componentes e a possibilidade de armazenar o estado de interação do usuário, são todos gerenciados através dele.</w:t>
      </w:r>
    </w:p>
    <w:p w:rsidR="00063721" w:rsidRPr="003F17B3" w:rsidRDefault="00063721" w:rsidP="00240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firstLine="708"/>
        <w:jc w:val="both"/>
        <w:rPr>
          <w:rFonts w:asciiTheme="minorHAnsi" w:hAnsiTheme="minorHAnsi" w:cstheme="minorHAnsi"/>
          <w:shd w:val="clear" w:color="auto" w:fill="FFFFFF"/>
        </w:rPr>
      </w:pPr>
      <w:r w:rsidRPr="003F17B3">
        <w:rPr>
          <w:rFonts w:asciiTheme="minorHAnsi" w:hAnsiTheme="minorHAnsi" w:cstheme="minorHAnsi"/>
          <w:shd w:val="clear" w:color="auto" w:fill="FFFFFF"/>
        </w:rPr>
        <w:t xml:space="preserve"> Isso torna o </w:t>
      </w:r>
      <w:r w:rsidRPr="003F17B3">
        <w:rPr>
          <w:rFonts w:asciiTheme="minorHAnsi" w:hAnsiTheme="minorHAnsi" w:cstheme="minorHAnsi"/>
          <w:i/>
          <w:shd w:val="clear" w:color="auto" w:fill="FFFFFF"/>
        </w:rPr>
        <w:t>framework</w:t>
      </w:r>
      <w:r w:rsidRPr="003F17B3">
        <w:rPr>
          <w:rFonts w:asciiTheme="minorHAnsi" w:hAnsiTheme="minorHAnsi" w:cstheme="minorHAnsi"/>
          <w:shd w:val="clear" w:color="auto" w:fill="FFFFFF"/>
        </w:rPr>
        <w:t xml:space="preserve"> mais desacoplado e extensível, além da integração com recursos nativos do servidor de aplicação com as demais especificações contidas na plataforma.</w:t>
      </w:r>
    </w:p>
    <w:p w:rsidR="00240E92" w:rsidRPr="003F17B3" w:rsidRDefault="00063721" w:rsidP="00240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firstLine="708"/>
        <w:jc w:val="both"/>
        <w:rPr>
          <w:rFonts w:asciiTheme="minorHAnsi" w:hAnsiTheme="minorHAnsi" w:cstheme="minorHAnsi"/>
          <w:i/>
        </w:rPr>
      </w:pPr>
      <w:r w:rsidRPr="003F17B3">
        <w:rPr>
          <w:rFonts w:asciiTheme="minorHAnsi" w:hAnsiTheme="minorHAnsi" w:cstheme="minorHAnsi"/>
          <w:shd w:val="clear" w:color="auto" w:fill="FFFFFF"/>
        </w:rPr>
        <w:t>Para implementação, é necessário declarar um construtor padrão para que o CDI possa gerenciar a classe, ao componente gerenciável fazer a anotação @</w:t>
      </w:r>
      <w:proofErr w:type="spellStart"/>
      <w:r w:rsidRPr="003F17B3">
        <w:rPr>
          <w:rFonts w:asciiTheme="minorHAnsi" w:hAnsiTheme="minorHAnsi" w:cstheme="minorHAnsi"/>
          <w:shd w:val="clear" w:color="auto" w:fill="FFFFFF"/>
        </w:rPr>
        <w:t>Named</w:t>
      </w:r>
      <w:proofErr w:type="spellEnd"/>
      <w:r w:rsidRPr="003F17B3">
        <w:rPr>
          <w:rFonts w:asciiTheme="minorHAnsi" w:hAnsiTheme="minorHAnsi" w:cstheme="minorHAnsi"/>
          <w:shd w:val="clear" w:color="auto" w:fill="FFFFFF"/>
        </w:rPr>
        <w:t xml:space="preserve"> e </w:t>
      </w:r>
      <w:r w:rsidRPr="003F17B3">
        <w:rPr>
          <w:rFonts w:asciiTheme="minorHAnsi" w:hAnsiTheme="minorHAnsi" w:cstheme="minorHAnsi"/>
        </w:rPr>
        <w:t xml:space="preserve">para identificar o ponto no qual será </w:t>
      </w:r>
      <w:proofErr w:type="spellStart"/>
      <w:r w:rsidRPr="003F17B3">
        <w:rPr>
          <w:rFonts w:asciiTheme="minorHAnsi" w:hAnsiTheme="minorHAnsi" w:cstheme="minorHAnsi"/>
        </w:rPr>
        <w:t>injetavel</w:t>
      </w:r>
      <w:proofErr w:type="spellEnd"/>
      <w:r w:rsidRPr="003F17B3">
        <w:rPr>
          <w:rFonts w:asciiTheme="minorHAnsi" w:hAnsiTheme="minorHAnsi" w:cstheme="minorHAnsi"/>
        </w:rPr>
        <w:t xml:space="preserve"> com a anotação </w:t>
      </w:r>
      <w:r w:rsidRPr="003F17B3">
        <w:rPr>
          <w:rFonts w:asciiTheme="minorHAnsi" w:hAnsiTheme="minorHAnsi" w:cstheme="minorHAnsi"/>
          <w:i/>
        </w:rPr>
        <w:t>@</w:t>
      </w:r>
      <w:proofErr w:type="spellStart"/>
      <w:r w:rsidRPr="003F17B3">
        <w:rPr>
          <w:rFonts w:asciiTheme="minorHAnsi" w:hAnsiTheme="minorHAnsi" w:cstheme="minorHAnsi"/>
          <w:i/>
        </w:rPr>
        <w:t>Inject</w:t>
      </w:r>
      <w:proofErr w:type="spellEnd"/>
      <w:r w:rsidRPr="003F17B3">
        <w:rPr>
          <w:rFonts w:asciiTheme="minorHAnsi" w:hAnsiTheme="minorHAnsi" w:cstheme="minorHAnsi"/>
          <w:i/>
        </w:rPr>
        <w:t>.</w:t>
      </w:r>
    </w:p>
    <w:p w:rsidR="002D1E3A" w:rsidRPr="003F17B3" w:rsidRDefault="002D1E3A" w:rsidP="00240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firstLine="708"/>
        <w:jc w:val="both"/>
        <w:rPr>
          <w:rFonts w:asciiTheme="minorHAnsi" w:hAnsiTheme="minorHAnsi" w:cstheme="minorHAnsi"/>
        </w:rPr>
      </w:pPr>
      <w:r w:rsidRPr="003F17B3">
        <w:rPr>
          <w:rFonts w:asciiTheme="minorHAnsi" w:hAnsiTheme="minorHAnsi" w:cstheme="minorHAnsi"/>
        </w:rPr>
        <w:t xml:space="preserve">Segue alguns exemplos de </w:t>
      </w:r>
      <w:r w:rsidR="00E52E9D" w:rsidRPr="003F17B3">
        <w:rPr>
          <w:rFonts w:asciiTheme="minorHAnsi" w:hAnsiTheme="minorHAnsi" w:cstheme="minorHAnsi"/>
        </w:rPr>
        <w:t>implementação do código, conforme as figuras 11 e 12.</w:t>
      </w:r>
    </w:p>
    <w:p w:rsidR="00240E92" w:rsidRPr="003F17B3" w:rsidRDefault="00240E92" w:rsidP="00240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firstLine="708"/>
        <w:jc w:val="both"/>
        <w:rPr>
          <w:rFonts w:asciiTheme="minorHAnsi" w:hAnsiTheme="minorHAnsi" w:cstheme="minorHAnsi"/>
        </w:rPr>
      </w:pPr>
    </w:p>
    <w:p w:rsidR="00240E92" w:rsidRPr="003F17B3" w:rsidRDefault="00240E92" w:rsidP="00240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firstLine="708"/>
        <w:jc w:val="center"/>
        <w:rPr>
          <w:rFonts w:asciiTheme="minorHAnsi" w:hAnsiTheme="minorHAnsi" w:cstheme="minorHAnsi"/>
        </w:rPr>
      </w:pPr>
      <w:r w:rsidRPr="003F17B3">
        <w:rPr>
          <w:rFonts w:asciiTheme="minorHAnsi" w:hAnsiTheme="minorHAnsi" w:cstheme="minorHAnsi"/>
        </w:rPr>
        <w:t>Figura 11 – Exemplo no qual mostra a utilização das anotações @</w:t>
      </w:r>
      <w:proofErr w:type="spellStart"/>
      <w:r w:rsidRPr="003F17B3">
        <w:rPr>
          <w:rFonts w:asciiTheme="minorHAnsi" w:hAnsiTheme="minorHAnsi" w:cstheme="minorHAnsi"/>
          <w:i/>
        </w:rPr>
        <w:t>Named</w:t>
      </w:r>
      <w:proofErr w:type="spellEnd"/>
      <w:r w:rsidRPr="003F17B3">
        <w:rPr>
          <w:rFonts w:asciiTheme="minorHAnsi" w:hAnsiTheme="minorHAnsi" w:cstheme="minorHAnsi"/>
        </w:rPr>
        <w:t xml:space="preserve"> e @</w:t>
      </w:r>
      <w:proofErr w:type="spellStart"/>
      <w:r w:rsidRPr="003F17B3">
        <w:rPr>
          <w:rFonts w:asciiTheme="minorHAnsi" w:hAnsiTheme="minorHAnsi" w:cstheme="minorHAnsi"/>
        </w:rPr>
        <w:t>Inject</w:t>
      </w:r>
      <w:proofErr w:type="spellEnd"/>
    </w:p>
    <w:p w:rsidR="00240E92" w:rsidRPr="003F17B3" w:rsidRDefault="00240E92" w:rsidP="00240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firstLine="708"/>
        <w:jc w:val="center"/>
        <w:rPr>
          <w:rFonts w:asciiTheme="minorHAnsi" w:hAnsiTheme="minorHAnsi" w:cstheme="minorHAnsi"/>
        </w:rPr>
      </w:pPr>
    </w:p>
    <w:p w:rsidR="00063721" w:rsidRPr="003F17B3" w:rsidRDefault="00240E92" w:rsidP="00240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firstLine="708"/>
        <w:jc w:val="center"/>
        <w:rPr>
          <w:rFonts w:asciiTheme="minorHAnsi" w:hAnsiTheme="minorHAnsi" w:cstheme="minorHAnsi"/>
          <w:shd w:val="clear" w:color="auto" w:fill="FFFFFF"/>
        </w:rPr>
      </w:pPr>
      <w:r w:rsidRPr="003F17B3">
        <w:rPr>
          <w:rFonts w:asciiTheme="minorHAnsi" w:hAnsiTheme="minorHAnsi" w:cstheme="minorHAnsi"/>
          <w:noProof/>
          <w:lang w:eastAsia="pt-BR"/>
        </w:rPr>
        <w:drawing>
          <wp:inline distT="0" distB="0" distL="0" distR="0">
            <wp:extent cx="2630805" cy="1716405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805" cy="171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17B3">
        <w:rPr>
          <w:rFonts w:asciiTheme="minorHAnsi" w:hAnsiTheme="minorHAnsi" w:cstheme="minorHAnsi"/>
        </w:rPr>
        <w:br/>
      </w:r>
      <w:r w:rsidRPr="003F17B3">
        <w:rPr>
          <w:rFonts w:asciiTheme="minorHAnsi" w:hAnsiTheme="minorHAnsi" w:cstheme="minorHAnsi"/>
        </w:rPr>
        <w:br/>
      </w:r>
    </w:p>
    <w:p w:rsidR="00063721" w:rsidRPr="003F17B3" w:rsidRDefault="00240E92" w:rsidP="00240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</w:rPr>
      </w:pPr>
      <w:r w:rsidRPr="003F17B3">
        <w:rPr>
          <w:rFonts w:asciiTheme="minorHAnsi" w:eastAsiaTheme="minorHAnsi" w:hAnsiTheme="minorHAnsi" w:cstheme="minorHAnsi"/>
        </w:rPr>
        <w:tab/>
      </w:r>
      <w:r w:rsidR="00AE190B" w:rsidRPr="003F17B3">
        <w:rPr>
          <w:rFonts w:asciiTheme="minorHAnsi" w:eastAsiaTheme="minorHAnsi" w:hAnsiTheme="minorHAnsi" w:cstheme="minorHAnsi"/>
        </w:rPr>
        <w:t>Figura 12 - E</w:t>
      </w:r>
      <w:r w:rsidR="00063721" w:rsidRPr="003F17B3">
        <w:rPr>
          <w:rFonts w:asciiTheme="minorHAnsi" w:eastAsiaTheme="minorHAnsi" w:hAnsiTheme="minorHAnsi" w:cstheme="minorHAnsi"/>
        </w:rPr>
        <w:t xml:space="preserve">xemplo do </w:t>
      </w:r>
      <w:proofErr w:type="spellStart"/>
      <w:r w:rsidR="00063721" w:rsidRPr="003F17B3">
        <w:rPr>
          <w:rFonts w:asciiTheme="minorHAnsi" w:eastAsiaTheme="minorHAnsi" w:hAnsiTheme="minorHAnsi" w:cstheme="minorHAnsi"/>
          <w:i/>
        </w:rPr>
        <w:t>VRaptor</w:t>
      </w:r>
      <w:proofErr w:type="spellEnd"/>
      <w:r w:rsidR="00063721" w:rsidRPr="003F17B3">
        <w:rPr>
          <w:rFonts w:asciiTheme="minorHAnsi" w:eastAsiaTheme="minorHAnsi" w:hAnsiTheme="minorHAnsi" w:cstheme="minorHAnsi"/>
        </w:rPr>
        <w:t xml:space="preserve"> gerenciando o ciclo de um componente através do escopo:</w:t>
      </w:r>
    </w:p>
    <w:p w:rsidR="00063721" w:rsidRPr="003F17B3" w:rsidRDefault="00063721" w:rsidP="00063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</w:p>
    <w:p w:rsidR="00063721" w:rsidRPr="003F17B3" w:rsidRDefault="00AE190B" w:rsidP="00AE1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jc w:val="center"/>
        <w:rPr>
          <w:rFonts w:asciiTheme="minorHAnsi" w:eastAsiaTheme="minorHAnsi" w:hAnsiTheme="minorHAnsi" w:cstheme="minorHAnsi"/>
        </w:rPr>
      </w:pPr>
      <w:r w:rsidRPr="003F17B3">
        <w:rPr>
          <w:rFonts w:asciiTheme="minorHAnsi" w:eastAsiaTheme="minorHAnsi" w:hAnsiTheme="minorHAnsi" w:cstheme="minorHAnsi"/>
          <w:noProof/>
          <w:lang w:eastAsia="pt-BR"/>
        </w:rPr>
        <w:lastRenderedPageBreak/>
        <w:drawing>
          <wp:inline distT="0" distB="0" distL="0" distR="0">
            <wp:extent cx="3580130" cy="150114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13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721" w:rsidRPr="003F17B3" w:rsidRDefault="00063721" w:rsidP="00063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Theme="minorHAnsi" w:hAnsiTheme="minorHAnsi" w:cstheme="minorHAnsi"/>
          <w:b/>
        </w:rPr>
      </w:pPr>
      <w:r w:rsidRPr="003F17B3">
        <w:rPr>
          <w:rFonts w:asciiTheme="minorHAnsi" w:eastAsiaTheme="minorHAnsi" w:hAnsiTheme="minorHAnsi" w:cstheme="minorHAnsi"/>
        </w:rPr>
        <w:tab/>
      </w:r>
    </w:p>
    <w:p w:rsidR="00063721" w:rsidRPr="003F17B3" w:rsidRDefault="0058473E" w:rsidP="00063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hAnsiTheme="minorHAnsi" w:cstheme="minorHAnsi"/>
          <w:b/>
        </w:rPr>
      </w:pPr>
      <w:proofErr w:type="spellStart"/>
      <w:r w:rsidRPr="003F17B3">
        <w:rPr>
          <w:rFonts w:asciiTheme="minorHAnsi" w:hAnsiTheme="minorHAnsi" w:cstheme="minorHAnsi"/>
          <w:b/>
          <w:i/>
        </w:rPr>
        <w:t>VRaptor</w:t>
      </w:r>
      <w:proofErr w:type="spellEnd"/>
      <w:r w:rsidRPr="003F17B3">
        <w:rPr>
          <w:rFonts w:asciiTheme="minorHAnsi" w:hAnsiTheme="minorHAnsi" w:cstheme="minorHAnsi"/>
          <w:b/>
          <w:i/>
        </w:rPr>
        <w:t>:</w:t>
      </w:r>
      <w:r w:rsidR="00063721" w:rsidRPr="003F17B3">
        <w:rPr>
          <w:rFonts w:asciiTheme="minorHAnsi" w:hAnsiTheme="minorHAnsi" w:cstheme="minorHAnsi"/>
          <w:b/>
        </w:rPr>
        <w:t xml:space="preserve"> Validadores</w:t>
      </w:r>
    </w:p>
    <w:p w:rsidR="00063721" w:rsidRPr="003F17B3" w:rsidRDefault="00063721" w:rsidP="00063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</w:p>
    <w:p w:rsidR="00063721" w:rsidRPr="003F17B3" w:rsidRDefault="00063721" w:rsidP="00063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</w:rPr>
      </w:pPr>
      <w:r w:rsidRPr="003F17B3">
        <w:rPr>
          <w:rFonts w:asciiTheme="minorHAnsi" w:eastAsiaTheme="minorHAnsi" w:hAnsiTheme="minorHAnsi" w:cstheme="minorHAnsi"/>
        </w:rPr>
        <w:tab/>
      </w:r>
      <w:proofErr w:type="spellStart"/>
      <w:r w:rsidRPr="003F17B3">
        <w:rPr>
          <w:rFonts w:asciiTheme="minorHAnsi" w:eastAsiaTheme="minorHAnsi" w:hAnsiTheme="minorHAnsi" w:cstheme="minorHAnsi"/>
          <w:i/>
        </w:rPr>
        <w:t>VRaptor</w:t>
      </w:r>
      <w:proofErr w:type="spellEnd"/>
      <w:r w:rsidRPr="003F17B3">
        <w:rPr>
          <w:rFonts w:asciiTheme="minorHAnsi" w:eastAsiaTheme="minorHAnsi" w:hAnsiTheme="minorHAnsi" w:cstheme="minorHAnsi"/>
        </w:rPr>
        <w:t xml:space="preserve"> utiliza como principal método de validação a especificação do </w:t>
      </w:r>
      <w:proofErr w:type="spellStart"/>
      <w:r w:rsidRPr="003F17B3">
        <w:rPr>
          <w:rFonts w:asciiTheme="minorHAnsi" w:eastAsiaTheme="minorHAnsi" w:hAnsiTheme="minorHAnsi" w:cstheme="minorHAnsi"/>
          <w:i/>
        </w:rPr>
        <w:t>BeanValidation</w:t>
      </w:r>
      <w:proofErr w:type="spellEnd"/>
      <w:r w:rsidRPr="003F17B3">
        <w:rPr>
          <w:rFonts w:asciiTheme="minorHAnsi" w:eastAsiaTheme="minorHAnsi" w:hAnsiTheme="minorHAnsi" w:cstheme="minorHAnsi"/>
        </w:rPr>
        <w:t xml:space="preserve">, fornecidos também pelo Java EE 7, através dele podemos validar todos os modelos baseado em anotações. </w:t>
      </w:r>
    </w:p>
    <w:p w:rsidR="00063721" w:rsidRPr="003F17B3" w:rsidRDefault="00811D7E" w:rsidP="00063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jc w:val="both"/>
        <w:rPr>
          <w:rFonts w:ascii="Helvetica" w:hAnsi="Helvetica" w:cs="Helvetica"/>
          <w:sz w:val="27"/>
          <w:szCs w:val="27"/>
          <w:shd w:val="clear" w:color="auto" w:fill="FFFFFF"/>
        </w:rPr>
      </w:pPr>
      <w:r w:rsidRPr="003F17B3">
        <w:rPr>
          <w:rFonts w:asciiTheme="minorHAnsi" w:eastAsiaTheme="minorHAnsi" w:hAnsiTheme="minorHAnsi" w:cstheme="minorHAnsi"/>
        </w:rPr>
        <w:tab/>
      </w:r>
      <w:r w:rsidR="00063721" w:rsidRPr="003F17B3">
        <w:rPr>
          <w:rFonts w:asciiTheme="minorHAnsi" w:eastAsiaTheme="minorHAnsi" w:hAnsiTheme="minorHAnsi" w:cstheme="minorHAnsi"/>
        </w:rPr>
        <w:t xml:space="preserve">Entretanto, pode ser utilizado os métodos de validação do próprio framework, através do método </w:t>
      </w:r>
      <w:proofErr w:type="spellStart"/>
      <w:proofErr w:type="gramStart"/>
      <w:r w:rsidR="00063721" w:rsidRPr="003F17B3">
        <w:rPr>
          <w:rFonts w:asciiTheme="minorHAnsi" w:eastAsiaTheme="minorHAnsi" w:hAnsiTheme="minorHAnsi" w:cstheme="minorHAnsi"/>
          <w:i/>
        </w:rPr>
        <w:t>add</w:t>
      </w:r>
      <w:proofErr w:type="spellEnd"/>
      <w:r w:rsidR="00063721" w:rsidRPr="003F17B3">
        <w:rPr>
          <w:rFonts w:asciiTheme="minorHAnsi" w:eastAsiaTheme="minorHAnsi" w:hAnsiTheme="minorHAnsi" w:cstheme="minorHAnsi"/>
          <w:i/>
        </w:rPr>
        <w:t>(</w:t>
      </w:r>
      <w:proofErr w:type="gramEnd"/>
      <w:r w:rsidR="00063721" w:rsidRPr="003F17B3">
        <w:rPr>
          <w:rFonts w:asciiTheme="minorHAnsi" w:eastAsiaTheme="minorHAnsi" w:hAnsiTheme="minorHAnsi" w:cstheme="minorHAnsi"/>
          <w:i/>
        </w:rPr>
        <w:t>)</w:t>
      </w:r>
      <w:r w:rsidR="00063721" w:rsidRPr="003F17B3">
        <w:rPr>
          <w:rFonts w:asciiTheme="minorHAnsi" w:eastAsiaTheme="minorHAnsi" w:hAnsiTheme="minorHAnsi" w:cstheme="minorHAnsi"/>
        </w:rPr>
        <w:t xml:space="preserve"> para retorno de uma mensagem simples ou internacionalizada, e o método </w:t>
      </w:r>
      <w:proofErr w:type="spellStart"/>
      <w:r w:rsidR="00063721" w:rsidRPr="003F17B3">
        <w:rPr>
          <w:rFonts w:asciiTheme="minorHAnsi" w:eastAsiaTheme="minorHAnsi" w:hAnsiTheme="minorHAnsi" w:cstheme="minorHAnsi"/>
          <w:i/>
        </w:rPr>
        <w:t>addIf</w:t>
      </w:r>
      <w:proofErr w:type="spellEnd"/>
      <w:r w:rsidR="00063721" w:rsidRPr="003F17B3">
        <w:rPr>
          <w:rFonts w:asciiTheme="minorHAnsi" w:eastAsiaTheme="minorHAnsi" w:hAnsiTheme="minorHAnsi" w:cstheme="minorHAnsi"/>
          <w:i/>
        </w:rPr>
        <w:t>()</w:t>
      </w:r>
      <w:r w:rsidR="00063721" w:rsidRPr="003F17B3">
        <w:rPr>
          <w:rFonts w:asciiTheme="minorHAnsi" w:eastAsiaTheme="minorHAnsi" w:hAnsiTheme="minorHAnsi" w:cstheme="minorHAnsi"/>
        </w:rPr>
        <w:t xml:space="preserve"> para exibir a mensagem na condição do método ser verdadeiro ou </w:t>
      </w:r>
      <w:proofErr w:type="spellStart"/>
      <w:r w:rsidR="00063721" w:rsidRPr="003F17B3">
        <w:rPr>
          <w:rFonts w:asciiTheme="minorHAnsi" w:eastAsiaTheme="minorHAnsi" w:hAnsiTheme="minorHAnsi" w:cstheme="minorHAnsi"/>
          <w:i/>
        </w:rPr>
        <w:t>ensure</w:t>
      </w:r>
      <w:proofErr w:type="spellEnd"/>
      <w:r w:rsidR="00063721" w:rsidRPr="003F17B3">
        <w:rPr>
          <w:rFonts w:asciiTheme="minorHAnsi" w:eastAsiaTheme="minorHAnsi" w:hAnsiTheme="minorHAnsi" w:cstheme="minorHAnsi"/>
          <w:i/>
        </w:rPr>
        <w:t>()</w:t>
      </w:r>
      <w:r w:rsidR="00063721" w:rsidRPr="003F17B3">
        <w:rPr>
          <w:rFonts w:asciiTheme="minorHAnsi" w:eastAsiaTheme="minorHAnsi" w:hAnsiTheme="minorHAnsi" w:cstheme="minorHAnsi"/>
        </w:rPr>
        <w:t xml:space="preserve"> para exibição d</w:t>
      </w:r>
      <w:r w:rsidR="00E80CBE" w:rsidRPr="003F17B3">
        <w:rPr>
          <w:rFonts w:asciiTheme="minorHAnsi" w:eastAsiaTheme="minorHAnsi" w:hAnsiTheme="minorHAnsi" w:cstheme="minorHAnsi"/>
        </w:rPr>
        <w:t>a</w:t>
      </w:r>
      <w:r w:rsidR="00063721" w:rsidRPr="003F17B3">
        <w:rPr>
          <w:rFonts w:asciiTheme="minorHAnsi" w:eastAsiaTheme="minorHAnsi" w:hAnsiTheme="minorHAnsi" w:cstheme="minorHAnsi"/>
        </w:rPr>
        <w:t xml:space="preserve"> mensagem sob a condição falsa, todos métodos pertencentes da classe </w:t>
      </w:r>
      <w:proofErr w:type="spellStart"/>
      <w:r w:rsidR="00063721" w:rsidRPr="003F17B3">
        <w:rPr>
          <w:rFonts w:asciiTheme="minorHAnsi" w:eastAsiaTheme="minorHAnsi" w:hAnsiTheme="minorHAnsi" w:cstheme="minorHAnsi"/>
          <w:i/>
        </w:rPr>
        <w:t>Validator</w:t>
      </w:r>
      <w:proofErr w:type="spellEnd"/>
      <w:r w:rsidR="00063721" w:rsidRPr="003F17B3">
        <w:rPr>
          <w:rFonts w:asciiTheme="minorHAnsi" w:eastAsiaTheme="minorHAnsi" w:hAnsiTheme="minorHAnsi" w:cstheme="minorHAnsi"/>
        </w:rPr>
        <w:t xml:space="preserve"> do </w:t>
      </w:r>
      <w:proofErr w:type="spellStart"/>
      <w:r w:rsidR="00063721" w:rsidRPr="003F17B3">
        <w:rPr>
          <w:rFonts w:asciiTheme="minorHAnsi" w:eastAsiaTheme="minorHAnsi" w:hAnsiTheme="minorHAnsi" w:cstheme="minorHAnsi"/>
          <w:i/>
        </w:rPr>
        <w:t>VRaptor</w:t>
      </w:r>
      <w:proofErr w:type="spellEnd"/>
      <w:r w:rsidR="00063721" w:rsidRPr="003F17B3">
        <w:rPr>
          <w:rFonts w:asciiTheme="minorHAnsi" w:eastAsiaTheme="minorHAnsi" w:hAnsiTheme="minorHAnsi" w:cstheme="minorHAnsi"/>
        </w:rPr>
        <w:t xml:space="preserve">. </w:t>
      </w:r>
    </w:p>
    <w:p w:rsidR="00063721" w:rsidRPr="003F17B3" w:rsidRDefault="00063721" w:rsidP="00063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</w:rPr>
      </w:pPr>
      <w:r w:rsidRPr="003F17B3">
        <w:rPr>
          <w:rFonts w:asciiTheme="minorHAnsi" w:eastAsiaTheme="minorHAnsi" w:hAnsiTheme="minorHAnsi" w:cstheme="minorHAnsi"/>
        </w:rPr>
        <w:tab/>
        <w:t xml:space="preserve">Exemplo de validação com </w:t>
      </w:r>
      <w:proofErr w:type="spellStart"/>
      <w:r w:rsidRPr="003F17B3">
        <w:rPr>
          <w:rFonts w:asciiTheme="minorHAnsi" w:eastAsiaTheme="minorHAnsi" w:hAnsiTheme="minorHAnsi" w:cstheme="minorHAnsi"/>
          <w:i/>
        </w:rPr>
        <w:t>validator</w:t>
      </w:r>
      <w:proofErr w:type="spellEnd"/>
      <w:r w:rsidRPr="003F17B3">
        <w:rPr>
          <w:rFonts w:asciiTheme="minorHAnsi" w:eastAsiaTheme="minorHAnsi" w:hAnsiTheme="minorHAnsi" w:cstheme="minorHAnsi"/>
        </w:rPr>
        <w:t xml:space="preserve"> do </w:t>
      </w:r>
      <w:proofErr w:type="spellStart"/>
      <w:r w:rsidRPr="003F17B3">
        <w:rPr>
          <w:rFonts w:asciiTheme="minorHAnsi" w:eastAsiaTheme="minorHAnsi" w:hAnsiTheme="minorHAnsi" w:cstheme="minorHAnsi"/>
          <w:i/>
        </w:rPr>
        <w:t>VRaptor</w:t>
      </w:r>
      <w:proofErr w:type="spellEnd"/>
      <w:r w:rsidR="005D24E5" w:rsidRPr="003F17B3">
        <w:rPr>
          <w:rFonts w:asciiTheme="minorHAnsi" w:eastAsiaTheme="minorHAnsi" w:hAnsiTheme="minorHAnsi" w:cstheme="minorHAnsi"/>
        </w:rPr>
        <w:t>, conforme a Figura 13</w:t>
      </w:r>
      <w:r w:rsidRPr="003F17B3">
        <w:rPr>
          <w:rFonts w:asciiTheme="minorHAnsi" w:eastAsiaTheme="minorHAnsi" w:hAnsiTheme="minorHAnsi" w:cstheme="minorHAnsi"/>
        </w:rPr>
        <w:t>:</w:t>
      </w:r>
    </w:p>
    <w:p w:rsidR="005D24E5" w:rsidRPr="003F17B3" w:rsidRDefault="005D24E5" w:rsidP="00063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</w:rPr>
      </w:pPr>
      <w:r w:rsidRPr="003F17B3">
        <w:rPr>
          <w:rFonts w:asciiTheme="minorHAnsi" w:eastAsiaTheme="minorHAnsi" w:hAnsiTheme="minorHAnsi" w:cstheme="minorHAnsi"/>
        </w:rPr>
        <w:tab/>
      </w:r>
    </w:p>
    <w:p w:rsidR="005D24E5" w:rsidRPr="003F17B3" w:rsidRDefault="005D24E5" w:rsidP="005D2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jc w:val="center"/>
        <w:rPr>
          <w:rFonts w:asciiTheme="minorHAnsi" w:eastAsiaTheme="minorHAnsi" w:hAnsiTheme="minorHAnsi" w:cstheme="minorHAnsi"/>
        </w:rPr>
      </w:pPr>
      <w:r w:rsidRPr="003F17B3">
        <w:rPr>
          <w:rFonts w:asciiTheme="minorHAnsi" w:eastAsiaTheme="minorHAnsi" w:hAnsiTheme="minorHAnsi" w:cstheme="minorHAnsi"/>
        </w:rPr>
        <w:t xml:space="preserve">Figura 13 – Utilização do </w:t>
      </w:r>
      <w:proofErr w:type="spellStart"/>
      <w:r w:rsidRPr="003F17B3">
        <w:rPr>
          <w:rFonts w:asciiTheme="minorHAnsi" w:eastAsiaTheme="minorHAnsi" w:hAnsiTheme="minorHAnsi" w:cstheme="minorHAnsi"/>
          <w:i/>
        </w:rPr>
        <w:t>validator</w:t>
      </w:r>
      <w:proofErr w:type="spellEnd"/>
      <w:r w:rsidRPr="003F17B3">
        <w:rPr>
          <w:rFonts w:asciiTheme="minorHAnsi" w:eastAsiaTheme="minorHAnsi" w:hAnsiTheme="minorHAnsi" w:cstheme="minorHAnsi"/>
        </w:rPr>
        <w:t xml:space="preserve"> do </w:t>
      </w:r>
      <w:proofErr w:type="spellStart"/>
      <w:r w:rsidRPr="003F17B3">
        <w:rPr>
          <w:rFonts w:asciiTheme="minorHAnsi" w:eastAsiaTheme="minorHAnsi" w:hAnsiTheme="minorHAnsi" w:cstheme="minorHAnsi"/>
        </w:rPr>
        <w:t>VRaptor</w:t>
      </w:r>
      <w:proofErr w:type="spellEnd"/>
      <w:r w:rsidRPr="003F17B3">
        <w:rPr>
          <w:rFonts w:asciiTheme="minorHAnsi" w:eastAsiaTheme="minorHAnsi" w:hAnsiTheme="minorHAnsi" w:cstheme="minorHAnsi"/>
        </w:rPr>
        <w:t xml:space="preserve"> com a exibição das mensagens através dos métodos </w:t>
      </w:r>
      <w:proofErr w:type="spellStart"/>
      <w:r w:rsidRPr="003F17B3">
        <w:rPr>
          <w:rFonts w:asciiTheme="minorHAnsi" w:eastAsiaTheme="minorHAnsi" w:hAnsiTheme="minorHAnsi" w:cstheme="minorHAnsi"/>
          <w:i/>
        </w:rPr>
        <w:t>SimpleMessage</w:t>
      </w:r>
      <w:proofErr w:type="spellEnd"/>
      <w:r w:rsidRPr="003F17B3">
        <w:rPr>
          <w:rFonts w:asciiTheme="minorHAnsi" w:eastAsiaTheme="minorHAnsi" w:hAnsiTheme="minorHAnsi" w:cstheme="minorHAnsi"/>
        </w:rPr>
        <w:t xml:space="preserve"> e </w:t>
      </w:r>
      <w:r w:rsidRPr="003F17B3">
        <w:rPr>
          <w:rFonts w:asciiTheme="minorHAnsi" w:eastAsiaTheme="minorHAnsi" w:hAnsiTheme="minorHAnsi" w:cstheme="minorHAnsi"/>
          <w:i/>
        </w:rPr>
        <w:t>I18Message</w:t>
      </w:r>
      <w:r w:rsidRPr="003F17B3">
        <w:rPr>
          <w:rFonts w:asciiTheme="minorHAnsi" w:eastAsiaTheme="minorHAnsi" w:hAnsiTheme="minorHAnsi" w:cstheme="minorHAnsi"/>
        </w:rPr>
        <w:t>.</w:t>
      </w:r>
    </w:p>
    <w:p w:rsidR="005D24E5" w:rsidRPr="003F17B3" w:rsidRDefault="005D24E5" w:rsidP="00063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</w:rPr>
      </w:pPr>
    </w:p>
    <w:p w:rsidR="005D24E5" w:rsidRPr="003F17B3" w:rsidRDefault="005D24E5" w:rsidP="005D2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jc w:val="center"/>
        <w:rPr>
          <w:rFonts w:asciiTheme="minorHAnsi" w:eastAsiaTheme="minorHAnsi" w:hAnsiTheme="minorHAnsi" w:cstheme="minorHAnsi"/>
        </w:rPr>
      </w:pPr>
      <w:r w:rsidRPr="003F17B3">
        <w:rPr>
          <w:rFonts w:asciiTheme="minorHAnsi" w:eastAsiaTheme="minorHAnsi" w:hAnsiTheme="minorHAnsi" w:cstheme="minorHAnsi"/>
          <w:noProof/>
          <w:lang w:eastAsia="pt-BR"/>
        </w:rPr>
        <w:drawing>
          <wp:inline distT="0" distB="0" distL="0" distR="0">
            <wp:extent cx="5753735" cy="107823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4E5" w:rsidRPr="003F17B3" w:rsidRDefault="005D24E5" w:rsidP="00063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</w:rPr>
      </w:pPr>
    </w:p>
    <w:p w:rsidR="00063721" w:rsidRPr="003F17B3" w:rsidRDefault="00063721" w:rsidP="00063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</w:rPr>
      </w:pPr>
      <w:r w:rsidRPr="003F17B3">
        <w:rPr>
          <w:rFonts w:asciiTheme="minorHAnsi" w:eastAsiaTheme="minorHAnsi" w:hAnsiTheme="minorHAnsi" w:cstheme="minorHAnsi"/>
        </w:rPr>
        <w:tab/>
        <w:t xml:space="preserve">Exemplo da validação com </w:t>
      </w:r>
      <w:proofErr w:type="spellStart"/>
      <w:r w:rsidRPr="003F17B3">
        <w:rPr>
          <w:rFonts w:asciiTheme="minorHAnsi" w:eastAsiaTheme="minorHAnsi" w:hAnsiTheme="minorHAnsi" w:cstheme="minorHAnsi"/>
          <w:i/>
        </w:rPr>
        <w:t>BeanValidation</w:t>
      </w:r>
      <w:proofErr w:type="spellEnd"/>
      <w:r w:rsidRPr="003F17B3">
        <w:rPr>
          <w:rFonts w:asciiTheme="minorHAnsi" w:eastAsiaTheme="minorHAnsi" w:hAnsiTheme="minorHAnsi" w:cstheme="minorHAnsi"/>
        </w:rPr>
        <w:t xml:space="preserve"> com regra de redirecionamento no caso de uma restrição de validação</w:t>
      </w:r>
      <w:r w:rsidR="005D24E5" w:rsidRPr="003F17B3">
        <w:rPr>
          <w:rFonts w:asciiTheme="minorHAnsi" w:eastAsiaTheme="minorHAnsi" w:hAnsiTheme="minorHAnsi" w:cstheme="minorHAnsi"/>
        </w:rPr>
        <w:t>, conforme Figura 14</w:t>
      </w:r>
      <w:r w:rsidRPr="003F17B3">
        <w:rPr>
          <w:rFonts w:asciiTheme="minorHAnsi" w:eastAsiaTheme="minorHAnsi" w:hAnsiTheme="minorHAnsi" w:cstheme="minorHAnsi"/>
        </w:rPr>
        <w:t>.</w:t>
      </w:r>
    </w:p>
    <w:p w:rsidR="00063721" w:rsidRPr="003F17B3" w:rsidRDefault="00063721" w:rsidP="00063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eastAsiaTheme="minorHAnsi" w:hAnsiTheme="minorHAnsi" w:cstheme="minorHAnsi"/>
        </w:rPr>
      </w:pPr>
    </w:p>
    <w:p w:rsidR="00063721" w:rsidRPr="003F17B3" w:rsidRDefault="00F8340D" w:rsidP="00F83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Theme="minorHAnsi" w:hAnsiTheme="minorHAnsi" w:cstheme="minorHAnsi"/>
        </w:rPr>
      </w:pPr>
      <w:r w:rsidRPr="003F17B3">
        <w:rPr>
          <w:rFonts w:asciiTheme="minorHAnsi" w:hAnsiTheme="minorHAnsi" w:cstheme="minorHAnsi"/>
        </w:rPr>
        <w:t xml:space="preserve">Figura 14 – Utilização do </w:t>
      </w:r>
      <w:proofErr w:type="spellStart"/>
      <w:r w:rsidRPr="003F17B3">
        <w:rPr>
          <w:rFonts w:asciiTheme="minorHAnsi" w:hAnsiTheme="minorHAnsi" w:cstheme="minorHAnsi"/>
          <w:i/>
        </w:rPr>
        <w:t>BeanValidation</w:t>
      </w:r>
      <w:proofErr w:type="spellEnd"/>
      <w:r w:rsidRPr="003F17B3">
        <w:rPr>
          <w:rFonts w:asciiTheme="minorHAnsi" w:hAnsiTheme="minorHAnsi" w:cstheme="minorHAnsi"/>
        </w:rPr>
        <w:t xml:space="preserve"> com </w:t>
      </w:r>
      <w:proofErr w:type="spellStart"/>
      <w:r w:rsidRPr="003F17B3">
        <w:rPr>
          <w:rFonts w:asciiTheme="minorHAnsi" w:hAnsiTheme="minorHAnsi" w:cstheme="minorHAnsi"/>
        </w:rPr>
        <w:t>VRaptor</w:t>
      </w:r>
      <w:proofErr w:type="spellEnd"/>
    </w:p>
    <w:p w:rsidR="00A277A4" w:rsidRPr="003F17B3" w:rsidRDefault="00A277A4" w:rsidP="00F83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Theme="minorHAnsi" w:hAnsiTheme="minorHAnsi" w:cstheme="minorHAnsi"/>
        </w:rPr>
      </w:pPr>
    </w:p>
    <w:p w:rsidR="00A277A4" w:rsidRPr="003F17B3" w:rsidRDefault="00A277A4" w:rsidP="00F83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Theme="minorHAnsi" w:hAnsiTheme="minorHAnsi" w:cstheme="minorHAnsi"/>
        </w:rPr>
      </w:pPr>
      <w:r w:rsidRPr="003F17B3">
        <w:rPr>
          <w:rFonts w:asciiTheme="minorHAnsi" w:hAnsiTheme="minorHAnsi" w:cstheme="minorHAnsi"/>
          <w:noProof/>
          <w:lang w:eastAsia="pt-BR"/>
        </w:rPr>
        <w:drawing>
          <wp:inline distT="0" distB="0" distL="0" distR="0">
            <wp:extent cx="4684395" cy="1009015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395" cy="100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721" w:rsidRPr="003F17B3" w:rsidRDefault="00063721" w:rsidP="00063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hAnsiTheme="minorHAnsi" w:cstheme="minorHAnsi"/>
          <w:b/>
        </w:rPr>
      </w:pPr>
    </w:p>
    <w:p w:rsidR="00063721" w:rsidRPr="003F17B3" w:rsidRDefault="009E32E6" w:rsidP="00063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hAnsiTheme="minorHAnsi" w:cstheme="minorHAnsi"/>
          <w:b/>
        </w:rPr>
      </w:pPr>
      <w:r w:rsidRPr="003F17B3">
        <w:rPr>
          <w:rFonts w:asciiTheme="minorHAnsi" w:hAnsiTheme="minorHAnsi" w:cstheme="minorHAnsi"/>
          <w:b/>
        </w:rPr>
        <w:br/>
      </w:r>
    </w:p>
    <w:p w:rsidR="00063721" w:rsidRPr="003F17B3" w:rsidRDefault="00063721" w:rsidP="00063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hAnsiTheme="minorHAnsi" w:cstheme="minorHAnsi"/>
          <w:b/>
        </w:rPr>
      </w:pPr>
      <w:proofErr w:type="spellStart"/>
      <w:r w:rsidRPr="003F17B3">
        <w:rPr>
          <w:rFonts w:asciiTheme="minorHAnsi" w:hAnsiTheme="minorHAnsi" w:cstheme="minorHAnsi"/>
          <w:b/>
        </w:rPr>
        <w:t>VRaptor</w:t>
      </w:r>
      <w:proofErr w:type="spellEnd"/>
      <w:r w:rsidRPr="003F17B3">
        <w:rPr>
          <w:rFonts w:asciiTheme="minorHAnsi" w:hAnsiTheme="minorHAnsi" w:cstheme="minorHAnsi"/>
          <w:b/>
        </w:rPr>
        <w:t xml:space="preserve">: </w:t>
      </w:r>
      <w:proofErr w:type="spellStart"/>
      <w:r w:rsidRPr="003F17B3">
        <w:rPr>
          <w:rFonts w:asciiTheme="minorHAnsi" w:hAnsiTheme="minorHAnsi" w:cstheme="minorHAnsi"/>
          <w:b/>
        </w:rPr>
        <w:t>Plugins</w:t>
      </w:r>
      <w:proofErr w:type="spellEnd"/>
    </w:p>
    <w:p w:rsidR="00063721" w:rsidRPr="003F17B3" w:rsidRDefault="00063721" w:rsidP="00063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</w:p>
    <w:p w:rsidR="00063721" w:rsidRPr="003F17B3" w:rsidRDefault="00063721" w:rsidP="00063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</w:rPr>
      </w:pPr>
      <w:r w:rsidRPr="003F17B3">
        <w:rPr>
          <w:rFonts w:asciiTheme="minorHAnsi" w:eastAsiaTheme="minorHAnsi" w:hAnsiTheme="minorHAnsi" w:cstheme="minorHAnsi"/>
        </w:rPr>
        <w:tab/>
        <w:t xml:space="preserve">O </w:t>
      </w:r>
      <w:proofErr w:type="spellStart"/>
      <w:r w:rsidRPr="003F17B3">
        <w:rPr>
          <w:rFonts w:asciiTheme="minorHAnsi" w:eastAsiaTheme="minorHAnsi" w:hAnsiTheme="minorHAnsi" w:cstheme="minorHAnsi"/>
          <w:i/>
        </w:rPr>
        <w:t>VRaptor</w:t>
      </w:r>
      <w:proofErr w:type="spellEnd"/>
      <w:r w:rsidRPr="003F17B3">
        <w:rPr>
          <w:rFonts w:asciiTheme="minorHAnsi" w:eastAsiaTheme="minorHAnsi" w:hAnsiTheme="minorHAnsi" w:cstheme="minorHAnsi"/>
        </w:rPr>
        <w:t xml:space="preserve"> </w:t>
      </w:r>
      <w:proofErr w:type="spellStart"/>
      <w:r w:rsidRPr="003F17B3">
        <w:rPr>
          <w:rFonts w:asciiTheme="minorHAnsi" w:eastAsiaTheme="minorHAnsi" w:hAnsiTheme="minorHAnsi" w:cstheme="minorHAnsi"/>
        </w:rPr>
        <w:t>posssui</w:t>
      </w:r>
      <w:proofErr w:type="spellEnd"/>
      <w:r w:rsidRPr="003F17B3">
        <w:rPr>
          <w:rFonts w:asciiTheme="minorHAnsi" w:eastAsiaTheme="minorHAnsi" w:hAnsiTheme="minorHAnsi" w:cstheme="minorHAnsi"/>
        </w:rPr>
        <w:t xml:space="preserve"> diversos </w:t>
      </w:r>
      <w:proofErr w:type="spellStart"/>
      <w:r w:rsidRPr="003F17B3">
        <w:rPr>
          <w:rFonts w:asciiTheme="minorHAnsi" w:eastAsiaTheme="minorHAnsi" w:hAnsiTheme="minorHAnsi" w:cstheme="minorHAnsi"/>
        </w:rPr>
        <w:t>plugins</w:t>
      </w:r>
      <w:proofErr w:type="spellEnd"/>
      <w:r w:rsidRPr="003F17B3">
        <w:rPr>
          <w:rFonts w:asciiTheme="minorHAnsi" w:eastAsiaTheme="minorHAnsi" w:hAnsiTheme="minorHAnsi" w:cstheme="minorHAnsi"/>
        </w:rPr>
        <w:t xml:space="preserve"> disponibilizados em seu site oficial, no qual muitos foram criados pela </w:t>
      </w:r>
      <w:proofErr w:type="spellStart"/>
      <w:r w:rsidRPr="003F17B3">
        <w:rPr>
          <w:rFonts w:asciiTheme="minorHAnsi" w:eastAsiaTheme="minorHAnsi" w:hAnsiTheme="minorHAnsi" w:cstheme="minorHAnsi"/>
        </w:rPr>
        <w:t>Caelum</w:t>
      </w:r>
      <w:proofErr w:type="spellEnd"/>
      <w:r w:rsidRPr="003F17B3">
        <w:rPr>
          <w:rFonts w:asciiTheme="minorHAnsi" w:eastAsiaTheme="minorHAnsi" w:hAnsiTheme="minorHAnsi" w:cstheme="minorHAnsi"/>
        </w:rPr>
        <w:t xml:space="preserve"> ou pela própria comunidade, pois muitos desses </w:t>
      </w:r>
      <w:proofErr w:type="spellStart"/>
      <w:r w:rsidRPr="003F17B3">
        <w:rPr>
          <w:rFonts w:asciiTheme="minorHAnsi" w:eastAsiaTheme="minorHAnsi" w:hAnsiTheme="minorHAnsi" w:cstheme="minorHAnsi"/>
          <w:i/>
        </w:rPr>
        <w:t>plugins</w:t>
      </w:r>
      <w:proofErr w:type="spellEnd"/>
      <w:r w:rsidRPr="003F17B3">
        <w:rPr>
          <w:rFonts w:asciiTheme="minorHAnsi" w:eastAsiaTheme="minorHAnsi" w:hAnsiTheme="minorHAnsi" w:cstheme="minorHAnsi"/>
        </w:rPr>
        <w:t xml:space="preserve"> foram criados através de terceiros, por desenvolvedores que possui um nível mais avançado </w:t>
      </w:r>
      <w:r w:rsidRPr="003F17B3">
        <w:rPr>
          <w:rFonts w:asciiTheme="minorHAnsi" w:eastAsiaTheme="minorHAnsi" w:hAnsiTheme="minorHAnsi" w:cstheme="minorHAnsi"/>
        </w:rPr>
        <w:lastRenderedPageBreak/>
        <w:t xml:space="preserve">e reconhecimento na comunidade, pois o framework tem essa facilidade de criar componentes reusáveis e de fácil aplicação, com intuito de sempre tentar resolver um problema em comum. </w:t>
      </w:r>
    </w:p>
    <w:p w:rsidR="00063721" w:rsidRPr="003F17B3" w:rsidRDefault="00063721" w:rsidP="00063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</w:rPr>
      </w:pPr>
      <w:r w:rsidRPr="003F17B3">
        <w:rPr>
          <w:rFonts w:asciiTheme="minorHAnsi" w:eastAsiaTheme="minorHAnsi" w:hAnsiTheme="minorHAnsi" w:cstheme="minorHAnsi"/>
        </w:rPr>
        <w:tab/>
        <w:t xml:space="preserve">Para utilizar esses </w:t>
      </w:r>
      <w:proofErr w:type="spellStart"/>
      <w:r w:rsidRPr="003F17B3">
        <w:rPr>
          <w:rFonts w:asciiTheme="minorHAnsi" w:eastAsiaTheme="minorHAnsi" w:hAnsiTheme="minorHAnsi" w:cstheme="minorHAnsi"/>
          <w:i/>
        </w:rPr>
        <w:t>plugins</w:t>
      </w:r>
      <w:proofErr w:type="spellEnd"/>
      <w:r w:rsidRPr="003F17B3">
        <w:rPr>
          <w:rFonts w:asciiTheme="minorHAnsi" w:eastAsiaTheme="minorHAnsi" w:hAnsiTheme="minorHAnsi" w:cstheme="minorHAnsi"/>
        </w:rPr>
        <w:t xml:space="preserve">, é necessário apenas adicionar o arquivo </w:t>
      </w:r>
      <w:proofErr w:type="spellStart"/>
      <w:r w:rsidRPr="003F17B3">
        <w:rPr>
          <w:rFonts w:asciiTheme="minorHAnsi" w:eastAsiaTheme="minorHAnsi" w:hAnsiTheme="minorHAnsi" w:cstheme="minorHAnsi"/>
        </w:rPr>
        <w:t>jar</w:t>
      </w:r>
      <w:proofErr w:type="spellEnd"/>
      <w:r w:rsidRPr="003F17B3">
        <w:rPr>
          <w:rFonts w:asciiTheme="minorHAnsi" w:eastAsiaTheme="minorHAnsi" w:hAnsiTheme="minorHAnsi" w:cstheme="minorHAnsi"/>
        </w:rPr>
        <w:t xml:space="preserve"> no seu projeto, pois enquanto o </w:t>
      </w:r>
      <w:proofErr w:type="spellStart"/>
      <w:r w:rsidRPr="003F17B3">
        <w:rPr>
          <w:rFonts w:asciiTheme="minorHAnsi" w:eastAsiaTheme="minorHAnsi" w:hAnsiTheme="minorHAnsi" w:cstheme="minorHAnsi"/>
          <w:i/>
        </w:rPr>
        <w:t>plugin</w:t>
      </w:r>
      <w:proofErr w:type="spellEnd"/>
      <w:r w:rsidRPr="003F17B3">
        <w:rPr>
          <w:rFonts w:asciiTheme="minorHAnsi" w:eastAsiaTheme="minorHAnsi" w:hAnsiTheme="minorHAnsi" w:cstheme="minorHAnsi"/>
        </w:rPr>
        <w:t xml:space="preserve"> possuir o arquivo bean.xml, o CDI vai fazer o gerenciamento e a disponibilização das classes a serem injetadas.</w:t>
      </w:r>
    </w:p>
    <w:p w:rsidR="00063721" w:rsidRPr="003F17B3" w:rsidRDefault="00063721" w:rsidP="00063721">
      <w:pPr>
        <w:rPr>
          <w:rFonts w:asciiTheme="minorHAnsi" w:hAnsiTheme="minorHAnsi" w:cstheme="minorHAnsi"/>
        </w:rPr>
      </w:pPr>
    </w:p>
    <w:p w:rsidR="00074AD4" w:rsidRPr="003F17B3" w:rsidRDefault="00063721" w:rsidP="00063721">
      <w:pPr>
        <w:jc w:val="both"/>
      </w:pPr>
      <w:r w:rsidRPr="003F17B3">
        <w:rPr>
          <w:rFonts w:asciiTheme="minorHAnsi" w:hAnsiTheme="minorHAnsi" w:cstheme="minorHAnsi"/>
        </w:rPr>
        <w:t xml:space="preserve">Segue alguns </w:t>
      </w:r>
      <w:proofErr w:type="spellStart"/>
      <w:r w:rsidRPr="003F17B3">
        <w:rPr>
          <w:rFonts w:asciiTheme="minorHAnsi" w:hAnsiTheme="minorHAnsi" w:cstheme="minorHAnsi"/>
          <w:i/>
        </w:rPr>
        <w:t>plugins</w:t>
      </w:r>
      <w:proofErr w:type="spellEnd"/>
      <w:r w:rsidRPr="003F17B3">
        <w:rPr>
          <w:rFonts w:asciiTheme="minorHAnsi" w:hAnsiTheme="minorHAnsi" w:cstheme="minorHAnsi"/>
        </w:rPr>
        <w:t xml:space="preserve"> que já possuem uma versão compatível com versão do </w:t>
      </w:r>
      <w:r w:rsidRPr="003F17B3">
        <w:rPr>
          <w:rFonts w:asciiTheme="minorHAnsi" w:hAnsiTheme="minorHAnsi" w:cstheme="minorHAnsi"/>
          <w:i/>
        </w:rPr>
        <w:t>framework</w:t>
      </w:r>
      <w:r w:rsidRPr="003F17B3">
        <w:rPr>
          <w:rFonts w:asciiTheme="minorHAnsi" w:hAnsiTheme="minorHAnsi" w:cstheme="minorHAnsi"/>
        </w:rPr>
        <w:t>:</w:t>
      </w:r>
      <w:r w:rsidRPr="003F17B3">
        <w:rPr>
          <w:rFonts w:asciiTheme="minorHAnsi" w:hAnsiTheme="minorHAnsi" w:cstheme="minorHAnsi"/>
        </w:rPr>
        <w:br/>
      </w:r>
    </w:p>
    <w:p w:rsidR="00590B48" w:rsidRPr="003F17B3" w:rsidRDefault="001B6893" w:rsidP="00074AD4">
      <w:pPr>
        <w:rPr>
          <w:rFonts w:asciiTheme="minorHAnsi" w:hAnsiTheme="minorHAnsi" w:cstheme="minorHAnsi"/>
          <w:b/>
        </w:rPr>
      </w:pPr>
      <w:hyperlink r:id="rId30" w:tgtFrame="_blank" w:history="1">
        <w:proofErr w:type="spellStart"/>
        <w:r w:rsidR="00063721" w:rsidRPr="003F17B3">
          <w:rPr>
            <w:rStyle w:val="Hyperlink"/>
            <w:rFonts w:asciiTheme="minorHAnsi" w:eastAsiaTheme="majorEastAsia" w:hAnsiTheme="minorHAnsi" w:cstheme="minorHAnsi"/>
            <w:i/>
            <w:color w:val="auto"/>
            <w:u w:val="none"/>
            <w:bdr w:val="none" w:sz="0" w:space="0" w:color="auto" w:frame="1"/>
          </w:rPr>
          <w:t>vraptor</w:t>
        </w:r>
        <w:proofErr w:type="spellEnd"/>
        <w:r w:rsidR="00063721" w:rsidRPr="003F17B3">
          <w:rPr>
            <w:rStyle w:val="Hyperlink"/>
            <w:rFonts w:asciiTheme="minorHAnsi" w:eastAsiaTheme="majorEastAsia" w:hAnsiTheme="minorHAnsi" w:cstheme="minorHAnsi"/>
            <w:i/>
            <w:color w:val="auto"/>
            <w:u w:val="none"/>
            <w:bdr w:val="none" w:sz="0" w:space="0" w:color="auto" w:frame="1"/>
          </w:rPr>
          <w:t>-time-</w:t>
        </w:r>
        <w:proofErr w:type="spellStart"/>
        <w:r w:rsidR="00063721" w:rsidRPr="003F17B3">
          <w:rPr>
            <w:rStyle w:val="Hyperlink"/>
            <w:rFonts w:asciiTheme="minorHAnsi" w:eastAsiaTheme="majorEastAsia" w:hAnsiTheme="minorHAnsi" w:cstheme="minorHAnsi"/>
            <w:i/>
            <w:color w:val="auto"/>
            <w:u w:val="none"/>
            <w:bdr w:val="none" w:sz="0" w:space="0" w:color="auto" w:frame="1"/>
          </w:rPr>
          <w:t>converters</w:t>
        </w:r>
        <w:proofErr w:type="spellEnd"/>
      </w:hyperlink>
      <w:r w:rsidR="00074AD4" w:rsidRPr="003F17B3">
        <w:rPr>
          <w:rFonts w:asciiTheme="minorHAnsi" w:hAnsiTheme="minorHAnsi" w:cstheme="minorHAnsi"/>
        </w:rPr>
        <w:t> –</w:t>
      </w:r>
      <w:proofErr w:type="spellStart"/>
      <w:r w:rsidR="00063721" w:rsidRPr="003F17B3">
        <w:rPr>
          <w:rFonts w:asciiTheme="minorHAnsi" w:hAnsiTheme="minorHAnsi" w:cstheme="minorHAnsi"/>
        </w:rPr>
        <w:t>paraconverter</w:t>
      </w:r>
      <w:proofErr w:type="spellEnd"/>
      <w:r w:rsidR="00063721" w:rsidRPr="003F17B3">
        <w:rPr>
          <w:rFonts w:asciiTheme="minorHAnsi" w:hAnsiTheme="minorHAnsi" w:cstheme="minorHAnsi"/>
        </w:rPr>
        <w:t xml:space="preserve"> com data e hora </w:t>
      </w:r>
      <w:r w:rsidR="00063721" w:rsidRPr="003F17B3">
        <w:rPr>
          <w:rFonts w:asciiTheme="minorHAnsi" w:hAnsiTheme="minorHAnsi" w:cstheme="minorHAnsi"/>
        </w:rPr>
        <w:br/>
      </w:r>
      <w:hyperlink r:id="rId31" w:tgtFrame="_blank" w:history="1">
        <w:proofErr w:type="spellStart"/>
        <w:r w:rsidR="00063721" w:rsidRPr="003F17B3">
          <w:rPr>
            <w:rStyle w:val="Hyperlink"/>
            <w:rFonts w:asciiTheme="minorHAnsi" w:eastAsiaTheme="majorEastAsia" w:hAnsiTheme="minorHAnsi" w:cstheme="minorHAnsi"/>
            <w:i/>
            <w:color w:val="auto"/>
            <w:u w:val="none"/>
            <w:bdr w:val="none" w:sz="0" w:space="0" w:color="auto" w:frame="1"/>
          </w:rPr>
          <w:t>vraptor-simplemail</w:t>
        </w:r>
        <w:proofErr w:type="spellEnd"/>
      </w:hyperlink>
      <w:r w:rsidR="00063721" w:rsidRPr="003F17B3">
        <w:rPr>
          <w:rFonts w:asciiTheme="minorHAnsi" w:hAnsiTheme="minorHAnsi" w:cstheme="minorHAnsi"/>
          <w:i/>
        </w:rPr>
        <w:t> –</w:t>
      </w:r>
      <w:proofErr w:type="spellStart"/>
      <w:r w:rsidR="00063721" w:rsidRPr="003F17B3">
        <w:rPr>
          <w:rFonts w:asciiTheme="minorHAnsi" w:hAnsiTheme="minorHAnsi" w:cstheme="minorHAnsi"/>
          <w:i/>
        </w:rPr>
        <w:t>plugin</w:t>
      </w:r>
      <w:proofErr w:type="spellEnd"/>
      <w:r w:rsidR="00063721" w:rsidRPr="003F17B3">
        <w:rPr>
          <w:rFonts w:asciiTheme="minorHAnsi" w:hAnsiTheme="minorHAnsi" w:cstheme="minorHAnsi"/>
        </w:rPr>
        <w:t xml:space="preserve"> para facilitar o envio de </w:t>
      </w:r>
      <w:proofErr w:type="spellStart"/>
      <w:r w:rsidR="00063721" w:rsidRPr="003F17B3">
        <w:rPr>
          <w:rFonts w:asciiTheme="minorHAnsi" w:hAnsiTheme="minorHAnsi" w:cstheme="minorHAnsi"/>
        </w:rPr>
        <w:t>emails</w:t>
      </w:r>
      <w:proofErr w:type="spellEnd"/>
      <w:r w:rsidR="00063721" w:rsidRPr="003F17B3">
        <w:rPr>
          <w:rFonts w:asciiTheme="minorHAnsi" w:hAnsiTheme="minorHAnsi" w:cstheme="minorHAnsi"/>
        </w:rPr>
        <w:br/>
      </w:r>
      <w:hyperlink r:id="rId32" w:tgtFrame="_blank" w:history="1">
        <w:proofErr w:type="spellStart"/>
        <w:r w:rsidR="00063721" w:rsidRPr="003F17B3">
          <w:rPr>
            <w:rStyle w:val="Hyperlink"/>
            <w:rFonts w:asciiTheme="minorHAnsi" w:eastAsiaTheme="majorEastAsia" w:hAnsiTheme="minorHAnsi" w:cstheme="minorHAnsi"/>
            <w:i/>
            <w:color w:val="auto"/>
            <w:u w:val="none"/>
            <w:bdr w:val="none" w:sz="0" w:space="0" w:color="auto" w:frame="1"/>
          </w:rPr>
          <w:t>vraptor-quartzjob</w:t>
        </w:r>
        <w:proofErr w:type="spellEnd"/>
      </w:hyperlink>
      <w:r w:rsidR="00063721" w:rsidRPr="003F17B3">
        <w:rPr>
          <w:rFonts w:asciiTheme="minorHAnsi" w:hAnsiTheme="minorHAnsi" w:cstheme="minorHAnsi"/>
          <w:i/>
        </w:rPr>
        <w:t> </w:t>
      </w:r>
      <w:r w:rsidR="00063721" w:rsidRPr="003F17B3">
        <w:rPr>
          <w:rFonts w:asciiTheme="minorHAnsi" w:hAnsiTheme="minorHAnsi" w:cstheme="minorHAnsi"/>
        </w:rPr>
        <w:t>– realizar agendamento de tarefas</w:t>
      </w:r>
      <w:r w:rsidR="00063721" w:rsidRPr="003F17B3">
        <w:rPr>
          <w:rFonts w:asciiTheme="minorHAnsi" w:hAnsiTheme="minorHAnsi" w:cstheme="minorHAnsi"/>
        </w:rPr>
        <w:br/>
      </w:r>
      <w:hyperlink r:id="rId33" w:tgtFrame="_blank" w:history="1">
        <w:proofErr w:type="spellStart"/>
        <w:r w:rsidR="00063721" w:rsidRPr="003F17B3">
          <w:rPr>
            <w:rStyle w:val="Hyperlink"/>
            <w:rFonts w:asciiTheme="minorHAnsi" w:eastAsiaTheme="majorEastAsia" w:hAnsiTheme="minorHAnsi" w:cstheme="minorHAnsi"/>
            <w:i/>
            <w:color w:val="auto"/>
            <w:u w:val="none"/>
            <w:bdr w:val="none" w:sz="0" w:space="0" w:color="auto" w:frame="1"/>
          </w:rPr>
          <w:t>vraptor-jpa</w:t>
        </w:r>
        <w:proofErr w:type="spellEnd"/>
      </w:hyperlink>
      <w:r w:rsidR="00063721" w:rsidRPr="003F17B3">
        <w:rPr>
          <w:rFonts w:asciiTheme="minorHAnsi" w:hAnsiTheme="minorHAnsi" w:cstheme="minorHAnsi"/>
          <w:i/>
        </w:rPr>
        <w:t xml:space="preserve"> e </w:t>
      </w:r>
      <w:proofErr w:type="spellStart"/>
      <w:r w:rsidR="00063721" w:rsidRPr="003F17B3">
        <w:rPr>
          <w:rFonts w:asciiTheme="minorHAnsi" w:hAnsiTheme="minorHAnsi" w:cstheme="minorHAnsi"/>
          <w:i/>
        </w:rPr>
        <w:t>vraptor-hibernate</w:t>
      </w:r>
      <w:proofErr w:type="spellEnd"/>
      <w:r w:rsidR="00063721" w:rsidRPr="003F17B3">
        <w:rPr>
          <w:rFonts w:asciiTheme="minorHAnsi" w:hAnsiTheme="minorHAnsi" w:cstheme="minorHAnsi"/>
          <w:i/>
        </w:rPr>
        <w:t xml:space="preserve"> </w:t>
      </w:r>
      <w:r w:rsidR="00063721" w:rsidRPr="003F17B3">
        <w:rPr>
          <w:rFonts w:asciiTheme="minorHAnsi" w:hAnsiTheme="minorHAnsi" w:cstheme="minorHAnsi"/>
        </w:rPr>
        <w:t>– produtores e controle de transação</w:t>
      </w:r>
    </w:p>
    <w:p w:rsidR="005B76FE" w:rsidRPr="003F17B3" w:rsidRDefault="005B76FE" w:rsidP="00F17E4C">
      <w:pPr>
        <w:jc w:val="both"/>
        <w:rPr>
          <w:rFonts w:asciiTheme="minorHAnsi" w:hAnsiTheme="minorHAnsi" w:cstheme="minorHAnsi"/>
          <w:b/>
        </w:rPr>
      </w:pPr>
    </w:p>
    <w:p w:rsidR="005E7A1C" w:rsidRPr="003F17B3" w:rsidRDefault="005E7A1C" w:rsidP="00F17E4C">
      <w:pPr>
        <w:jc w:val="both"/>
        <w:rPr>
          <w:rFonts w:asciiTheme="minorHAnsi" w:hAnsiTheme="minorHAnsi" w:cstheme="minorHAnsi"/>
          <w:b/>
        </w:rPr>
      </w:pPr>
    </w:p>
    <w:p w:rsidR="00590B48" w:rsidRPr="003F17B3" w:rsidRDefault="005E7A1C" w:rsidP="00F17E4C">
      <w:pPr>
        <w:jc w:val="both"/>
        <w:rPr>
          <w:rFonts w:asciiTheme="minorHAnsi" w:hAnsiTheme="minorHAnsi" w:cstheme="minorHAnsi"/>
          <w:b/>
        </w:rPr>
      </w:pPr>
      <w:r w:rsidRPr="003F17B3">
        <w:rPr>
          <w:rFonts w:asciiTheme="minorHAnsi" w:hAnsiTheme="minorHAnsi" w:cstheme="minorHAnsi"/>
          <w:b/>
        </w:rPr>
        <w:t xml:space="preserve">4 </w:t>
      </w:r>
      <w:r w:rsidR="00462E27" w:rsidRPr="003F17B3">
        <w:rPr>
          <w:rFonts w:asciiTheme="minorHAnsi" w:hAnsiTheme="minorHAnsi" w:cstheme="minorHAnsi"/>
          <w:b/>
        </w:rPr>
        <w:t>–</w:t>
      </w:r>
      <w:r w:rsidRPr="003F17B3">
        <w:rPr>
          <w:rFonts w:asciiTheme="minorHAnsi" w:hAnsiTheme="minorHAnsi" w:cstheme="minorHAnsi"/>
          <w:b/>
        </w:rPr>
        <w:t xml:space="preserve"> Resultado</w:t>
      </w:r>
      <w:r w:rsidR="00462E27" w:rsidRPr="003F17B3">
        <w:rPr>
          <w:rFonts w:asciiTheme="minorHAnsi" w:hAnsiTheme="minorHAnsi" w:cstheme="minorHAnsi"/>
          <w:b/>
        </w:rPr>
        <w:t xml:space="preserve">s ou </w:t>
      </w:r>
      <w:proofErr w:type="spellStart"/>
      <w:r w:rsidR="00462E27" w:rsidRPr="003F17B3">
        <w:rPr>
          <w:rFonts w:asciiTheme="minorHAnsi" w:hAnsiTheme="minorHAnsi" w:cstheme="minorHAnsi"/>
          <w:b/>
        </w:rPr>
        <w:t>Discussão</w:t>
      </w:r>
      <w:ins w:id="114" w:author="Claudinei Nuno" w:date="2018-12-11T15:28:00Z">
        <w:r w:rsidR="00760954">
          <w:rPr>
            <w:rFonts w:asciiTheme="minorHAnsi" w:hAnsiTheme="minorHAnsi" w:cstheme="minorHAnsi"/>
            <w:b/>
          </w:rPr>
          <w:t>Siga</w:t>
        </w:r>
        <w:proofErr w:type="spellEnd"/>
        <w:r w:rsidR="00760954">
          <w:rPr>
            <w:rFonts w:asciiTheme="minorHAnsi" w:hAnsiTheme="minorHAnsi" w:cstheme="minorHAnsi"/>
            <w:b/>
          </w:rPr>
          <w:t xml:space="preserve"> a formatação do template.</w:t>
        </w:r>
      </w:ins>
    </w:p>
    <w:p w:rsidR="00462E27" w:rsidRPr="003F17B3" w:rsidRDefault="009E32E6" w:rsidP="00462E27">
      <w:pPr>
        <w:jc w:val="both"/>
        <w:rPr>
          <w:rFonts w:asciiTheme="minorHAnsi" w:hAnsiTheme="minorHAnsi" w:cstheme="minorHAnsi"/>
          <w:b/>
        </w:rPr>
      </w:pPr>
      <w:r w:rsidRPr="003F17B3">
        <w:rPr>
          <w:rFonts w:asciiTheme="minorHAnsi" w:hAnsiTheme="minorHAnsi" w:cstheme="minorHAnsi"/>
          <w:b/>
        </w:rPr>
        <w:br/>
      </w:r>
    </w:p>
    <w:p w:rsidR="00462E27" w:rsidRPr="003F17B3" w:rsidRDefault="00462E27" w:rsidP="00462E27">
      <w:pPr>
        <w:pStyle w:val="Ttulo3"/>
        <w:shd w:val="clear" w:color="auto" w:fill="FFFFFF"/>
        <w:spacing w:before="0" w:line="326" w:lineRule="atLeast"/>
        <w:rPr>
          <w:rFonts w:asciiTheme="minorHAnsi" w:hAnsiTheme="minorHAnsi" w:cstheme="minorHAnsi"/>
          <w:i/>
          <w:color w:val="auto"/>
          <w:spacing w:val="1"/>
        </w:rPr>
      </w:pPr>
      <w:r w:rsidRPr="003F17B3">
        <w:rPr>
          <w:rFonts w:asciiTheme="minorHAnsi" w:hAnsiTheme="minorHAnsi" w:cstheme="minorHAnsi"/>
          <w:i/>
          <w:color w:val="auto"/>
          <w:spacing w:val="1"/>
        </w:rPr>
        <w:t>Spring MVC</w:t>
      </w:r>
      <w:ins w:id="115" w:author="Claudinei Nuno" w:date="2018-12-11T15:28:00Z">
        <w:r w:rsidR="00760954">
          <w:rPr>
            <w:rFonts w:asciiTheme="minorHAnsi" w:hAnsiTheme="minorHAnsi" w:cstheme="minorHAnsi"/>
            <w:i/>
            <w:color w:val="auto"/>
            <w:spacing w:val="1"/>
          </w:rPr>
          <w:t>???????</w:t>
        </w:r>
      </w:ins>
    </w:p>
    <w:p w:rsidR="00462E27" w:rsidRPr="003F17B3" w:rsidRDefault="00462E27" w:rsidP="00462E27">
      <w:pPr>
        <w:jc w:val="both"/>
        <w:rPr>
          <w:rFonts w:asciiTheme="minorHAnsi" w:hAnsiTheme="minorHAnsi" w:cstheme="minorHAnsi"/>
          <w:shd w:val="clear" w:color="auto" w:fill="FAFAFA"/>
        </w:rPr>
      </w:pPr>
    </w:p>
    <w:p w:rsidR="00760954" w:rsidRDefault="00760954" w:rsidP="00495139">
      <w:pPr>
        <w:pStyle w:val="NormalWeb"/>
        <w:shd w:val="clear" w:color="auto" w:fill="FFFFFF"/>
        <w:spacing w:before="0" w:beforeAutospacing="0" w:after="404" w:afterAutospacing="0"/>
        <w:ind w:firstLine="708"/>
        <w:textAlignment w:val="baseline"/>
        <w:rPr>
          <w:ins w:id="116" w:author="Claudinei Nuno" w:date="2018-12-11T15:28:00Z"/>
          <w:rFonts w:asciiTheme="minorHAnsi" w:hAnsiTheme="minorHAnsi" w:cstheme="minorHAnsi"/>
        </w:rPr>
      </w:pPr>
      <w:ins w:id="117" w:author="Claudinei Nuno" w:date="2018-12-11T15:28:00Z">
        <w:r>
          <w:rPr>
            <w:rFonts w:asciiTheme="minorHAnsi" w:hAnsiTheme="minorHAnsi" w:cstheme="minorHAnsi"/>
          </w:rPr>
          <w:t xml:space="preserve">Por favor, procure um revisor. Não há possibilidade de correção. Entregue o TCC formatado, segundo o template e corrigido pelo revisor. </w:t>
        </w:r>
      </w:ins>
      <w:ins w:id="118" w:author="Claudinei Nuno" w:date="2018-12-11T15:29:00Z">
        <w:r>
          <w:rPr>
            <w:rFonts w:asciiTheme="minorHAnsi" w:hAnsiTheme="minorHAnsi" w:cstheme="minorHAnsi"/>
          </w:rPr>
          <w:t>Caso contrário, não há possibilidade de entendimento do conteúdo.</w:t>
        </w:r>
      </w:ins>
    </w:p>
    <w:p w:rsidR="00495139" w:rsidRPr="003F17B3" w:rsidRDefault="00462E27" w:rsidP="00495139">
      <w:pPr>
        <w:pStyle w:val="NormalWeb"/>
        <w:shd w:val="clear" w:color="auto" w:fill="FFFFFF"/>
        <w:spacing w:before="0" w:beforeAutospacing="0" w:after="404" w:afterAutospacing="0"/>
        <w:ind w:firstLine="708"/>
        <w:textAlignment w:val="baseline"/>
        <w:rPr>
          <w:rFonts w:asciiTheme="minorHAnsi" w:hAnsiTheme="minorHAnsi" w:cstheme="minorHAnsi"/>
          <w:shd w:val="clear" w:color="auto" w:fill="FAFAFA"/>
        </w:rPr>
      </w:pPr>
      <w:r w:rsidRPr="003F17B3">
        <w:rPr>
          <w:rFonts w:asciiTheme="minorHAnsi" w:hAnsiTheme="minorHAnsi" w:cstheme="minorHAnsi"/>
        </w:rPr>
        <w:t xml:space="preserve">O </w:t>
      </w:r>
      <w:r w:rsidRPr="003F17B3">
        <w:rPr>
          <w:rFonts w:asciiTheme="minorHAnsi" w:hAnsiTheme="minorHAnsi" w:cstheme="minorHAnsi"/>
          <w:i/>
        </w:rPr>
        <w:t>Spring MVC</w:t>
      </w:r>
      <w:r w:rsidRPr="003F17B3">
        <w:rPr>
          <w:rFonts w:asciiTheme="minorHAnsi" w:hAnsiTheme="minorHAnsi" w:cstheme="minorHAnsi"/>
        </w:rPr>
        <w:t xml:space="preserve"> ajuda a construir aplicações web flexíveis e com baixo acoplamento. O padrão de design Modelo-visão-controlador ajuda na separação da lógica de negócio, lógica de apresentação e lógica de navegação. </w:t>
      </w:r>
    </w:p>
    <w:p w:rsidR="00462E27" w:rsidRPr="003F17B3" w:rsidRDefault="00462E27" w:rsidP="00495139">
      <w:pPr>
        <w:pStyle w:val="NormalWeb"/>
        <w:shd w:val="clear" w:color="auto" w:fill="FFFFFF"/>
        <w:spacing w:before="0" w:beforeAutospacing="0" w:after="404" w:afterAutospacing="0"/>
        <w:ind w:firstLine="708"/>
        <w:textAlignment w:val="baseline"/>
        <w:rPr>
          <w:rFonts w:asciiTheme="minorHAnsi" w:hAnsiTheme="minorHAnsi" w:cstheme="minorHAnsi"/>
        </w:rPr>
      </w:pPr>
      <w:r w:rsidRPr="003F17B3">
        <w:rPr>
          <w:rFonts w:asciiTheme="minorHAnsi" w:hAnsiTheme="minorHAnsi" w:cstheme="minorHAnsi"/>
          <w:shd w:val="clear" w:color="auto" w:fill="FAFAFA"/>
        </w:rPr>
        <w:t>Uma estrutura completa para a criação de aplicativos da web com enorme estabilidade, amplo alcance e usada por muitas pessoas, a</w:t>
      </w:r>
      <w:r w:rsidRPr="003F17B3">
        <w:rPr>
          <w:rFonts w:asciiTheme="minorHAnsi" w:hAnsiTheme="minorHAnsi" w:cstheme="minorHAnsi"/>
        </w:rPr>
        <w:t xml:space="preserve"> simplicidade de configurar, pouca intrusão do framework, diminuição do acoplamento ao utilizá-lo, a modularização dos projetos, a ótima integração entre os projetos Spring e a fácil customização do </w:t>
      </w:r>
      <w:r w:rsidRPr="003F17B3">
        <w:rPr>
          <w:rFonts w:asciiTheme="minorHAnsi" w:hAnsiTheme="minorHAnsi" w:cstheme="minorHAnsi"/>
          <w:i/>
        </w:rPr>
        <w:t>framework</w:t>
      </w:r>
      <w:r w:rsidRPr="003F17B3">
        <w:rPr>
          <w:rFonts w:asciiTheme="minorHAnsi" w:hAnsiTheme="minorHAnsi" w:cstheme="minorHAnsi"/>
        </w:rPr>
        <w:t>.</w:t>
      </w:r>
    </w:p>
    <w:p w:rsidR="00462E27" w:rsidRPr="003F17B3" w:rsidRDefault="00462E27" w:rsidP="00495139">
      <w:pPr>
        <w:shd w:val="clear" w:color="auto" w:fill="FFFFFF"/>
        <w:spacing w:before="100" w:beforeAutospacing="1" w:after="100" w:afterAutospacing="1"/>
        <w:ind w:firstLine="708"/>
        <w:textAlignment w:val="baseline"/>
        <w:rPr>
          <w:rFonts w:asciiTheme="minorHAnsi" w:hAnsiTheme="minorHAnsi" w:cstheme="minorHAnsi"/>
          <w:lang w:eastAsia="pt-BR"/>
        </w:rPr>
      </w:pPr>
      <w:r w:rsidRPr="003F17B3">
        <w:rPr>
          <w:rFonts w:asciiTheme="minorHAnsi" w:hAnsiTheme="minorHAnsi" w:cstheme="minorHAnsi"/>
          <w:i/>
          <w:lang w:eastAsia="pt-BR"/>
        </w:rPr>
        <w:t>Spring MVC</w:t>
      </w:r>
      <w:r w:rsidRPr="003F17B3">
        <w:rPr>
          <w:rFonts w:asciiTheme="minorHAnsi" w:hAnsiTheme="minorHAnsi" w:cstheme="minorHAnsi"/>
          <w:lang w:eastAsia="pt-BR"/>
        </w:rPr>
        <w:t xml:space="preserve"> é um dos módulos que compõem o</w:t>
      </w:r>
      <w:r w:rsidRPr="003F17B3">
        <w:rPr>
          <w:rFonts w:asciiTheme="minorHAnsi" w:hAnsiTheme="minorHAnsi" w:cstheme="minorHAnsi"/>
          <w:i/>
          <w:lang w:eastAsia="pt-BR"/>
        </w:rPr>
        <w:t xml:space="preserve"> Spring Framework</w:t>
      </w:r>
      <w:r w:rsidRPr="003F17B3">
        <w:rPr>
          <w:rFonts w:asciiTheme="minorHAnsi" w:hAnsiTheme="minorHAnsi" w:cstheme="minorHAnsi"/>
          <w:lang w:eastAsia="pt-BR"/>
        </w:rPr>
        <w:t xml:space="preserve"> utilizado para construir aplicações web. </w:t>
      </w:r>
      <w:r w:rsidR="002F6963" w:rsidRPr="003F17B3">
        <w:rPr>
          <w:rFonts w:asciiTheme="minorHAnsi" w:hAnsiTheme="minorHAnsi" w:cstheme="minorHAnsi"/>
          <w:lang w:eastAsia="pt-BR"/>
        </w:rPr>
        <w:t>E</w:t>
      </w:r>
      <w:r w:rsidRPr="003F17B3">
        <w:rPr>
          <w:rFonts w:asciiTheme="minorHAnsi" w:hAnsiTheme="minorHAnsi" w:cstheme="minorHAnsi"/>
          <w:lang w:eastAsia="pt-BR"/>
        </w:rPr>
        <w:t>le conta com as boas práticas de projeto para desenvolvimento de software web utilizando a plataforma Java EE.</w:t>
      </w:r>
    </w:p>
    <w:p w:rsidR="00462E27" w:rsidRPr="003F17B3" w:rsidRDefault="00462E27" w:rsidP="00495139">
      <w:pPr>
        <w:ind w:firstLine="708"/>
        <w:jc w:val="both"/>
        <w:rPr>
          <w:rFonts w:asciiTheme="minorHAnsi" w:hAnsiTheme="minorHAnsi" w:cstheme="minorHAnsi"/>
        </w:rPr>
      </w:pPr>
      <w:r w:rsidRPr="003F17B3">
        <w:rPr>
          <w:rFonts w:asciiTheme="minorHAnsi" w:hAnsiTheme="minorHAnsi" w:cstheme="minorHAnsi"/>
        </w:rPr>
        <w:t xml:space="preserve">Pontos negativos a serem observados </w:t>
      </w:r>
      <w:proofErr w:type="spellStart"/>
      <w:r w:rsidRPr="003F17B3">
        <w:rPr>
          <w:rFonts w:asciiTheme="minorHAnsi" w:hAnsiTheme="minorHAnsi" w:cstheme="minorHAnsi"/>
        </w:rPr>
        <w:t>no</w:t>
      </w:r>
      <w:r w:rsidRPr="003F17B3">
        <w:rPr>
          <w:rFonts w:asciiTheme="minorHAnsi" w:hAnsiTheme="minorHAnsi" w:cstheme="minorHAnsi"/>
          <w:i/>
        </w:rPr>
        <w:t>Spring</w:t>
      </w:r>
      <w:proofErr w:type="spellEnd"/>
      <w:r w:rsidRPr="003F17B3">
        <w:rPr>
          <w:rFonts w:asciiTheme="minorHAnsi" w:hAnsiTheme="minorHAnsi" w:cstheme="minorHAnsi"/>
          <w:i/>
        </w:rPr>
        <w:t xml:space="preserve"> MVC</w:t>
      </w:r>
      <w:r w:rsidRPr="003F17B3">
        <w:rPr>
          <w:rFonts w:asciiTheme="minorHAnsi" w:hAnsiTheme="minorHAnsi" w:cstheme="minorHAnsi"/>
        </w:rPr>
        <w:t xml:space="preserve">, no qual embora simples, possui muitas camadas e abstrações que podem ser difíceis de depurar se surgirem problemas. Também é altamente dependente do núcleo do </w:t>
      </w:r>
      <w:r w:rsidRPr="003F17B3">
        <w:rPr>
          <w:rFonts w:asciiTheme="minorHAnsi" w:hAnsiTheme="minorHAnsi" w:cstheme="minorHAnsi"/>
          <w:i/>
        </w:rPr>
        <w:t>Spring</w:t>
      </w:r>
      <w:r w:rsidRPr="003F17B3">
        <w:rPr>
          <w:rFonts w:asciiTheme="minorHAnsi" w:hAnsiTheme="minorHAnsi" w:cstheme="minorHAnsi"/>
        </w:rPr>
        <w:t>. É uma estrutura antiga e madura que possui inúmeras maneiras de estendê-la e configurá-la - e isso, na verdade, tornando-a bastante complexa, ele ainda não fornece nenhuma estrutura rica para construir boas Interfaces.</w:t>
      </w:r>
    </w:p>
    <w:p w:rsidR="00462E27" w:rsidRPr="003F17B3" w:rsidRDefault="00462E27" w:rsidP="00462E27">
      <w:pPr>
        <w:jc w:val="both"/>
        <w:rPr>
          <w:rFonts w:asciiTheme="minorHAnsi" w:hAnsiTheme="minorHAnsi" w:cstheme="minorHAnsi"/>
          <w:shd w:val="clear" w:color="auto" w:fill="FAFAFA"/>
        </w:rPr>
      </w:pPr>
    </w:p>
    <w:p w:rsidR="00462E27" w:rsidRPr="003F17B3" w:rsidRDefault="00462E27" w:rsidP="00495139">
      <w:pPr>
        <w:autoSpaceDE w:val="0"/>
        <w:autoSpaceDN w:val="0"/>
        <w:adjustRightInd w:val="0"/>
        <w:ind w:firstLine="708"/>
        <w:rPr>
          <w:rFonts w:asciiTheme="minorHAnsi" w:hAnsiTheme="minorHAnsi" w:cstheme="minorHAnsi"/>
          <w:shd w:val="clear" w:color="auto" w:fill="FAFAFA"/>
        </w:rPr>
      </w:pPr>
      <w:r w:rsidRPr="003F17B3">
        <w:rPr>
          <w:rFonts w:asciiTheme="minorHAnsi" w:hAnsiTheme="minorHAnsi" w:cstheme="minorHAnsi"/>
          <w:shd w:val="clear" w:color="auto" w:fill="FAFAFA"/>
        </w:rPr>
        <w:t xml:space="preserve">Curva de aprendizado íngreme, mas quando você trabalha com o produto algumas vezes, é muito fácil se adaptar e melhorar, porém se deseja incluir outros módulos do Spring, pode exigir mais tempo de aprendizagem, pois requer </w:t>
      </w:r>
      <w:r w:rsidR="00240E92" w:rsidRPr="003F17B3">
        <w:rPr>
          <w:rFonts w:asciiTheme="minorHAnsi" w:hAnsiTheme="minorHAnsi" w:cstheme="minorHAnsi"/>
          <w:shd w:val="clear" w:color="auto" w:fill="FAFAFA"/>
        </w:rPr>
        <w:t>mais</w:t>
      </w:r>
      <w:r w:rsidRPr="003F17B3">
        <w:rPr>
          <w:rFonts w:asciiTheme="minorHAnsi" w:hAnsiTheme="minorHAnsi" w:cstheme="minorHAnsi"/>
          <w:shd w:val="clear" w:color="auto" w:fill="FAFAFA"/>
        </w:rPr>
        <w:t xml:space="preserve"> tempo para adquiri conhecimento para customizar novos componentes.</w:t>
      </w:r>
    </w:p>
    <w:p w:rsidR="00462E27" w:rsidRPr="003F17B3" w:rsidRDefault="00462E27" w:rsidP="00462E27">
      <w:pPr>
        <w:jc w:val="both"/>
        <w:rPr>
          <w:rFonts w:asciiTheme="minorHAnsi" w:hAnsiTheme="minorHAnsi" w:cstheme="minorHAnsi"/>
          <w:shd w:val="clear" w:color="auto" w:fill="FAFAFA"/>
        </w:rPr>
      </w:pPr>
    </w:p>
    <w:p w:rsidR="00462E27" w:rsidRPr="003F17B3" w:rsidRDefault="00462E27" w:rsidP="00495139">
      <w:pPr>
        <w:ind w:firstLine="708"/>
        <w:jc w:val="both"/>
        <w:rPr>
          <w:rFonts w:asciiTheme="minorHAnsi" w:hAnsiTheme="minorHAnsi" w:cstheme="minorHAnsi"/>
        </w:rPr>
      </w:pPr>
      <w:r w:rsidRPr="003F17B3">
        <w:rPr>
          <w:rFonts w:asciiTheme="minorHAnsi" w:hAnsiTheme="minorHAnsi" w:cstheme="minorHAnsi"/>
        </w:rPr>
        <w:t xml:space="preserve">A documentação oficial cobre praticamente tudo. O site oficial também tem uma série de ótimos tutoriais em formatos de vídeo e texto. Há links para os repositórios do </w:t>
      </w:r>
      <w:proofErr w:type="spellStart"/>
      <w:r w:rsidRPr="003F17B3">
        <w:rPr>
          <w:rFonts w:asciiTheme="minorHAnsi" w:hAnsiTheme="minorHAnsi" w:cstheme="minorHAnsi"/>
          <w:i/>
        </w:rPr>
        <w:t>Github</w:t>
      </w:r>
      <w:proofErr w:type="spellEnd"/>
      <w:r w:rsidRPr="003F17B3">
        <w:rPr>
          <w:rFonts w:asciiTheme="minorHAnsi" w:hAnsiTheme="minorHAnsi" w:cstheme="minorHAnsi"/>
        </w:rPr>
        <w:t xml:space="preserve"> para aplicativos de amostra do </w:t>
      </w:r>
      <w:r w:rsidRPr="003F17B3">
        <w:rPr>
          <w:rFonts w:asciiTheme="minorHAnsi" w:hAnsiTheme="minorHAnsi" w:cstheme="minorHAnsi"/>
          <w:i/>
        </w:rPr>
        <w:t>Spring</w:t>
      </w:r>
      <w:r w:rsidRPr="003F17B3">
        <w:rPr>
          <w:rFonts w:asciiTheme="minorHAnsi" w:hAnsiTheme="minorHAnsi" w:cstheme="minorHAnsi"/>
        </w:rPr>
        <w:t xml:space="preserve"> e também há muitos tutoriais de terceiros para o fato de que o </w:t>
      </w:r>
      <w:r w:rsidRPr="003F17B3">
        <w:rPr>
          <w:rFonts w:asciiTheme="minorHAnsi" w:hAnsiTheme="minorHAnsi" w:cstheme="minorHAnsi"/>
          <w:i/>
        </w:rPr>
        <w:t>Spring MVC</w:t>
      </w:r>
      <w:r w:rsidRPr="003F17B3">
        <w:rPr>
          <w:rFonts w:asciiTheme="minorHAnsi" w:hAnsiTheme="minorHAnsi" w:cstheme="minorHAnsi"/>
        </w:rPr>
        <w:t xml:space="preserve"> é amplamente utilizado por muitos desenvolvedores experientes.</w:t>
      </w:r>
      <w:r w:rsidRPr="003F17B3">
        <w:rPr>
          <w:rFonts w:asciiTheme="minorHAnsi" w:eastAsiaTheme="minorHAnsi" w:hAnsiTheme="minorHAnsi" w:cstheme="minorHAnsi"/>
        </w:rPr>
        <w:t xml:space="preserve"> Entretan</w:t>
      </w:r>
      <w:r w:rsidR="00240E92" w:rsidRPr="003F17B3">
        <w:rPr>
          <w:rFonts w:asciiTheme="minorHAnsi" w:eastAsiaTheme="minorHAnsi" w:hAnsiTheme="minorHAnsi" w:cstheme="minorHAnsi"/>
        </w:rPr>
        <w:t>t</w:t>
      </w:r>
      <w:r w:rsidRPr="003F17B3">
        <w:rPr>
          <w:rFonts w:asciiTheme="minorHAnsi" w:eastAsiaTheme="minorHAnsi" w:hAnsiTheme="minorHAnsi" w:cstheme="minorHAnsi"/>
        </w:rPr>
        <w:t xml:space="preserve">o, como o </w:t>
      </w:r>
      <w:r w:rsidRPr="003F17B3">
        <w:rPr>
          <w:rFonts w:asciiTheme="minorHAnsi" w:eastAsiaTheme="minorHAnsi" w:hAnsiTheme="minorHAnsi" w:cstheme="minorHAnsi"/>
          <w:i/>
        </w:rPr>
        <w:t>framewor</w:t>
      </w:r>
      <w:r w:rsidR="00240E92" w:rsidRPr="003F17B3">
        <w:rPr>
          <w:rFonts w:asciiTheme="minorHAnsi" w:eastAsiaTheme="minorHAnsi" w:hAnsiTheme="minorHAnsi" w:cstheme="minorHAnsi"/>
          <w:i/>
        </w:rPr>
        <w:t>k</w:t>
      </w:r>
      <w:r w:rsidRPr="003F17B3">
        <w:rPr>
          <w:rFonts w:asciiTheme="minorHAnsi" w:eastAsiaTheme="minorHAnsi" w:hAnsiTheme="minorHAnsi" w:cstheme="minorHAnsi"/>
          <w:i/>
        </w:rPr>
        <w:t xml:space="preserve"> MVC</w:t>
      </w:r>
      <w:r w:rsidRPr="003F17B3">
        <w:rPr>
          <w:rFonts w:asciiTheme="minorHAnsi" w:eastAsiaTheme="minorHAnsi" w:hAnsiTheme="minorHAnsi" w:cstheme="minorHAnsi"/>
        </w:rPr>
        <w:t xml:space="preserve"> é apenas uma parte do Spring, </w:t>
      </w:r>
      <w:r w:rsidRPr="003F17B3">
        <w:rPr>
          <w:rFonts w:asciiTheme="minorHAnsi" w:hAnsiTheme="minorHAnsi" w:cstheme="minorHAnsi"/>
        </w:rPr>
        <w:t xml:space="preserve">ele acaba tendo uma documentação menos detalhada tanto nos livros quanto na documentação oficial. </w:t>
      </w:r>
    </w:p>
    <w:p w:rsidR="00462E27" w:rsidRPr="003F17B3" w:rsidRDefault="00462E27" w:rsidP="00462E27">
      <w:pPr>
        <w:jc w:val="both"/>
        <w:rPr>
          <w:rFonts w:asciiTheme="minorHAnsi" w:eastAsiaTheme="minorHAnsi" w:hAnsiTheme="minorHAnsi" w:cstheme="minorHAnsi"/>
        </w:rPr>
      </w:pPr>
    </w:p>
    <w:p w:rsidR="00462E27" w:rsidRPr="003F17B3" w:rsidRDefault="00462E27" w:rsidP="00495139">
      <w:pPr>
        <w:ind w:firstLine="708"/>
        <w:jc w:val="both"/>
        <w:rPr>
          <w:rFonts w:asciiTheme="minorHAnsi" w:hAnsiTheme="minorHAnsi" w:cstheme="minorHAnsi"/>
          <w:shd w:val="clear" w:color="auto" w:fill="FAFAFA"/>
        </w:rPr>
      </w:pPr>
      <w:r w:rsidRPr="003F17B3">
        <w:rPr>
          <w:rFonts w:asciiTheme="minorHAnsi" w:hAnsiTheme="minorHAnsi" w:cstheme="minorHAnsi"/>
          <w:i/>
        </w:rPr>
        <w:t>Spring MVC</w:t>
      </w:r>
      <w:r w:rsidRPr="003F17B3">
        <w:rPr>
          <w:rFonts w:asciiTheme="minorHAnsi" w:hAnsiTheme="minorHAnsi" w:cstheme="minorHAnsi"/>
        </w:rPr>
        <w:t xml:space="preserve"> tem uma comunidade massiva de seguidores que são muito úteis e forneceram vários tutoriais e respostas sobre o SO. A Spring até realiza uma conferência anual chamada </w:t>
      </w:r>
      <w:proofErr w:type="spellStart"/>
      <w:r w:rsidRPr="003F17B3">
        <w:rPr>
          <w:rFonts w:asciiTheme="minorHAnsi" w:hAnsiTheme="minorHAnsi" w:cstheme="minorHAnsi"/>
          <w:i/>
        </w:rPr>
        <w:t>SpringOne</w:t>
      </w:r>
      <w:proofErr w:type="spellEnd"/>
      <w:r w:rsidRPr="003F17B3">
        <w:rPr>
          <w:rFonts w:asciiTheme="minorHAnsi" w:hAnsiTheme="minorHAnsi" w:cstheme="minorHAnsi"/>
        </w:rPr>
        <w:t xml:space="preserve">. Os fóruns do </w:t>
      </w:r>
      <w:r w:rsidRPr="003F17B3">
        <w:rPr>
          <w:rFonts w:asciiTheme="minorHAnsi" w:hAnsiTheme="minorHAnsi" w:cstheme="minorHAnsi"/>
          <w:i/>
        </w:rPr>
        <w:t>Spring</w:t>
      </w:r>
      <w:r w:rsidRPr="003F17B3">
        <w:rPr>
          <w:rFonts w:asciiTheme="minorHAnsi" w:hAnsiTheme="minorHAnsi" w:cstheme="minorHAnsi"/>
        </w:rPr>
        <w:t xml:space="preserve"> e SO são ótimos lugares para perguntar e obter ajuda sobre qualquer coisa relacionada à Primavera. O blog e o boletim informativo do site mantêm os desenvolvedores informados sobre todas as notícias relacionadas à estrutura</w:t>
      </w:r>
      <w:r w:rsidRPr="003F17B3">
        <w:rPr>
          <w:rFonts w:asciiTheme="minorHAnsi" w:hAnsiTheme="minorHAnsi" w:cstheme="minorHAnsi"/>
          <w:shd w:val="clear" w:color="auto" w:fill="FAFAFA"/>
        </w:rPr>
        <w:t>.</w:t>
      </w:r>
    </w:p>
    <w:p w:rsidR="00462E27" w:rsidRPr="003F17B3" w:rsidRDefault="00462E27" w:rsidP="00462E27">
      <w:pPr>
        <w:jc w:val="both"/>
        <w:rPr>
          <w:rFonts w:asciiTheme="minorHAnsi" w:hAnsiTheme="minorHAnsi" w:cstheme="minorHAnsi"/>
          <w:shd w:val="clear" w:color="auto" w:fill="FAFAFA"/>
        </w:rPr>
      </w:pPr>
      <w:r w:rsidRPr="003F17B3">
        <w:rPr>
          <w:rFonts w:asciiTheme="minorHAnsi" w:eastAsiaTheme="minorHAnsi" w:hAnsiTheme="minorHAnsi" w:cstheme="minorHAnsi"/>
        </w:rPr>
        <w:t xml:space="preserve">Um levantamento em um dos maiores fóruns internacional o </w:t>
      </w:r>
      <w:proofErr w:type="spellStart"/>
      <w:r w:rsidRPr="003F17B3">
        <w:rPr>
          <w:rFonts w:asciiTheme="minorHAnsi" w:eastAsiaTheme="minorHAnsi" w:hAnsiTheme="minorHAnsi" w:cstheme="minorHAnsi"/>
          <w:i/>
        </w:rPr>
        <w:t>StackOverflow</w:t>
      </w:r>
      <w:proofErr w:type="spellEnd"/>
      <w:r w:rsidRPr="003F17B3">
        <w:rPr>
          <w:rFonts w:asciiTheme="minorHAnsi" w:eastAsiaTheme="minorHAnsi" w:hAnsiTheme="minorHAnsi" w:cstheme="minorHAnsi"/>
        </w:rPr>
        <w:t xml:space="preserve">, o </w:t>
      </w:r>
      <w:r w:rsidRPr="003F17B3">
        <w:rPr>
          <w:rFonts w:asciiTheme="minorHAnsi" w:eastAsiaTheme="minorHAnsi" w:hAnsiTheme="minorHAnsi" w:cstheme="minorHAnsi"/>
          <w:i/>
        </w:rPr>
        <w:t>framework</w:t>
      </w:r>
      <w:r w:rsidRPr="003F17B3">
        <w:rPr>
          <w:rFonts w:asciiTheme="minorHAnsi" w:eastAsiaTheme="minorHAnsi" w:hAnsiTheme="minorHAnsi" w:cstheme="minorHAnsi"/>
        </w:rPr>
        <w:t xml:space="preserve"> possui </w:t>
      </w:r>
      <w:r w:rsidRPr="003F17B3">
        <w:rPr>
          <w:rFonts w:asciiTheme="minorHAnsi" w:hAnsiTheme="minorHAnsi" w:cstheme="minorHAnsi"/>
          <w:shd w:val="clear" w:color="auto" w:fill="FFFFFF"/>
        </w:rPr>
        <w:t>49</w:t>
      </w:r>
      <w:r w:rsidR="003935B1" w:rsidRPr="003F17B3">
        <w:rPr>
          <w:rFonts w:asciiTheme="minorHAnsi" w:hAnsiTheme="minorHAnsi" w:cstheme="minorHAnsi"/>
          <w:shd w:val="clear" w:color="auto" w:fill="FFFFFF"/>
        </w:rPr>
        <w:t>.</w:t>
      </w:r>
      <w:r w:rsidRPr="003F17B3">
        <w:rPr>
          <w:rFonts w:asciiTheme="minorHAnsi" w:hAnsiTheme="minorHAnsi" w:cstheme="minorHAnsi"/>
          <w:shd w:val="clear" w:color="auto" w:fill="FFFFFF"/>
        </w:rPr>
        <w:t xml:space="preserve">722 interações relacionado ao Spring MVC, em uma matéria do site </w:t>
      </w:r>
      <w:proofErr w:type="spellStart"/>
      <w:r w:rsidRPr="003F17B3">
        <w:rPr>
          <w:rFonts w:asciiTheme="minorHAnsi" w:hAnsiTheme="minorHAnsi" w:cstheme="minorHAnsi"/>
          <w:i/>
          <w:shd w:val="clear" w:color="auto" w:fill="FFFFFF"/>
        </w:rPr>
        <w:t>JavaPipe</w:t>
      </w:r>
      <w:proofErr w:type="spellEnd"/>
      <w:r w:rsidRPr="003F17B3">
        <w:rPr>
          <w:rFonts w:asciiTheme="minorHAnsi" w:hAnsiTheme="minorHAnsi" w:cstheme="minorHAnsi"/>
          <w:shd w:val="clear" w:color="auto" w:fill="FFFFFF"/>
        </w:rPr>
        <w:t xml:space="preserve"> e </w:t>
      </w:r>
      <w:proofErr w:type="spellStart"/>
      <w:r w:rsidRPr="003F17B3">
        <w:rPr>
          <w:rFonts w:asciiTheme="minorHAnsi" w:hAnsiTheme="minorHAnsi" w:cstheme="minorHAnsi"/>
          <w:i/>
          <w:shd w:val="clear" w:color="auto" w:fill="FFFFFF"/>
        </w:rPr>
        <w:t>DailyRazor</w:t>
      </w:r>
      <w:proofErr w:type="spellEnd"/>
      <w:r w:rsidRPr="003F17B3">
        <w:rPr>
          <w:rFonts w:asciiTheme="minorHAnsi" w:hAnsiTheme="minorHAnsi" w:cstheme="minorHAnsi"/>
          <w:shd w:val="clear" w:color="auto" w:fill="FFFFFF"/>
        </w:rPr>
        <w:t xml:space="preserve">, o </w:t>
      </w:r>
      <w:r w:rsidRPr="003F17B3">
        <w:rPr>
          <w:rFonts w:asciiTheme="minorHAnsi" w:hAnsiTheme="minorHAnsi" w:cstheme="minorHAnsi"/>
          <w:i/>
          <w:shd w:val="clear" w:color="auto" w:fill="FFFFFF"/>
        </w:rPr>
        <w:t>Spring MVC</w:t>
      </w:r>
      <w:r w:rsidRPr="003F17B3">
        <w:rPr>
          <w:rFonts w:asciiTheme="minorHAnsi" w:hAnsiTheme="minorHAnsi" w:cstheme="minorHAnsi"/>
          <w:shd w:val="clear" w:color="auto" w:fill="FFFFFF"/>
        </w:rPr>
        <w:t xml:space="preserve"> aparece entre </w:t>
      </w:r>
      <w:r w:rsidR="00240E92" w:rsidRPr="003F17B3">
        <w:rPr>
          <w:rFonts w:asciiTheme="minorHAnsi" w:hAnsiTheme="minorHAnsi" w:cstheme="minorHAnsi"/>
          <w:shd w:val="clear" w:color="auto" w:fill="FFFFFF"/>
        </w:rPr>
        <w:t xml:space="preserve">os dez </w:t>
      </w:r>
      <w:r w:rsidR="00240E92" w:rsidRPr="003F17B3">
        <w:rPr>
          <w:rFonts w:asciiTheme="minorHAnsi" w:hAnsiTheme="minorHAnsi" w:cstheme="minorHAnsi"/>
          <w:i/>
          <w:shd w:val="clear" w:color="auto" w:fill="FFFFFF"/>
        </w:rPr>
        <w:t>frameworks</w:t>
      </w:r>
      <w:r w:rsidRPr="003F17B3">
        <w:rPr>
          <w:rFonts w:asciiTheme="minorHAnsi" w:hAnsiTheme="minorHAnsi" w:cstheme="minorHAnsi"/>
          <w:i/>
          <w:shd w:val="clear" w:color="auto" w:fill="FFFFFF"/>
        </w:rPr>
        <w:t xml:space="preserve"> Java</w:t>
      </w:r>
      <w:r w:rsidRPr="003F17B3">
        <w:rPr>
          <w:rFonts w:asciiTheme="minorHAnsi" w:hAnsiTheme="minorHAnsi" w:cstheme="minorHAnsi"/>
          <w:shd w:val="clear" w:color="auto" w:fill="FFFFFF"/>
        </w:rPr>
        <w:t xml:space="preserve"> mais utilizado, e um levantamento que foi realizado pelo </w:t>
      </w:r>
      <w:proofErr w:type="spellStart"/>
      <w:r w:rsidRPr="003F17B3">
        <w:rPr>
          <w:rFonts w:asciiTheme="minorHAnsi" w:hAnsiTheme="minorHAnsi" w:cstheme="minorHAnsi"/>
          <w:i/>
          <w:shd w:val="clear" w:color="auto" w:fill="FFFFFF"/>
        </w:rPr>
        <w:t>Rebellabs</w:t>
      </w:r>
      <w:proofErr w:type="spellEnd"/>
      <w:r w:rsidRPr="003F17B3">
        <w:rPr>
          <w:rFonts w:asciiTheme="minorHAnsi" w:hAnsiTheme="minorHAnsi" w:cstheme="minorHAnsi"/>
          <w:shd w:val="clear" w:color="auto" w:fill="FFFFFF"/>
        </w:rPr>
        <w:t xml:space="preserve"> em 2016 a </w:t>
      </w:r>
      <w:r w:rsidRPr="003F17B3">
        <w:rPr>
          <w:rFonts w:asciiTheme="minorHAnsi" w:hAnsiTheme="minorHAnsi" w:cstheme="minorHAnsi"/>
          <w:i/>
          <w:shd w:val="clear" w:color="auto" w:fill="FFFFFF"/>
        </w:rPr>
        <w:t>framework</w:t>
      </w:r>
      <w:r w:rsidRPr="003F17B3">
        <w:rPr>
          <w:rFonts w:asciiTheme="minorHAnsi" w:hAnsiTheme="minorHAnsi" w:cstheme="minorHAnsi"/>
          <w:shd w:val="clear" w:color="auto" w:fill="FFFFFF"/>
        </w:rPr>
        <w:t xml:space="preserve"> apareceu em primeiro lugar em uso.</w:t>
      </w:r>
    </w:p>
    <w:p w:rsidR="00462E27" w:rsidRPr="003F17B3" w:rsidRDefault="00462E27" w:rsidP="00462E27">
      <w:pPr>
        <w:jc w:val="both"/>
        <w:rPr>
          <w:rFonts w:asciiTheme="minorHAnsi" w:hAnsiTheme="minorHAnsi" w:cstheme="minorHAnsi"/>
        </w:rPr>
      </w:pPr>
    </w:p>
    <w:p w:rsidR="00462E27" w:rsidRPr="003F17B3" w:rsidRDefault="00462E27" w:rsidP="00495139">
      <w:pPr>
        <w:ind w:firstLine="708"/>
        <w:jc w:val="both"/>
        <w:rPr>
          <w:rFonts w:asciiTheme="minorHAnsi" w:hAnsiTheme="minorHAnsi" w:cstheme="minorHAnsi"/>
        </w:rPr>
      </w:pPr>
      <w:r w:rsidRPr="003F17B3">
        <w:rPr>
          <w:rFonts w:asciiTheme="minorHAnsi" w:hAnsiTheme="minorHAnsi" w:cstheme="minorHAnsi"/>
        </w:rPr>
        <w:t xml:space="preserve">O </w:t>
      </w:r>
      <w:r w:rsidRPr="003F17B3">
        <w:rPr>
          <w:rFonts w:asciiTheme="minorHAnsi" w:hAnsiTheme="minorHAnsi" w:cstheme="minorHAnsi"/>
          <w:i/>
        </w:rPr>
        <w:t>Spring MVC</w:t>
      </w:r>
      <w:r w:rsidRPr="003F17B3">
        <w:rPr>
          <w:rFonts w:asciiTheme="minorHAnsi" w:hAnsiTheme="minorHAnsi" w:cstheme="minorHAnsi"/>
        </w:rPr>
        <w:t xml:space="preserve"> é bem reconhecido no mercado trabalho tanto nacional como internacional, pois</w:t>
      </w:r>
      <w:r w:rsidRPr="003F17B3">
        <w:rPr>
          <w:rFonts w:asciiTheme="minorHAnsi" w:hAnsiTheme="minorHAnsi" w:cstheme="minorHAnsi"/>
          <w:shd w:val="clear" w:color="auto" w:fill="FFFFFF"/>
        </w:rPr>
        <w:t xml:space="preserve"> junto com o </w:t>
      </w:r>
      <w:r w:rsidRPr="003F17B3">
        <w:rPr>
          <w:rFonts w:asciiTheme="minorHAnsi" w:hAnsiTheme="minorHAnsi" w:cstheme="minorHAnsi"/>
          <w:i/>
          <w:shd w:val="clear" w:color="auto" w:fill="FFFFFF"/>
        </w:rPr>
        <w:t>Spring</w:t>
      </w:r>
      <w:r w:rsidRPr="003F17B3">
        <w:rPr>
          <w:rFonts w:asciiTheme="minorHAnsi" w:hAnsiTheme="minorHAnsi" w:cstheme="minorHAnsi"/>
          <w:shd w:val="clear" w:color="auto" w:fill="FFFFFF"/>
        </w:rPr>
        <w:t>, está constantemente mudando e melhorando. A questão é que seus desenvolvedores terão que acompanhar constantemente a tecnologia para melhorar o aplicativo à medida que o Java cresce, os navegadores da Web mudam e outras melhorias acontecem no espaço da Web.</w:t>
      </w:r>
    </w:p>
    <w:p w:rsidR="00462E27" w:rsidRPr="003F17B3" w:rsidRDefault="00462E27" w:rsidP="00462E27">
      <w:pPr>
        <w:jc w:val="both"/>
        <w:rPr>
          <w:rFonts w:asciiTheme="minorHAnsi" w:hAnsiTheme="minorHAnsi" w:cstheme="minorHAnsi"/>
          <w:b/>
        </w:rPr>
      </w:pPr>
    </w:p>
    <w:p w:rsidR="00462E27" w:rsidRPr="003F17B3" w:rsidRDefault="00462E27" w:rsidP="00462E27">
      <w:pPr>
        <w:pStyle w:val="Ttulo3"/>
        <w:shd w:val="clear" w:color="auto" w:fill="FFFFFF"/>
        <w:spacing w:before="0" w:line="326" w:lineRule="atLeast"/>
        <w:rPr>
          <w:rFonts w:asciiTheme="minorHAnsi" w:hAnsiTheme="minorHAnsi" w:cstheme="minorHAnsi"/>
          <w:i/>
          <w:color w:val="auto"/>
          <w:spacing w:val="1"/>
        </w:rPr>
      </w:pPr>
      <w:proofErr w:type="spellStart"/>
      <w:r w:rsidRPr="003F17B3">
        <w:rPr>
          <w:rFonts w:asciiTheme="minorHAnsi" w:hAnsiTheme="minorHAnsi" w:cstheme="minorHAnsi"/>
          <w:i/>
          <w:color w:val="auto"/>
          <w:spacing w:val="1"/>
        </w:rPr>
        <w:t>VRaptor</w:t>
      </w:r>
      <w:proofErr w:type="spellEnd"/>
    </w:p>
    <w:p w:rsidR="00462E27" w:rsidRPr="003F17B3" w:rsidRDefault="00462E27" w:rsidP="00462E27">
      <w:pPr>
        <w:jc w:val="both"/>
        <w:rPr>
          <w:rFonts w:ascii="Arial" w:hAnsi="Arial" w:cs="Arial"/>
          <w:sz w:val="22"/>
          <w:szCs w:val="22"/>
          <w:shd w:val="clear" w:color="auto" w:fill="FAFAFA"/>
        </w:rPr>
      </w:pPr>
    </w:p>
    <w:p w:rsidR="00462E27" w:rsidRPr="003F17B3" w:rsidRDefault="00495139" w:rsidP="00462E27">
      <w:pPr>
        <w:jc w:val="both"/>
        <w:rPr>
          <w:rFonts w:ascii="Arial" w:hAnsi="Arial" w:cs="Arial"/>
          <w:sz w:val="22"/>
          <w:szCs w:val="22"/>
          <w:shd w:val="clear" w:color="auto" w:fill="FAFAFA"/>
        </w:rPr>
      </w:pPr>
      <w:r w:rsidRPr="003F17B3">
        <w:rPr>
          <w:rFonts w:ascii="Arial" w:hAnsi="Arial" w:cs="Arial"/>
          <w:sz w:val="22"/>
          <w:szCs w:val="22"/>
          <w:shd w:val="clear" w:color="auto" w:fill="FAFAFA"/>
        </w:rPr>
        <w:tab/>
      </w:r>
      <w:r w:rsidR="00462E27" w:rsidRPr="003F17B3">
        <w:rPr>
          <w:rFonts w:ascii="Arial" w:hAnsi="Arial" w:cs="Arial"/>
          <w:sz w:val="22"/>
          <w:szCs w:val="22"/>
          <w:shd w:val="clear" w:color="auto" w:fill="FAFAFA"/>
        </w:rPr>
        <w:t xml:space="preserve">Se você precisa de uma estrutura fácil e funcional para criar programas de web com Java, o </w:t>
      </w:r>
      <w:proofErr w:type="spellStart"/>
      <w:r w:rsidR="00462E27" w:rsidRPr="003F17B3">
        <w:rPr>
          <w:rFonts w:ascii="Arial" w:hAnsi="Arial" w:cs="Arial"/>
          <w:i/>
          <w:sz w:val="22"/>
          <w:szCs w:val="22"/>
          <w:shd w:val="clear" w:color="auto" w:fill="FAFAFA"/>
        </w:rPr>
        <w:t>VRaptor</w:t>
      </w:r>
      <w:proofErr w:type="spellEnd"/>
      <w:r w:rsidR="00462E27" w:rsidRPr="003F17B3">
        <w:rPr>
          <w:rFonts w:ascii="Arial" w:hAnsi="Arial" w:cs="Arial"/>
          <w:sz w:val="22"/>
          <w:szCs w:val="22"/>
          <w:shd w:val="clear" w:color="auto" w:fill="FAFAFA"/>
        </w:rPr>
        <w:t xml:space="preserve"> é o caminho certo. De </w:t>
      </w:r>
      <w:r w:rsidR="00462E27" w:rsidRPr="003F17B3">
        <w:rPr>
          <w:rFonts w:ascii="Arial" w:hAnsi="Arial" w:cs="Arial"/>
          <w:i/>
          <w:sz w:val="22"/>
          <w:szCs w:val="22"/>
          <w:shd w:val="clear" w:color="auto" w:fill="FAFAFA"/>
        </w:rPr>
        <w:t>e-</w:t>
      </w:r>
      <w:proofErr w:type="spellStart"/>
      <w:r w:rsidR="00462E27" w:rsidRPr="003F17B3">
        <w:rPr>
          <w:rFonts w:ascii="Arial" w:hAnsi="Arial" w:cs="Arial"/>
          <w:i/>
          <w:sz w:val="22"/>
          <w:szCs w:val="22"/>
          <w:shd w:val="clear" w:color="auto" w:fill="FAFAFA"/>
        </w:rPr>
        <w:t>commerces</w:t>
      </w:r>
      <w:proofErr w:type="spellEnd"/>
      <w:r w:rsidR="00462E27" w:rsidRPr="003F17B3">
        <w:rPr>
          <w:rFonts w:ascii="Arial" w:hAnsi="Arial" w:cs="Arial"/>
          <w:sz w:val="22"/>
          <w:szCs w:val="22"/>
          <w:shd w:val="clear" w:color="auto" w:fill="FAFAFA"/>
        </w:rPr>
        <w:t xml:space="preserve"> a aplicações de grande escala. Sem dúvida, é fácil de usar e agradável criar um utilitário com este </w:t>
      </w:r>
      <w:r w:rsidR="00462E27" w:rsidRPr="003F17B3">
        <w:rPr>
          <w:rFonts w:ascii="Arial" w:hAnsi="Arial" w:cs="Arial"/>
          <w:i/>
          <w:sz w:val="22"/>
          <w:szCs w:val="22"/>
          <w:shd w:val="clear" w:color="auto" w:fill="FAFAFA"/>
        </w:rPr>
        <w:t>framework</w:t>
      </w:r>
      <w:r w:rsidR="00462E27" w:rsidRPr="003F17B3">
        <w:rPr>
          <w:rFonts w:ascii="Arial" w:hAnsi="Arial" w:cs="Arial"/>
          <w:sz w:val="22"/>
          <w:szCs w:val="22"/>
          <w:shd w:val="clear" w:color="auto" w:fill="FAFAFA"/>
        </w:rPr>
        <w:t>. </w:t>
      </w:r>
    </w:p>
    <w:p w:rsidR="00462E27" w:rsidRPr="003F17B3" w:rsidRDefault="00462E27" w:rsidP="00462E27">
      <w:pPr>
        <w:jc w:val="both"/>
        <w:rPr>
          <w:rFonts w:asciiTheme="minorHAnsi" w:hAnsiTheme="minorHAnsi" w:cstheme="minorHAnsi"/>
        </w:rPr>
      </w:pPr>
    </w:p>
    <w:p w:rsidR="00462E27" w:rsidRPr="003F17B3" w:rsidRDefault="00462E27" w:rsidP="00495139">
      <w:pPr>
        <w:ind w:firstLine="708"/>
        <w:jc w:val="both"/>
        <w:rPr>
          <w:rFonts w:asciiTheme="minorHAnsi" w:hAnsiTheme="minorHAnsi" w:cstheme="minorHAnsi"/>
          <w:bCs/>
        </w:rPr>
      </w:pPr>
      <w:r w:rsidRPr="003F17B3">
        <w:rPr>
          <w:rFonts w:asciiTheme="minorHAnsi" w:hAnsiTheme="minorHAnsi" w:cstheme="minorHAnsi"/>
          <w:bCs/>
        </w:rPr>
        <w:t xml:space="preserve">O </w:t>
      </w:r>
      <w:proofErr w:type="spellStart"/>
      <w:r w:rsidRPr="003F17B3">
        <w:rPr>
          <w:rFonts w:asciiTheme="minorHAnsi" w:hAnsiTheme="minorHAnsi" w:cstheme="minorHAnsi"/>
          <w:bCs/>
          <w:i/>
        </w:rPr>
        <w:t>VRaptor</w:t>
      </w:r>
      <w:proofErr w:type="spellEnd"/>
      <w:r w:rsidRPr="003F17B3">
        <w:rPr>
          <w:rFonts w:asciiTheme="minorHAnsi" w:hAnsiTheme="minorHAnsi" w:cstheme="minorHAnsi"/>
          <w:bCs/>
        </w:rPr>
        <w:t xml:space="preserve"> é um </w:t>
      </w:r>
      <w:r w:rsidRPr="003F17B3">
        <w:rPr>
          <w:rFonts w:asciiTheme="minorHAnsi" w:hAnsiTheme="minorHAnsi" w:cstheme="minorHAnsi"/>
          <w:bCs/>
          <w:i/>
        </w:rPr>
        <w:t>Framework MVC</w:t>
      </w:r>
      <w:r w:rsidRPr="003F17B3">
        <w:rPr>
          <w:rFonts w:asciiTheme="minorHAnsi" w:hAnsiTheme="minorHAnsi" w:cstheme="minorHAnsi"/>
          <w:bCs/>
        </w:rPr>
        <w:t xml:space="preserve"> para desenvolvimento rápido de aplicações WEB que faz uso das anotações e conceitos de inversão de controles e injeção de dependência. Outros conceitos como o de Convenção do Invés de Configuração tornam o desenvolvimento bastante produtivo sem perder flexibilidade tornando a curva de aprendizado muito pequena. </w:t>
      </w:r>
    </w:p>
    <w:p w:rsidR="00462E27" w:rsidRPr="003F17B3" w:rsidRDefault="00462E27" w:rsidP="00462E27">
      <w:pPr>
        <w:jc w:val="both"/>
        <w:rPr>
          <w:rFonts w:asciiTheme="minorHAnsi" w:hAnsiTheme="minorHAnsi" w:cstheme="minorHAnsi"/>
        </w:rPr>
      </w:pPr>
    </w:p>
    <w:p w:rsidR="00462E27" w:rsidRPr="003F17B3" w:rsidRDefault="00462E27" w:rsidP="00495139">
      <w:pPr>
        <w:ind w:firstLine="708"/>
        <w:jc w:val="both"/>
        <w:rPr>
          <w:rFonts w:ascii="Arial" w:hAnsi="Arial" w:cs="Arial"/>
          <w:sz w:val="22"/>
          <w:szCs w:val="22"/>
          <w:shd w:val="clear" w:color="auto" w:fill="FAFAFA"/>
        </w:rPr>
      </w:pPr>
      <w:r w:rsidRPr="003F17B3">
        <w:rPr>
          <w:rFonts w:asciiTheme="minorHAnsi" w:hAnsiTheme="minorHAnsi" w:cstheme="minorHAnsi"/>
        </w:rPr>
        <w:t xml:space="preserve">Um ponto negativo ao </w:t>
      </w:r>
      <w:proofErr w:type="spellStart"/>
      <w:r w:rsidRPr="003F17B3">
        <w:rPr>
          <w:rFonts w:asciiTheme="minorHAnsi" w:hAnsiTheme="minorHAnsi" w:cstheme="minorHAnsi"/>
          <w:i/>
        </w:rPr>
        <w:t>VRaptor</w:t>
      </w:r>
      <w:proofErr w:type="spellEnd"/>
      <w:r w:rsidRPr="003F17B3">
        <w:rPr>
          <w:rFonts w:asciiTheme="minorHAnsi" w:hAnsiTheme="minorHAnsi" w:cstheme="minorHAnsi"/>
        </w:rPr>
        <w:t xml:space="preserve">, talvez seja por não possuir bibliotecas ou componentes voltado a camada da visão, </w:t>
      </w:r>
      <w:r w:rsidRPr="003F17B3">
        <w:rPr>
          <w:rFonts w:ascii="Arial" w:hAnsi="Arial" w:cs="Arial"/>
          <w:sz w:val="22"/>
          <w:szCs w:val="22"/>
          <w:shd w:val="clear" w:color="auto" w:fill="FAFAFA"/>
        </w:rPr>
        <w:t xml:space="preserve">exigindo ao desenvolvedor o conhecimento voltado ao </w:t>
      </w:r>
      <w:r w:rsidRPr="003F17B3">
        <w:rPr>
          <w:rFonts w:ascii="Arial" w:hAnsi="Arial" w:cs="Arial"/>
          <w:i/>
          <w:sz w:val="22"/>
          <w:szCs w:val="22"/>
          <w:shd w:val="clear" w:color="auto" w:fill="FAFAFA"/>
        </w:rPr>
        <w:t>front-</w:t>
      </w:r>
      <w:proofErr w:type="spellStart"/>
      <w:r w:rsidRPr="003F17B3">
        <w:rPr>
          <w:rFonts w:ascii="Arial" w:hAnsi="Arial" w:cs="Arial"/>
          <w:i/>
          <w:sz w:val="22"/>
          <w:szCs w:val="22"/>
          <w:shd w:val="clear" w:color="auto" w:fill="FAFAFA"/>
        </w:rPr>
        <w:t>end</w:t>
      </w:r>
      <w:proofErr w:type="spellEnd"/>
      <w:r w:rsidRPr="003F17B3">
        <w:rPr>
          <w:rFonts w:ascii="Arial" w:hAnsi="Arial" w:cs="Arial"/>
          <w:sz w:val="22"/>
          <w:szCs w:val="22"/>
          <w:shd w:val="clear" w:color="auto" w:fill="FAFAFA"/>
        </w:rPr>
        <w:t xml:space="preserve"> como por exemplo de linguagens como CSS, HTML e </w:t>
      </w:r>
      <w:proofErr w:type="spellStart"/>
      <w:r w:rsidRPr="003F17B3">
        <w:rPr>
          <w:rFonts w:ascii="Arial" w:hAnsi="Arial" w:cs="Arial"/>
          <w:i/>
          <w:sz w:val="22"/>
          <w:szCs w:val="22"/>
          <w:shd w:val="clear" w:color="auto" w:fill="FAFAFA"/>
        </w:rPr>
        <w:t>JavaScript</w:t>
      </w:r>
      <w:proofErr w:type="spellEnd"/>
      <w:r w:rsidRPr="003F17B3">
        <w:rPr>
          <w:rFonts w:ascii="Arial" w:hAnsi="Arial" w:cs="Arial"/>
          <w:sz w:val="22"/>
          <w:szCs w:val="22"/>
          <w:shd w:val="clear" w:color="auto" w:fill="FAFAFA"/>
        </w:rPr>
        <w:t>. </w:t>
      </w:r>
    </w:p>
    <w:p w:rsidR="00462E27" w:rsidRPr="003F17B3" w:rsidRDefault="00462E27" w:rsidP="00462E27">
      <w:pPr>
        <w:jc w:val="both"/>
        <w:rPr>
          <w:rFonts w:ascii="Arial" w:hAnsi="Arial" w:cs="Arial"/>
          <w:sz w:val="22"/>
          <w:szCs w:val="22"/>
          <w:shd w:val="clear" w:color="auto" w:fill="FAFAFA"/>
        </w:rPr>
      </w:pPr>
    </w:p>
    <w:p w:rsidR="00462E27" w:rsidRPr="003F17B3" w:rsidRDefault="00462E27" w:rsidP="00495139">
      <w:pPr>
        <w:autoSpaceDE w:val="0"/>
        <w:autoSpaceDN w:val="0"/>
        <w:adjustRightInd w:val="0"/>
        <w:ind w:firstLine="708"/>
        <w:jc w:val="both"/>
        <w:rPr>
          <w:rFonts w:asciiTheme="minorHAnsi" w:hAnsiTheme="minorHAnsi" w:cstheme="minorHAnsi"/>
          <w:b/>
        </w:rPr>
      </w:pPr>
      <w:r w:rsidRPr="003F17B3">
        <w:rPr>
          <w:rFonts w:asciiTheme="minorHAnsi" w:hAnsiTheme="minorHAnsi" w:cstheme="minorHAnsi"/>
          <w:shd w:val="clear" w:color="auto" w:fill="FAFAFA"/>
        </w:rPr>
        <w:t xml:space="preserve">Em questão da </w:t>
      </w:r>
      <w:proofErr w:type="spellStart"/>
      <w:r w:rsidRPr="003F17B3">
        <w:rPr>
          <w:rFonts w:asciiTheme="minorHAnsi" w:hAnsiTheme="minorHAnsi" w:cstheme="minorHAnsi"/>
          <w:shd w:val="clear" w:color="auto" w:fill="FAFAFA"/>
        </w:rPr>
        <w:t>documentaçãoo</w:t>
      </w:r>
      <w:proofErr w:type="spellEnd"/>
      <w:r w:rsidRPr="003F17B3">
        <w:rPr>
          <w:rFonts w:asciiTheme="minorHAnsi" w:hAnsiTheme="minorHAnsi" w:cstheme="minorHAnsi"/>
          <w:shd w:val="clear" w:color="auto" w:fill="FAFAFA"/>
        </w:rPr>
        <w:t xml:space="preserve"> </w:t>
      </w:r>
      <w:proofErr w:type="spellStart"/>
      <w:r w:rsidRPr="003F17B3">
        <w:rPr>
          <w:rFonts w:asciiTheme="minorHAnsi" w:hAnsiTheme="minorHAnsi" w:cstheme="minorHAnsi"/>
          <w:i/>
          <w:shd w:val="clear" w:color="auto" w:fill="FAFAFA"/>
        </w:rPr>
        <w:t>VRaptor</w:t>
      </w:r>
      <w:proofErr w:type="spellEnd"/>
      <w:r w:rsidRPr="003F17B3">
        <w:rPr>
          <w:rFonts w:asciiTheme="minorHAnsi" w:hAnsiTheme="minorHAnsi" w:cstheme="minorHAnsi"/>
          <w:shd w:val="clear" w:color="auto" w:fill="FAFAFA"/>
        </w:rPr>
        <w:t xml:space="preserve"> possui a documentação oficial centralizada em seu site </w:t>
      </w:r>
      <w:proofErr w:type="spellStart"/>
      <w:r w:rsidRPr="003F17B3">
        <w:rPr>
          <w:rFonts w:asciiTheme="minorHAnsi" w:hAnsiTheme="minorHAnsi" w:cstheme="minorHAnsi"/>
          <w:shd w:val="clear" w:color="auto" w:fill="FAFAFA"/>
        </w:rPr>
        <w:t>oficial,no</w:t>
      </w:r>
      <w:proofErr w:type="spellEnd"/>
      <w:r w:rsidRPr="003F17B3">
        <w:rPr>
          <w:rFonts w:asciiTheme="minorHAnsi" w:hAnsiTheme="minorHAnsi" w:cstheme="minorHAnsi"/>
          <w:shd w:val="clear" w:color="auto" w:fill="FAFAFA"/>
        </w:rPr>
        <w:t xml:space="preserve"> qual é possível verificar instruções de uso, exemplos de aplicações e tutoriais, além de possuir a documentação traduzida em português como um diferencial, porém poderia ser ainda melhor se tivesse mais explicações mais detalhadas sobre seu funcionamento do fluxo interno e sua estrutura, além de como resolver algumas exceções a serem tratadas,</w:t>
      </w:r>
      <w:r w:rsidRPr="003F17B3">
        <w:rPr>
          <w:rFonts w:asciiTheme="minorHAnsi" w:eastAsiaTheme="minorHAnsi" w:hAnsiTheme="minorHAnsi" w:cstheme="minorHAnsi"/>
        </w:rPr>
        <w:t xml:space="preserve"> o </w:t>
      </w:r>
      <w:proofErr w:type="spellStart"/>
      <w:r w:rsidRPr="003F17B3">
        <w:rPr>
          <w:rFonts w:asciiTheme="minorHAnsi" w:eastAsiaTheme="minorHAnsi" w:hAnsiTheme="minorHAnsi" w:cstheme="minorHAnsi"/>
          <w:i/>
        </w:rPr>
        <w:t>VRaptor</w:t>
      </w:r>
      <w:proofErr w:type="spellEnd"/>
      <w:r w:rsidRPr="003F17B3">
        <w:rPr>
          <w:rFonts w:asciiTheme="minorHAnsi" w:eastAsiaTheme="minorHAnsi" w:hAnsiTheme="minorHAnsi" w:cstheme="minorHAnsi"/>
        </w:rPr>
        <w:t xml:space="preserve"> também </w:t>
      </w:r>
      <w:proofErr w:type="spellStart"/>
      <w:r w:rsidRPr="003F17B3">
        <w:rPr>
          <w:rFonts w:asciiTheme="minorHAnsi" w:eastAsiaTheme="minorHAnsi" w:hAnsiTheme="minorHAnsi" w:cstheme="minorHAnsi"/>
        </w:rPr>
        <w:t>possuidocumentações</w:t>
      </w:r>
      <w:proofErr w:type="spellEnd"/>
      <w:r w:rsidRPr="003F17B3">
        <w:rPr>
          <w:rFonts w:asciiTheme="minorHAnsi" w:eastAsiaTheme="minorHAnsi" w:hAnsiTheme="minorHAnsi" w:cstheme="minorHAnsi"/>
        </w:rPr>
        <w:t xml:space="preserve"> não oficiais através de </w:t>
      </w:r>
      <w:r w:rsidRPr="003F17B3">
        <w:rPr>
          <w:rFonts w:asciiTheme="minorHAnsi" w:eastAsiaTheme="minorHAnsi" w:hAnsiTheme="minorHAnsi" w:cstheme="minorHAnsi"/>
          <w:i/>
        </w:rPr>
        <w:t>blogs</w:t>
      </w:r>
      <w:r w:rsidRPr="003F17B3">
        <w:rPr>
          <w:rFonts w:asciiTheme="minorHAnsi" w:eastAsiaTheme="minorHAnsi" w:hAnsiTheme="minorHAnsi" w:cstheme="minorHAnsi"/>
        </w:rPr>
        <w:t xml:space="preserve">, fóruns, livros </w:t>
      </w:r>
      <w:proofErr w:type="spellStart"/>
      <w:r w:rsidRPr="003F17B3">
        <w:rPr>
          <w:rFonts w:asciiTheme="minorHAnsi" w:eastAsiaTheme="minorHAnsi" w:hAnsiTheme="minorHAnsi" w:cstheme="minorHAnsi"/>
        </w:rPr>
        <w:t>eartigos</w:t>
      </w:r>
      <w:proofErr w:type="spellEnd"/>
      <w:r w:rsidRPr="003F17B3">
        <w:rPr>
          <w:rFonts w:asciiTheme="minorHAnsi" w:eastAsiaTheme="minorHAnsi" w:hAnsiTheme="minorHAnsi" w:cstheme="minorHAnsi"/>
        </w:rPr>
        <w:t>.</w:t>
      </w:r>
    </w:p>
    <w:p w:rsidR="00462E27" w:rsidRPr="003F17B3" w:rsidRDefault="00462E27" w:rsidP="00462E27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</w:rPr>
      </w:pPr>
    </w:p>
    <w:p w:rsidR="00462E27" w:rsidRPr="003F17B3" w:rsidRDefault="00462E27" w:rsidP="00495139">
      <w:pPr>
        <w:autoSpaceDE w:val="0"/>
        <w:autoSpaceDN w:val="0"/>
        <w:adjustRightInd w:val="0"/>
        <w:ind w:firstLine="708"/>
        <w:jc w:val="both"/>
        <w:rPr>
          <w:rFonts w:asciiTheme="minorHAnsi" w:hAnsiTheme="minorHAnsi" w:cstheme="minorHAnsi"/>
          <w:b/>
        </w:rPr>
      </w:pPr>
      <w:r w:rsidRPr="003F17B3">
        <w:rPr>
          <w:rFonts w:asciiTheme="minorHAnsi" w:eastAsiaTheme="minorHAnsi" w:hAnsiTheme="minorHAnsi" w:cstheme="minorHAnsi"/>
        </w:rPr>
        <w:lastRenderedPageBreak/>
        <w:t xml:space="preserve">A comunidade do </w:t>
      </w:r>
      <w:proofErr w:type="spellStart"/>
      <w:r w:rsidRPr="003F17B3">
        <w:rPr>
          <w:rFonts w:asciiTheme="minorHAnsi" w:eastAsiaTheme="minorHAnsi" w:hAnsiTheme="minorHAnsi" w:cstheme="minorHAnsi"/>
          <w:i/>
        </w:rPr>
        <w:t>VRaptor</w:t>
      </w:r>
      <w:proofErr w:type="spellEnd"/>
      <w:r w:rsidRPr="003F17B3">
        <w:rPr>
          <w:rFonts w:asciiTheme="minorHAnsi" w:eastAsiaTheme="minorHAnsi" w:hAnsiTheme="minorHAnsi" w:cstheme="minorHAnsi"/>
        </w:rPr>
        <w:t xml:space="preserve">, por sua vez, é um projeto brasileiro e </w:t>
      </w:r>
      <w:proofErr w:type="spellStart"/>
      <w:r w:rsidRPr="003F17B3">
        <w:rPr>
          <w:rFonts w:asciiTheme="minorHAnsi" w:eastAsiaTheme="minorHAnsi" w:hAnsiTheme="minorHAnsi" w:cstheme="minorHAnsi"/>
        </w:rPr>
        <w:t>nãopossui</w:t>
      </w:r>
      <w:proofErr w:type="spellEnd"/>
      <w:r w:rsidRPr="003F17B3">
        <w:rPr>
          <w:rFonts w:asciiTheme="minorHAnsi" w:eastAsiaTheme="minorHAnsi" w:hAnsiTheme="minorHAnsi" w:cstheme="minorHAnsi"/>
        </w:rPr>
        <w:t xml:space="preserve"> grande expressão no mercado exterior. Em consulta ao </w:t>
      </w:r>
      <w:proofErr w:type="spellStart"/>
      <w:r w:rsidRPr="003F17B3">
        <w:rPr>
          <w:rFonts w:asciiTheme="minorHAnsi" w:eastAsiaTheme="minorHAnsi" w:hAnsiTheme="minorHAnsi" w:cstheme="minorHAnsi"/>
          <w:i/>
        </w:rPr>
        <w:t>StackOverflow</w:t>
      </w:r>
      <w:proofErr w:type="spellEnd"/>
      <w:r w:rsidRPr="003F17B3">
        <w:rPr>
          <w:rFonts w:asciiTheme="minorHAnsi" w:eastAsiaTheme="minorHAnsi" w:hAnsiTheme="minorHAnsi" w:cstheme="minorHAnsi"/>
        </w:rPr>
        <w:t xml:space="preserve">, possui somente cerca de 123 </w:t>
      </w:r>
      <w:proofErr w:type="spellStart"/>
      <w:r w:rsidRPr="003F17B3">
        <w:rPr>
          <w:rFonts w:asciiTheme="minorHAnsi" w:eastAsiaTheme="minorHAnsi" w:hAnsiTheme="minorHAnsi" w:cstheme="minorHAnsi"/>
        </w:rPr>
        <w:t>ocorrênciasde</w:t>
      </w:r>
      <w:proofErr w:type="spellEnd"/>
      <w:r w:rsidRPr="003F17B3">
        <w:rPr>
          <w:rFonts w:asciiTheme="minorHAnsi" w:eastAsiaTheme="minorHAnsi" w:hAnsiTheme="minorHAnsi" w:cstheme="minorHAnsi"/>
        </w:rPr>
        <w:t xml:space="preserve"> postagens que referenciam o </w:t>
      </w:r>
      <w:proofErr w:type="spellStart"/>
      <w:r w:rsidRPr="003F17B3">
        <w:rPr>
          <w:rFonts w:asciiTheme="minorHAnsi" w:eastAsiaTheme="minorHAnsi" w:hAnsiTheme="minorHAnsi" w:cstheme="minorHAnsi"/>
          <w:i/>
        </w:rPr>
        <w:t>VRaptor</w:t>
      </w:r>
      <w:proofErr w:type="spellEnd"/>
      <w:r w:rsidRPr="003F17B3">
        <w:rPr>
          <w:rFonts w:asciiTheme="minorHAnsi" w:eastAsiaTheme="minorHAnsi" w:hAnsiTheme="minorHAnsi" w:cstheme="minorHAnsi"/>
        </w:rPr>
        <w:t>.</w:t>
      </w:r>
    </w:p>
    <w:p w:rsidR="00462E27" w:rsidRPr="003F17B3" w:rsidRDefault="00462E27" w:rsidP="00462E27">
      <w:pPr>
        <w:jc w:val="both"/>
        <w:rPr>
          <w:rFonts w:asciiTheme="minorHAnsi" w:eastAsiaTheme="minorHAnsi" w:hAnsiTheme="minorHAnsi" w:cstheme="minorHAnsi"/>
          <w:i/>
        </w:rPr>
      </w:pPr>
      <w:r w:rsidRPr="003F17B3">
        <w:rPr>
          <w:rFonts w:asciiTheme="minorHAnsi" w:eastAsiaTheme="minorHAnsi" w:hAnsiTheme="minorHAnsi" w:cstheme="minorHAnsi"/>
        </w:rPr>
        <w:t xml:space="preserve">No mercado de trabalho o </w:t>
      </w:r>
      <w:proofErr w:type="spellStart"/>
      <w:r w:rsidRPr="003F17B3">
        <w:rPr>
          <w:rFonts w:asciiTheme="minorHAnsi" w:eastAsiaTheme="minorHAnsi" w:hAnsiTheme="minorHAnsi" w:cstheme="minorHAnsi"/>
          <w:i/>
        </w:rPr>
        <w:t>VRaptor</w:t>
      </w:r>
      <w:proofErr w:type="spellEnd"/>
      <w:r w:rsidRPr="003F17B3">
        <w:rPr>
          <w:rFonts w:asciiTheme="minorHAnsi" w:eastAsiaTheme="minorHAnsi" w:hAnsiTheme="minorHAnsi" w:cstheme="minorHAnsi"/>
          <w:i/>
        </w:rPr>
        <w:t xml:space="preserve"> </w:t>
      </w:r>
      <w:r w:rsidRPr="003F17B3">
        <w:rPr>
          <w:rFonts w:asciiTheme="minorHAnsi" w:eastAsiaTheme="minorHAnsi" w:hAnsiTheme="minorHAnsi" w:cstheme="minorHAnsi"/>
        </w:rPr>
        <w:t xml:space="preserve">ainda possui pouca representatividade, porém existe grandes empresas que utilizam o </w:t>
      </w:r>
      <w:proofErr w:type="spellStart"/>
      <w:r w:rsidRPr="003F17B3">
        <w:rPr>
          <w:rFonts w:asciiTheme="minorHAnsi" w:eastAsiaTheme="minorHAnsi" w:hAnsiTheme="minorHAnsi" w:cstheme="minorHAnsi"/>
          <w:i/>
        </w:rPr>
        <w:t>VRaptor</w:t>
      </w:r>
      <w:proofErr w:type="spellEnd"/>
      <w:r w:rsidRPr="003F17B3">
        <w:rPr>
          <w:rFonts w:asciiTheme="minorHAnsi" w:eastAsiaTheme="minorHAnsi" w:hAnsiTheme="minorHAnsi" w:cstheme="minorHAnsi"/>
        </w:rPr>
        <w:t xml:space="preserve">, como o </w:t>
      </w:r>
      <w:r w:rsidRPr="003F17B3">
        <w:rPr>
          <w:rFonts w:asciiTheme="minorHAnsi" w:eastAsiaTheme="minorHAnsi" w:hAnsiTheme="minorHAnsi" w:cstheme="minorHAnsi"/>
          <w:i/>
        </w:rPr>
        <w:t>Mamute</w:t>
      </w:r>
      <w:r w:rsidRPr="003F17B3">
        <w:rPr>
          <w:rFonts w:asciiTheme="minorHAnsi" w:eastAsiaTheme="minorHAnsi" w:hAnsiTheme="minorHAnsi" w:cstheme="minorHAnsi"/>
        </w:rPr>
        <w:t xml:space="preserve">, </w:t>
      </w:r>
      <w:r w:rsidRPr="003F17B3">
        <w:rPr>
          <w:rFonts w:asciiTheme="minorHAnsi" w:eastAsiaTheme="minorHAnsi" w:hAnsiTheme="minorHAnsi" w:cstheme="minorHAnsi"/>
          <w:i/>
        </w:rPr>
        <w:t xml:space="preserve">GUJ, </w:t>
      </w:r>
      <w:proofErr w:type="spellStart"/>
      <w:r w:rsidRPr="003F17B3">
        <w:rPr>
          <w:rFonts w:asciiTheme="minorHAnsi" w:eastAsiaTheme="minorHAnsi" w:hAnsiTheme="minorHAnsi" w:cstheme="minorHAnsi"/>
          <w:i/>
        </w:rPr>
        <w:t>Wine</w:t>
      </w:r>
      <w:proofErr w:type="spellEnd"/>
      <w:r w:rsidRPr="003F17B3">
        <w:rPr>
          <w:rFonts w:asciiTheme="minorHAnsi" w:eastAsiaTheme="minorHAnsi" w:hAnsiTheme="minorHAnsi" w:cstheme="minorHAnsi"/>
          <w:i/>
        </w:rPr>
        <w:t xml:space="preserve"> e </w:t>
      </w:r>
      <w:proofErr w:type="spellStart"/>
      <w:r w:rsidRPr="003F17B3">
        <w:rPr>
          <w:rFonts w:asciiTheme="minorHAnsi" w:eastAsiaTheme="minorHAnsi" w:hAnsiTheme="minorHAnsi" w:cstheme="minorHAnsi"/>
          <w:i/>
        </w:rPr>
        <w:t>Locaweb</w:t>
      </w:r>
      <w:proofErr w:type="spellEnd"/>
      <w:r w:rsidRPr="003F17B3">
        <w:rPr>
          <w:rFonts w:asciiTheme="minorHAnsi" w:eastAsiaTheme="minorHAnsi" w:hAnsiTheme="minorHAnsi" w:cstheme="minorHAnsi"/>
          <w:i/>
        </w:rPr>
        <w:t>.</w:t>
      </w:r>
    </w:p>
    <w:p w:rsidR="005E7A1C" w:rsidRPr="003F17B3" w:rsidRDefault="005E7A1C" w:rsidP="00F17E4C">
      <w:pPr>
        <w:jc w:val="both"/>
        <w:rPr>
          <w:rFonts w:asciiTheme="minorHAnsi" w:hAnsiTheme="minorHAnsi" w:cstheme="minorHAnsi"/>
          <w:b/>
        </w:rPr>
      </w:pPr>
    </w:p>
    <w:p w:rsidR="00590B48" w:rsidRPr="003F17B3" w:rsidRDefault="005E7A1C" w:rsidP="005E7A1C">
      <w:pPr>
        <w:jc w:val="both"/>
        <w:rPr>
          <w:rFonts w:asciiTheme="minorHAnsi" w:hAnsiTheme="minorHAnsi" w:cstheme="minorHAnsi"/>
          <w:b/>
        </w:rPr>
      </w:pPr>
      <w:r w:rsidRPr="003F17B3">
        <w:rPr>
          <w:rFonts w:asciiTheme="minorHAnsi" w:hAnsiTheme="minorHAnsi" w:cstheme="minorHAnsi"/>
          <w:b/>
        </w:rPr>
        <w:t xml:space="preserve">5 – </w:t>
      </w:r>
      <w:r w:rsidR="00590B48" w:rsidRPr="003F17B3">
        <w:rPr>
          <w:rFonts w:asciiTheme="minorHAnsi" w:hAnsiTheme="minorHAnsi" w:cstheme="minorHAnsi"/>
          <w:b/>
        </w:rPr>
        <w:t>Conclusão</w:t>
      </w:r>
    </w:p>
    <w:p w:rsidR="00590B48" w:rsidRPr="003F17B3" w:rsidRDefault="00590B48" w:rsidP="00590B48">
      <w:pPr>
        <w:jc w:val="both"/>
        <w:rPr>
          <w:rFonts w:asciiTheme="minorHAnsi" w:hAnsiTheme="minorHAnsi" w:cstheme="minorHAnsi"/>
          <w:b/>
        </w:rPr>
      </w:pPr>
    </w:p>
    <w:p w:rsidR="00BD5FC3" w:rsidRPr="003F17B3" w:rsidRDefault="00BD5FC3" w:rsidP="00BD5FC3">
      <w:pPr>
        <w:ind w:firstLine="567"/>
        <w:jc w:val="both"/>
        <w:rPr>
          <w:rFonts w:ascii="Calibri" w:hAnsi="Calibri" w:cs="Calibri"/>
        </w:rPr>
      </w:pPr>
      <w:r w:rsidRPr="003F17B3">
        <w:rPr>
          <w:rFonts w:ascii="Calibri" w:hAnsi="Calibri" w:cs="Calibri"/>
        </w:rPr>
        <w:t xml:space="preserve">Na escolha do </w:t>
      </w:r>
      <w:r w:rsidRPr="003F17B3">
        <w:rPr>
          <w:rFonts w:ascii="Calibri" w:hAnsi="Calibri" w:cs="Calibri"/>
          <w:i/>
        </w:rPr>
        <w:t>framework</w:t>
      </w:r>
      <w:r w:rsidRPr="003F17B3">
        <w:rPr>
          <w:rFonts w:ascii="Calibri" w:hAnsi="Calibri" w:cs="Calibri"/>
        </w:rPr>
        <w:t>, há relevante considerações que devem ser analisadas para sua escolha, como técnica, segurança, documentação, licença, popularidade, filosofia, sustentabilidade e recurso no mercado.</w:t>
      </w:r>
    </w:p>
    <w:p w:rsidR="00BD5FC3" w:rsidRPr="003F17B3" w:rsidRDefault="00BD5FC3" w:rsidP="00BD5FC3">
      <w:pPr>
        <w:ind w:firstLine="567"/>
        <w:jc w:val="both"/>
        <w:rPr>
          <w:rFonts w:ascii="Calibri" w:hAnsi="Calibri" w:cs="Calibri"/>
        </w:rPr>
      </w:pPr>
      <w:r w:rsidRPr="003F17B3">
        <w:rPr>
          <w:rFonts w:ascii="Calibri" w:hAnsi="Calibri" w:cs="Calibri"/>
        </w:rPr>
        <w:t xml:space="preserve">Há uma grande variedade de </w:t>
      </w:r>
      <w:r w:rsidRPr="003F17B3">
        <w:rPr>
          <w:rFonts w:ascii="Calibri" w:hAnsi="Calibri" w:cs="Calibri"/>
          <w:i/>
        </w:rPr>
        <w:t>frameworks</w:t>
      </w:r>
      <w:r w:rsidRPr="003F17B3">
        <w:rPr>
          <w:rFonts w:ascii="Calibri" w:hAnsi="Calibri" w:cs="Calibri"/>
        </w:rPr>
        <w:t xml:space="preserve"> para o desenvolvimento Web em Java, o que torna muito difícil a sua avaliação. O levantamento de critérios auxilia a escolha de um framework para uma determinada situação, pois permite a tabulação das características de cada artefato estudado, facilitando assim a análise. </w:t>
      </w:r>
    </w:p>
    <w:p w:rsidR="00BD5FC3" w:rsidRPr="003F17B3" w:rsidRDefault="00BD5FC3" w:rsidP="00BD5FC3">
      <w:pPr>
        <w:ind w:firstLine="567"/>
        <w:jc w:val="both"/>
        <w:rPr>
          <w:rFonts w:ascii="Calibri" w:hAnsi="Calibri" w:cs="Calibri"/>
        </w:rPr>
      </w:pPr>
      <w:r w:rsidRPr="003F17B3">
        <w:rPr>
          <w:rFonts w:ascii="Calibri" w:hAnsi="Calibri" w:cs="Calibri"/>
        </w:rPr>
        <w:t xml:space="preserve">No artigo foi possível visualizar a arquitetura MVC no qual ambos os </w:t>
      </w:r>
      <w:r w:rsidRPr="003F17B3">
        <w:rPr>
          <w:rFonts w:ascii="Calibri" w:hAnsi="Calibri" w:cs="Calibri"/>
          <w:i/>
        </w:rPr>
        <w:t>frameworks</w:t>
      </w:r>
      <w:r w:rsidRPr="003F17B3">
        <w:rPr>
          <w:rFonts w:ascii="Calibri" w:hAnsi="Calibri" w:cs="Calibri"/>
        </w:rPr>
        <w:t xml:space="preserve"> trabalham, além do desacoplamento da camada visão e utilização de injeção de dependências em que são semelhantes, e a estrutura particular de cada um, podendo visualizar as vantagens e desvantagens.</w:t>
      </w:r>
    </w:p>
    <w:p w:rsidR="00BD5FC3" w:rsidRPr="003F17B3" w:rsidRDefault="00BD5FC3" w:rsidP="00BD5FC3">
      <w:pPr>
        <w:ind w:firstLine="567"/>
        <w:jc w:val="both"/>
        <w:rPr>
          <w:rFonts w:ascii="Calibri" w:hAnsi="Calibri" w:cs="Calibri"/>
        </w:rPr>
      </w:pPr>
      <w:r w:rsidRPr="003F17B3">
        <w:rPr>
          <w:rFonts w:ascii="Calibri" w:hAnsi="Calibri" w:cs="Calibri"/>
        </w:rPr>
        <w:t>Porém, é difícil levantar critérios objetivos na comparação de tecnologias. Critérios como velocidade de desenvolvimento ou linhas de código necessárias para desenvolver uma aplicação não seriam avaliadas adequadamente apenas com a construção de protótipos.</w:t>
      </w:r>
    </w:p>
    <w:p w:rsidR="00BD5FC3" w:rsidRPr="003F17B3" w:rsidRDefault="00BD5FC3" w:rsidP="00BD5FC3">
      <w:pPr>
        <w:ind w:firstLine="567"/>
        <w:jc w:val="both"/>
        <w:rPr>
          <w:rFonts w:ascii="Calibri" w:hAnsi="Calibri" w:cs="Calibri"/>
        </w:rPr>
      </w:pPr>
      <w:r w:rsidRPr="003F17B3">
        <w:rPr>
          <w:rFonts w:ascii="Calibri" w:hAnsi="Calibri" w:cs="Calibri"/>
        </w:rPr>
        <w:t>O estabelecimento de critérios, embora subjetivos, deve auxiliar futuras avaliações de frameworks, permitindo que o analista investigue diretamente a classificação do artefato nos critérios pré-estabelecidos.</w:t>
      </w:r>
    </w:p>
    <w:p w:rsidR="00590B48" w:rsidRPr="003F17B3" w:rsidRDefault="00BD5FC3" w:rsidP="00BD5FC3">
      <w:pPr>
        <w:ind w:firstLine="567"/>
        <w:jc w:val="both"/>
        <w:rPr>
          <w:rFonts w:ascii="Calibri" w:hAnsi="Calibri" w:cs="Calibri"/>
        </w:rPr>
      </w:pPr>
      <w:r w:rsidRPr="003F17B3">
        <w:rPr>
          <w:rFonts w:ascii="Calibri" w:hAnsi="Calibri" w:cs="Calibri"/>
        </w:rPr>
        <w:t>No caso dos frameworks avaliado, não é possível apontar qual seria o ideal para qualquer situação. No entanto, o estudo feito deve auxiliar na análise numa situação específica, uma vez que os dados estão tabulados e seu embasamento está contido no trabalho.</w:t>
      </w:r>
    </w:p>
    <w:p w:rsidR="002C3B9A" w:rsidRPr="003F17B3" w:rsidRDefault="002C3B9A" w:rsidP="00590B48">
      <w:pPr>
        <w:jc w:val="both"/>
        <w:rPr>
          <w:rFonts w:asciiTheme="minorHAnsi" w:hAnsiTheme="minorHAnsi" w:cstheme="minorHAnsi"/>
          <w:b/>
        </w:rPr>
      </w:pPr>
    </w:p>
    <w:p w:rsidR="00457F4E" w:rsidRPr="003F17B3" w:rsidRDefault="00457F4E" w:rsidP="00457F4E">
      <w:pPr>
        <w:pStyle w:val="PargrafodaLista"/>
        <w:ind w:left="360"/>
        <w:jc w:val="both"/>
        <w:rPr>
          <w:rFonts w:asciiTheme="minorHAnsi" w:hAnsiTheme="minorHAnsi" w:cstheme="minorHAnsi"/>
        </w:rPr>
      </w:pPr>
    </w:p>
    <w:p w:rsidR="005948E8" w:rsidRPr="003F17B3" w:rsidRDefault="005948E8" w:rsidP="00457F4E">
      <w:pPr>
        <w:pStyle w:val="PargrafodaLista"/>
        <w:ind w:left="360"/>
        <w:jc w:val="both"/>
        <w:rPr>
          <w:rFonts w:asciiTheme="minorHAnsi" w:hAnsiTheme="minorHAnsi" w:cstheme="minorHAnsi"/>
        </w:rPr>
      </w:pPr>
    </w:p>
    <w:p w:rsidR="00E97903" w:rsidRPr="003F17B3" w:rsidRDefault="00457F4E" w:rsidP="006103CB">
      <w:pPr>
        <w:pStyle w:val="PargrafodaLista"/>
        <w:ind w:left="0"/>
        <w:jc w:val="both"/>
        <w:rPr>
          <w:rFonts w:asciiTheme="minorHAnsi" w:hAnsiTheme="minorHAnsi" w:cstheme="minorHAnsi"/>
          <w:b/>
        </w:rPr>
      </w:pPr>
      <w:r w:rsidRPr="003F17B3">
        <w:rPr>
          <w:rFonts w:asciiTheme="minorHAnsi" w:hAnsiTheme="minorHAnsi" w:cstheme="minorHAnsi"/>
          <w:b/>
        </w:rPr>
        <w:t>Referências Bibliográficas</w:t>
      </w:r>
    </w:p>
    <w:p w:rsidR="00814E17" w:rsidRPr="003F17B3" w:rsidRDefault="00814E17" w:rsidP="00E97903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theme="minorHAnsi"/>
        </w:rPr>
      </w:pPr>
    </w:p>
    <w:p w:rsidR="00760954" w:rsidRDefault="00760954" w:rsidP="00671154">
      <w:pPr>
        <w:jc w:val="both"/>
        <w:rPr>
          <w:ins w:id="119" w:author="Claudinei Nuno" w:date="2018-12-11T15:29:00Z"/>
          <w:rFonts w:asciiTheme="minorHAnsi" w:hAnsiTheme="minorHAnsi" w:cstheme="minorHAnsi"/>
          <w:shd w:val="clear" w:color="auto" w:fill="FFFFFF"/>
        </w:rPr>
      </w:pPr>
    </w:p>
    <w:p w:rsidR="00760954" w:rsidRDefault="00760954" w:rsidP="00671154">
      <w:pPr>
        <w:jc w:val="both"/>
        <w:rPr>
          <w:ins w:id="120" w:author="Claudinei Nuno" w:date="2018-12-11T15:29:00Z"/>
          <w:rFonts w:asciiTheme="minorHAnsi" w:hAnsiTheme="minorHAnsi" w:cstheme="minorHAnsi"/>
          <w:shd w:val="clear" w:color="auto" w:fill="FFFFFF"/>
        </w:rPr>
      </w:pPr>
      <w:ins w:id="121" w:author="Claudinei Nuno" w:date="2018-12-11T15:30:00Z">
        <w:r>
          <w:rPr>
            <w:rFonts w:asciiTheme="minorHAnsi" w:hAnsiTheme="minorHAnsi" w:cstheme="minorHAnsi"/>
            <w:shd w:val="clear" w:color="auto" w:fill="FFFFFF"/>
          </w:rPr>
          <w:t>Formate as referências segundo ABNT. Há muitos problemas ABNT abaixo.</w:t>
        </w:r>
      </w:ins>
      <w:bookmarkStart w:id="122" w:name="_GoBack"/>
      <w:bookmarkEnd w:id="122"/>
    </w:p>
    <w:p w:rsidR="00760954" w:rsidRDefault="00760954" w:rsidP="00671154">
      <w:pPr>
        <w:jc w:val="both"/>
        <w:rPr>
          <w:ins w:id="123" w:author="Claudinei Nuno" w:date="2018-12-11T15:29:00Z"/>
          <w:rFonts w:asciiTheme="minorHAnsi" w:hAnsiTheme="minorHAnsi" w:cstheme="minorHAnsi"/>
          <w:shd w:val="clear" w:color="auto" w:fill="FFFFFF"/>
        </w:rPr>
      </w:pPr>
    </w:p>
    <w:p w:rsidR="00671154" w:rsidRPr="003F17B3" w:rsidRDefault="00671154" w:rsidP="00671154">
      <w:pPr>
        <w:jc w:val="both"/>
        <w:rPr>
          <w:rFonts w:asciiTheme="minorHAnsi" w:hAnsiTheme="minorHAnsi" w:cstheme="minorHAnsi"/>
          <w:shd w:val="clear" w:color="auto" w:fill="FFFFFF"/>
        </w:rPr>
      </w:pPr>
      <w:r w:rsidRPr="003F17B3">
        <w:rPr>
          <w:rFonts w:asciiTheme="minorHAnsi" w:hAnsiTheme="minorHAnsi" w:cstheme="minorHAnsi"/>
          <w:shd w:val="clear" w:color="auto" w:fill="FFFFFF"/>
        </w:rPr>
        <w:t xml:space="preserve">BERGMAN Noel J, CHOPRA </w:t>
      </w:r>
      <w:proofErr w:type="spellStart"/>
      <w:r w:rsidRPr="003F17B3">
        <w:rPr>
          <w:rFonts w:asciiTheme="minorHAnsi" w:hAnsiTheme="minorHAnsi" w:cstheme="minorHAnsi"/>
          <w:shd w:val="clear" w:color="auto" w:fill="FFFFFF"/>
        </w:rPr>
        <w:t>Abhinav</w:t>
      </w:r>
      <w:proofErr w:type="spellEnd"/>
      <w:r w:rsidRPr="003F17B3">
        <w:rPr>
          <w:rFonts w:asciiTheme="minorHAnsi" w:hAnsiTheme="minorHAnsi" w:cstheme="minorHAnsi"/>
          <w:shd w:val="clear" w:color="auto" w:fill="FFFFFF"/>
        </w:rPr>
        <w:t xml:space="preserve">. </w:t>
      </w:r>
      <w:r w:rsidRPr="003F17B3">
        <w:rPr>
          <w:rFonts w:asciiTheme="minorHAnsi" w:hAnsiTheme="minorHAnsi" w:cstheme="minorHAnsi"/>
          <w:b/>
          <w:shd w:val="clear" w:color="auto" w:fill="FFFFFF"/>
        </w:rPr>
        <w:t xml:space="preserve">Introdução às páginas do </w:t>
      </w:r>
      <w:proofErr w:type="spellStart"/>
      <w:r w:rsidRPr="003F17B3">
        <w:rPr>
          <w:rFonts w:asciiTheme="minorHAnsi" w:hAnsiTheme="minorHAnsi" w:cstheme="minorHAnsi"/>
          <w:b/>
          <w:shd w:val="clear" w:color="auto" w:fill="FFFFFF"/>
        </w:rPr>
        <w:t>JavaServer</w:t>
      </w:r>
      <w:proofErr w:type="spellEnd"/>
      <w:r w:rsidRPr="003F17B3">
        <w:rPr>
          <w:rFonts w:asciiTheme="minorHAnsi" w:hAnsiTheme="minorHAnsi" w:cstheme="minorHAnsi"/>
          <w:shd w:val="clear" w:color="auto" w:fill="FFFFFF"/>
        </w:rPr>
        <w:t xml:space="preserve">. </w:t>
      </w:r>
      <w:r w:rsidRPr="003F17B3">
        <w:rPr>
          <w:rFonts w:asciiTheme="minorHAnsi" w:eastAsiaTheme="minorHAnsi" w:hAnsiTheme="minorHAnsi" w:cstheme="minorHAnsi"/>
        </w:rPr>
        <w:t xml:space="preserve">Publicado em 28 de </w:t>
      </w:r>
      <w:proofErr w:type="gramStart"/>
      <w:r w:rsidRPr="003F17B3">
        <w:rPr>
          <w:rFonts w:asciiTheme="minorHAnsi" w:eastAsiaTheme="minorHAnsi" w:hAnsiTheme="minorHAnsi" w:cstheme="minorHAnsi"/>
        </w:rPr>
        <w:t>Ago.</w:t>
      </w:r>
      <w:proofErr w:type="gramEnd"/>
      <w:r w:rsidRPr="003F17B3">
        <w:rPr>
          <w:rFonts w:asciiTheme="minorHAnsi" w:eastAsiaTheme="minorHAnsi" w:hAnsiTheme="minorHAnsi" w:cstheme="minorHAnsi"/>
        </w:rPr>
        <w:t xml:space="preserve"> 2001.</w:t>
      </w:r>
      <w:r w:rsidRPr="003F17B3">
        <w:rPr>
          <w:rFonts w:asciiTheme="minorHAnsi" w:hAnsiTheme="minorHAnsi" w:cstheme="minorHAnsi"/>
          <w:shd w:val="clear" w:color="auto" w:fill="FFFFFF"/>
        </w:rPr>
        <w:t xml:space="preserve"> Disponível em </w:t>
      </w:r>
      <w:hyperlink r:id="rId34" w:history="1">
        <w:r w:rsidRPr="003F17B3">
          <w:rPr>
            <w:rStyle w:val="Hyperlink"/>
            <w:rFonts w:asciiTheme="minorHAnsi" w:eastAsiaTheme="minorHAnsi" w:hAnsiTheme="minorHAnsi" w:cstheme="minorHAnsi"/>
            <w:color w:val="auto"/>
          </w:rPr>
          <w:t>https://www.ibm.com/developerworks/java/tutorials/j-introjsp/j-introjsp.html</w:t>
        </w:r>
      </w:hyperlink>
      <w:r w:rsidRPr="003F17B3">
        <w:rPr>
          <w:rFonts w:asciiTheme="minorHAnsi" w:eastAsiaTheme="minorHAnsi" w:hAnsiTheme="minorHAnsi" w:cstheme="minorHAnsi"/>
        </w:rPr>
        <w:t xml:space="preserve">. Acesso em 02 de </w:t>
      </w:r>
      <w:proofErr w:type="gramStart"/>
      <w:r w:rsidRPr="003F17B3">
        <w:rPr>
          <w:rFonts w:asciiTheme="minorHAnsi" w:eastAsiaTheme="minorHAnsi" w:hAnsiTheme="minorHAnsi" w:cstheme="minorHAnsi"/>
        </w:rPr>
        <w:t>Set.</w:t>
      </w:r>
      <w:proofErr w:type="gramEnd"/>
      <w:r w:rsidRPr="003F17B3">
        <w:rPr>
          <w:rFonts w:asciiTheme="minorHAnsi" w:eastAsiaTheme="minorHAnsi" w:hAnsiTheme="minorHAnsi" w:cstheme="minorHAnsi"/>
        </w:rPr>
        <w:t xml:space="preserve"> 2018.</w:t>
      </w:r>
    </w:p>
    <w:p w:rsidR="00671154" w:rsidRPr="003F17B3" w:rsidRDefault="00671154" w:rsidP="00671154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</w:rPr>
      </w:pPr>
    </w:p>
    <w:p w:rsidR="00671154" w:rsidRPr="003F17B3" w:rsidRDefault="00671154" w:rsidP="00671154">
      <w:pPr>
        <w:jc w:val="both"/>
        <w:rPr>
          <w:rFonts w:asciiTheme="minorHAnsi" w:eastAsiaTheme="minorHAnsi" w:hAnsiTheme="minorHAnsi" w:cstheme="minorHAnsi"/>
        </w:rPr>
      </w:pPr>
      <w:r w:rsidRPr="003F17B3">
        <w:rPr>
          <w:rFonts w:asciiTheme="minorHAnsi" w:eastAsiaTheme="minorHAnsi" w:hAnsiTheme="minorHAnsi" w:cstheme="minorHAnsi"/>
        </w:rPr>
        <w:t xml:space="preserve">CAELUM, </w:t>
      </w:r>
      <w:proofErr w:type="spellStart"/>
      <w:r w:rsidRPr="003F17B3">
        <w:rPr>
          <w:rFonts w:asciiTheme="minorHAnsi" w:eastAsiaTheme="minorHAnsi" w:hAnsiTheme="minorHAnsi" w:cstheme="minorHAnsi"/>
        </w:rPr>
        <w:t>Vraptor</w:t>
      </w:r>
      <w:proofErr w:type="spellEnd"/>
      <w:r w:rsidRPr="003F17B3">
        <w:rPr>
          <w:rFonts w:asciiTheme="minorHAnsi" w:eastAsiaTheme="minorHAnsi" w:hAnsiTheme="minorHAnsi" w:cstheme="minorHAnsi"/>
        </w:rPr>
        <w:t xml:space="preserve"> 4. </w:t>
      </w:r>
      <w:r w:rsidRPr="003F17B3">
        <w:rPr>
          <w:rFonts w:asciiTheme="minorHAnsi" w:eastAsiaTheme="minorHAnsi" w:hAnsiTheme="minorHAnsi" w:cstheme="minorHAnsi"/>
          <w:b/>
        </w:rPr>
        <w:t xml:space="preserve">Repositório de download e instruções de instalação </w:t>
      </w:r>
      <w:proofErr w:type="gramStart"/>
      <w:r w:rsidRPr="003F17B3">
        <w:rPr>
          <w:rFonts w:asciiTheme="minorHAnsi" w:eastAsiaTheme="minorHAnsi" w:hAnsiTheme="minorHAnsi" w:cstheme="minorHAnsi"/>
          <w:b/>
        </w:rPr>
        <w:t>da framework</w:t>
      </w:r>
      <w:proofErr w:type="gramEnd"/>
      <w:r w:rsidRPr="003F17B3">
        <w:rPr>
          <w:rFonts w:asciiTheme="minorHAnsi" w:eastAsiaTheme="minorHAnsi" w:hAnsiTheme="minorHAnsi" w:cstheme="minorHAnsi"/>
        </w:rPr>
        <w:t xml:space="preserve">. Disponível em </w:t>
      </w:r>
      <w:hyperlink r:id="rId35" w:history="1">
        <w:r w:rsidRPr="003F17B3">
          <w:rPr>
            <w:rStyle w:val="Hyperlink"/>
            <w:rFonts w:asciiTheme="minorHAnsi" w:eastAsiaTheme="minorHAnsi" w:hAnsiTheme="minorHAnsi" w:cstheme="minorHAnsi"/>
            <w:color w:val="auto"/>
          </w:rPr>
          <w:t>https://github.com/caelum/vraptor4</w:t>
        </w:r>
      </w:hyperlink>
      <w:r w:rsidRPr="003F17B3">
        <w:rPr>
          <w:rFonts w:asciiTheme="minorHAnsi" w:eastAsiaTheme="minorHAnsi" w:hAnsiTheme="minorHAnsi" w:cstheme="minorHAnsi"/>
        </w:rPr>
        <w:t xml:space="preserve">. </w:t>
      </w:r>
      <w:r w:rsidRPr="003F17B3">
        <w:rPr>
          <w:rFonts w:asciiTheme="minorHAnsi" w:eastAsiaTheme="minorHAnsi" w:hAnsiTheme="minorHAnsi" w:cstheme="minorHAnsi"/>
          <w:i/>
        </w:rPr>
        <w:t xml:space="preserve">2018 </w:t>
      </w:r>
      <w:proofErr w:type="spellStart"/>
      <w:r w:rsidRPr="003F17B3">
        <w:rPr>
          <w:rFonts w:asciiTheme="minorHAnsi" w:eastAsiaTheme="minorHAnsi" w:hAnsiTheme="minorHAnsi" w:cstheme="minorHAnsi"/>
          <w:i/>
        </w:rPr>
        <w:t>Github</w:t>
      </w:r>
      <w:proofErr w:type="spellEnd"/>
      <w:r w:rsidRPr="003F17B3">
        <w:rPr>
          <w:rFonts w:asciiTheme="minorHAnsi" w:eastAsiaTheme="minorHAnsi" w:hAnsiTheme="minorHAnsi" w:cstheme="minorHAnsi"/>
          <w:i/>
        </w:rPr>
        <w:t>, Inc.</w:t>
      </w:r>
      <w:r w:rsidRPr="003F17B3">
        <w:rPr>
          <w:rFonts w:asciiTheme="minorHAnsi" w:eastAsiaTheme="minorHAnsi" w:hAnsiTheme="minorHAnsi" w:cstheme="minorHAnsi"/>
        </w:rPr>
        <w:t xml:space="preserve"> Acesso em 27 de </w:t>
      </w:r>
      <w:proofErr w:type="gramStart"/>
      <w:r w:rsidRPr="003F17B3">
        <w:rPr>
          <w:rFonts w:asciiTheme="minorHAnsi" w:eastAsiaTheme="minorHAnsi" w:hAnsiTheme="minorHAnsi" w:cstheme="minorHAnsi"/>
        </w:rPr>
        <w:t>Ago.</w:t>
      </w:r>
      <w:proofErr w:type="gramEnd"/>
      <w:r w:rsidRPr="003F17B3">
        <w:rPr>
          <w:rFonts w:asciiTheme="minorHAnsi" w:eastAsiaTheme="minorHAnsi" w:hAnsiTheme="minorHAnsi" w:cstheme="minorHAnsi"/>
        </w:rPr>
        <w:t xml:space="preserve"> 2018.</w:t>
      </w:r>
    </w:p>
    <w:p w:rsidR="00671154" w:rsidRPr="003F17B3" w:rsidRDefault="00671154" w:rsidP="00671154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</w:rPr>
      </w:pPr>
    </w:p>
    <w:p w:rsidR="00671154" w:rsidRPr="003F17B3" w:rsidRDefault="00671154" w:rsidP="00671154">
      <w:pPr>
        <w:jc w:val="both"/>
        <w:rPr>
          <w:rFonts w:asciiTheme="minorHAnsi" w:eastAsiaTheme="minorHAnsi" w:hAnsiTheme="minorHAnsi" w:cstheme="minorHAnsi"/>
        </w:rPr>
      </w:pPr>
      <w:r w:rsidRPr="003F17B3">
        <w:rPr>
          <w:rFonts w:asciiTheme="minorHAnsi" w:eastAsiaTheme="minorHAnsi" w:hAnsiTheme="minorHAnsi" w:cstheme="minorHAnsi"/>
        </w:rPr>
        <w:t xml:space="preserve">CALVALCANTI Lucas, </w:t>
      </w:r>
      <w:proofErr w:type="spellStart"/>
      <w:r w:rsidRPr="003F17B3">
        <w:rPr>
          <w:rFonts w:asciiTheme="minorHAnsi" w:eastAsiaTheme="minorHAnsi" w:hAnsiTheme="minorHAnsi" w:cstheme="minorHAnsi"/>
          <w:b/>
          <w:i/>
        </w:rPr>
        <w:t>Vraptor</w:t>
      </w:r>
      <w:proofErr w:type="spellEnd"/>
      <w:r w:rsidRPr="003F17B3">
        <w:rPr>
          <w:rFonts w:asciiTheme="minorHAnsi" w:eastAsiaTheme="minorHAnsi" w:hAnsiTheme="minorHAnsi" w:cstheme="minorHAnsi"/>
          <w:b/>
        </w:rPr>
        <w:t>– Desenvolvimento Ágil para Web com Java</w:t>
      </w:r>
      <w:r w:rsidRPr="003F17B3">
        <w:rPr>
          <w:rFonts w:asciiTheme="minorHAnsi" w:eastAsiaTheme="minorHAnsi" w:hAnsiTheme="minorHAnsi" w:cstheme="minorHAnsi"/>
        </w:rPr>
        <w:t xml:space="preserve">, publicado em 16 de </w:t>
      </w:r>
      <w:proofErr w:type="gramStart"/>
      <w:r w:rsidRPr="003F17B3">
        <w:rPr>
          <w:rFonts w:asciiTheme="minorHAnsi" w:eastAsiaTheme="minorHAnsi" w:hAnsiTheme="minorHAnsi" w:cstheme="minorHAnsi"/>
        </w:rPr>
        <w:t>Abr.</w:t>
      </w:r>
      <w:proofErr w:type="gramEnd"/>
      <w:r w:rsidRPr="003F17B3">
        <w:rPr>
          <w:rFonts w:asciiTheme="minorHAnsi" w:eastAsiaTheme="minorHAnsi" w:hAnsiTheme="minorHAnsi" w:cstheme="minorHAnsi"/>
        </w:rPr>
        <w:t xml:space="preserve"> 2014, Ed. Casa do Código.</w:t>
      </w:r>
    </w:p>
    <w:p w:rsidR="00671154" w:rsidRPr="003F17B3" w:rsidRDefault="00671154" w:rsidP="00671154">
      <w:pPr>
        <w:spacing w:before="100" w:beforeAutospacing="1" w:after="24"/>
        <w:rPr>
          <w:rFonts w:asciiTheme="minorHAnsi" w:hAnsiTheme="minorHAnsi" w:cstheme="minorHAnsi"/>
          <w:bCs/>
          <w:shd w:val="clear" w:color="auto" w:fill="FFFFFF"/>
        </w:rPr>
      </w:pPr>
      <w:proofErr w:type="spellStart"/>
      <w:r w:rsidRPr="00C44CBD">
        <w:rPr>
          <w:rStyle w:val="CitaoHTML"/>
          <w:rFonts w:asciiTheme="minorHAnsi" w:eastAsiaTheme="majorEastAsia" w:hAnsiTheme="minorHAnsi" w:cstheme="minorHAnsi"/>
          <w:bCs/>
          <w:i w:val="0"/>
          <w:iCs w:val="0"/>
          <w:shd w:val="clear" w:color="auto" w:fill="FFFFFF"/>
          <w:lang w:val="en-US"/>
        </w:rPr>
        <w:lastRenderedPageBreak/>
        <w:t>CHRISTOPHER</w:t>
      </w:r>
      <w:hyperlink r:id="rId36" w:history="1">
        <w:r w:rsidRPr="00C44CBD">
          <w:rPr>
            <w:rStyle w:val="Hyperlink"/>
            <w:rFonts w:asciiTheme="minorHAnsi" w:hAnsiTheme="minorHAnsi" w:cstheme="minorHAnsi"/>
            <w:bCs/>
            <w:color w:val="auto"/>
            <w:u w:val="none"/>
            <w:shd w:val="clear" w:color="auto" w:fill="FFFFFF"/>
            <w:lang w:val="en-US"/>
          </w:rPr>
          <w:t>Alexander</w:t>
        </w:r>
        <w:proofErr w:type="spellEnd"/>
        <w:r w:rsidRPr="00C44CBD">
          <w:rPr>
            <w:rStyle w:val="Hyperlink"/>
            <w:rFonts w:asciiTheme="minorHAnsi" w:hAnsiTheme="minorHAnsi" w:cstheme="minorHAnsi"/>
            <w:bCs/>
            <w:color w:val="auto"/>
            <w:u w:val="none"/>
            <w:shd w:val="clear" w:color="auto" w:fill="FFFFFF"/>
            <w:lang w:val="en-US"/>
          </w:rPr>
          <w:t xml:space="preserve">, </w:t>
        </w:r>
        <w:r w:rsidRPr="00C44CBD">
          <w:rPr>
            <w:rStyle w:val="Hyperlink"/>
            <w:rFonts w:asciiTheme="minorHAnsi" w:hAnsiTheme="minorHAnsi" w:cstheme="minorHAnsi"/>
            <w:b/>
            <w:bCs/>
            <w:color w:val="auto"/>
            <w:u w:val="none"/>
            <w:shd w:val="clear" w:color="auto" w:fill="FFFFFF"/>
            <w:lang w:val="en-US"/>
          </w:rPr>
          <w:t>An Introduction for Object-Oriented Designers</w:t>
        </w:r>
      </w:hyperlink>
      <w:r w:rsidRPr="00C44CBD">
        <w:rPr>
          <w:rStyle w:val="reference-accessdate"/>
          <w:rFonts w:asciiTheme="minorHAnsi" w:hAnsiTheme="minorHAnsi" w:cstheme="minorHAnsi"/>
          <w:bCs/>
          <w:shd w:val="clear" w:color="auto" w:fill="FFFFFF"/>
          <w:lang w:val="en-US"/>
        </w:rPr>
        <w:t xml:space="preserve">. </w:t>
      </w:r>
      <w:r w:rsidRPr="003F17B3">
        <w:rPr>
          <w:rStyle w:val="reference-accessdate"/>
          <w:rFonts w:asciiTheme="minorHAnsi" w:hAnsiTheme="minorHAnsi" w:cstheme="minorHAnsi"/>
          <w:bCs/>
          <w:shd w:val="clear" w:color="auto" w:fill="FFFFFF"/>
        </w:rPr>
        <w:t xml:space="preserve">Disponível em </w:t>
      </w:r>
      <w:hyperlink r:id="rId37" w:history="1">
        <w:r w:rsidRPr="003F17B3">
          <w:rPr>
            <w:rStyle w:val="Hyperlink"/>
            <w:rFonts w:asciiTheme="minorHAnsi" w:hAnsiTheme="minorHAnsi" w:cstheme="minorHAnsi"/>
            <w:bCs/>
            <w:color w:val="auto"/>
            <w:shd w:val="clear" w:color="auto" w:fill="FFFFFF"/>
          </w:rPr>
          <w:t>http://g.oswego.edu/dl/ca/ca/ca.html</w:t>
        </w:r>
      </w:hyperlink>
      <w:r w:rsidRPr="003F17B3">
        <w:rPr>
          <w:rStyle w:val="reference-accessdate"/>
          <w:rFonts w:asciiTheme="minorHAnsi" w:hAnsiTheme="minorHAnsi" w:cstheme="minorHAnsi"/>
          <w:bCs/>
          <w:shd w:val="clear" w:color="auto" w:fill="FFFFFF"/>
        </w:rPr>
        <w:t>, Acessado em 07 de Set. 2018</w:t>
      </w:r>
    </w:p>
    <w:p w:rsidR="00671154" w:rsidRPr="003F17B3" w:rsidRDefault="00671154" w:rsidP="00671154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</w:rPr>
      </w:pPr>
    </w:p>
    <w:p w:rsidR="00671A39" w:rsidRPr="003F17B3" w:rsidRDefault="00671A39" w:rsidP="00671A39">
      <w:pPr>
        <w:jc w:val="both"/>
        <w:rPr>
          <w:rFonts w:asciiTheme="minorHAnsi" w:eastAsiaTheme="minorHAnsi" w:hAnsiTheme="minorHAnsi" w:cstheme="minorHAnsi"/>
          <w:u w:val="single"/>
        </w:rPr>
      </w:pPr>
      <w:r w:rsidRPr="00C44CBD">
        <w:rPr>
          <w:rFonts w:asciiTheme="minorHAnsi" w:eastAsiaTheme="minorHAnsi" w:hAnsiTheme="minorHAnsi" w:cstheme="minorHAnsi"/>
          <w:lang w:val="en-US"/>
        </w:rPr>
        <w:t xml:space="preserve">DAILYRAZOR, </w:t>
      </w:r>
      <w:proofErr w:type="gramStart"/>
      <w:r w:rsidRPr="00C44CBD">
        <w:rPr>
          <w:rFonts w:asciiTheme="minorHAnsi" w:eastAsiaTheme="minorHAnsi" w:hAnsiTheme="minorHAnsi" w:cstheme="minorHAnsi"/>
          <w:b/>
          <w:lang w:val="en-US"/>
        </w:rPr>
        <w:t>The</w:t>
      </w:r>
      <w:proofErr w:type="gramEnd"/>
      <w:r w:rsidRPr="00C44CBD">
        <w:rPr>
          <w:rFonts w:asciiTheme="minorHAnsi" w:eastAsiaTheme="minorHAnsi" w:hAnsiTheme="minorHAnsi" w:cstheme="minorHAnsi"/>
          <w:b/>
          <w:lang w:val="en-US"/>
        </w:rPr>
        <w:t xml:space="preserve"> 10 Best Java Web Frameworks for 2018</w:t>
      </w:r>
      <w:r w:rsidRPr="00C44CBD">
        <w:rPr>
          <w:rFonts w:asciiTheme="minorHAnsi" w:eastAsiaTheme="minorHAnsi" w:hAnsiTheme="minorHAnsi" w:cstheme="minorHAnsi"/>
          <w:lang w:val="en-US"/>
        </w:rPr>
        <w:t xml:space="preserve">. </w:t>
      </w:r>
      <w:r w:rsidRPr="003F17B3">
        <w:rPr>
          <w:rFonts w:asciiTheme="minorHAnsi" w:eastAsiaTheme="minorHAnsi" w:hAnsiTheme="minorHAnsi" w:cstheme="minorHAnsi"/>
        </w:rPr>
        <w:t xml:space="preserve">Disponível em </w:t>
      </w:r>
      <w:hyperlink r:id="rId38" w:history="1">
        <w:r w:rsidRPr="003F17B3">
          <w:rPr>
            <w:rStyle w:val="Hyperlink"/>
            <w:rFonts w:asciiTheme="minorHAnsi" w:eastAsiaTheme="minorHAnsi" w:hAnsiTheme="minorHAnsi" w:cstheme="minorHAnsi"/>
            <w:color w:val="auto"/>
          </w:rPr>
          <w:t>www.dailyrazor.com/blog/best-java-web-frameworks/</w:t>
        </w:r>
      </w:hyperlink>
      <w:r w:rsidRPr="003F17B3">
        <w:rPr>
          <w:rStyle w:val="Hyperlink"/>
          <w:rFonts w:asciiTheme="minorHAnsi" w:eastAsiaTheme="minorHAnsi" w:hAnsiTheme="minorHAnsi" w:cstheme="minorHAnsi"/>
          <w:color w:val="auto"/>
          <w:u w:val="none"/>
        </w:rPr>
        <w:t xml:space="preserve">. Acesso em 20 de </w:t>
      </w:r>
      <w:proofErr w:type="gramStart"/>
      <w:r w:rsidRPr="003F17B3">
        <w:rPr>
          <w:rStyle w:val="Hyperlink"/>
          <w:rFonts w:asciiTheme="minorHAnsi" w:eastAsiaTheme="minorHAnsi" w:hAnsiTheme="minorHAnsi" w:cstheme="minorHAnsi"/>
          <w:color w:val="auto"/>
          <w:u w:val="none"/>
        </w:rPr>
        <w:t>Nov.</w:t>
      </w:r>
      <w:proofErr w:type="gramEnd"/>
      <w:r w:rsidRPr="003F17B3">
        <w:rPr>
          <w:rStyle w:val="Hyperlink"/>
          <w:rFonts w:asciiTheme="minorHAnsi" w:eastAsiaTheme="minorHAnsi" w:hAnsiTheme="minorHAnsi" w:cstheme="minorHAnsi"/>
          <w:color w:val="auto"/>
          <w:u w:val="none"/>
        </w:rPr>
        <w:t xml:space="preserve"> 2018</w:t>
      </w:r>
    </w:p>
    <w:p w:rsidR="00671A39" w:rsidRPr="003F17B3" w:rsidRDefault="00671A39" w:rsidP="00671154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</w:rPr>
      </w:pPr>
    </w:p>
    <w:p w:rsidR="00671154" w:rsidRPr="003F17B3" w:rsidRDefault="00671154" w:rsidP="00671154">
      <w:pPr>
        <w:jc w:val="both"/>
        <w:rPr>
          <w:rFonts w:asciiTheme="minorHAnsi" w:eastAsiaTheme="minorHAnsi" w:hAnsiTheme="minorHAnsi" w:cstheme="minorHAnsi"/>
        </w:rPr>
      </w:pPr>
      <w:r w:rsidRPr="003F17B3">
        <w:rPr>
          <w:rFonts w:asciiTheme="minorHAnsi" w:eastAsiaTheme="minorHAnsi" w:hAnsiTheme="minorHAnsi" w:cstheme="minorHAnsi"/>
        </w:rPr>
        <w:t xml:space="preserve">FRANZINI, Fernando, </w:t>
      </w:r>
      <w:r w:rsidRPr="003F17B3">
        <w:rPr>
          <w:rFonts w:asciiTheme="minorHAnsi" w:eastAsiaTheme="minorHAnsi" w:hAnsiTheme="minorHAnsi" w:cstheme="minorHAnsi"/>
          <w:b/>
        </w:rPr>
        <w:t xml:space="preserve">O que aprendi com livro </w:t>
      </w:r>
      <w:proofErr w:type="spellStart"/>
      <w:r w:rsidRPr="003F17B3">
        <w:rPr>
          <w:rFonts w:asciiTheme="minorHAnsi" w:eastAsiaTheme="minorHAnsi" w:hAnsiTheme="minorHAnsi" w:cstheme="minorHAnsi"/>
          <w:b/>
        </w:rPr>
        <w:t>VRaptor</w:t>
      </w:r>
      <w:proofErr w:type="spellEnd"/>
      <w:r w:rsidRPr="003F17B3">
        <w:rPr>
          <w:rFonts w:asciiTheme="minorHAnsi" w:eastAsiaTheme="minorHAnsi" w:hAnsiTheme="minorHAnsi" w:cstheme="minorHAnsi"/>
          <w:b/>
        </w:rPr>
        <w:t xml:space="preserve"> – </w:t>
      </w:r>
      <w:proofErr w:type="spellStart"/>
      <w:r w:rsidRPr="003F17B3">
        <w:rPr>
          <w:rFonts w:asciiTheme="minorHAnsi" w:eastAsiaTheme="minorHAnsi" w:hAnsiTheme="minorHAnsi" w:cstheme="minorHAnsi"/>
          <w:b/>
        </w:rPr>
        <w:t>Desenvovlimento</w:t>
      </w:r>
      <w:proofErr w:type="spellEnd"/>
      <w:r w:rsidRPr="003F17B3">
        <w:rPr>
          <w:rFonts w:asciiTheme="minorHAnsi" w:eastAsiaTheme="minorHAnsi" w:hAnsiTheme="minorHAnsi" w:cstheme="minorHAnsi"/>
          <w:b/>
        </w:rPr>
        <w:t xml:space="preserve"> Ágil para Web com </w:t>
      </w:r>
      <w:r w:rsidRPr="003F17B3">
        <w:rPr>
          <w:rFonts w:asciiTheme="minorHAnsi" w:eastAsiaTheme="minorHAnsi" w:hAnsiTheme="minorHAnsi" w:cstheme="minorHAnsi"/>
          <w:b/>
          <w:i/>
        </w:rPr>
        <w:t>Java</w:t>
      </w:r>
      <w:r w:rsidRPr="003F17B3">
        <w:rPr>
          <w:rFonts w:asciiTheme="minorHAnsi" w:eastAsiaTheme="minorHAnsi" w:hAnsiTheme="minorHAnsi" w:cstheme="minorHAnsi"/>
        </w:rPr>
        <w:t xml:space="preserve">. Publicado em 11 de </w:t>
      </w:r>
      <w:proofErr w:type="gramStart"/>
      <w:r w:rsidRPr="003F17B3">
        <w:rPr>
          <w:rFonts w:asciiTheme="minorHAnsi" w:eastAsiaTheme="minorHAnsi" w:hAnsiTheme="minorHAnsi" w:cstheme="minorHAnsi"/>
        </w:rPr>
        <w:t>Dez.</w:t>
      </w:r>
      <w:proofErr w:type="gramEnd"/>
      <w:r w:rsidRPr="003F17B3">
        <w:rPr>
          <w:rFonts w:asciiTheme="minorHAnsi" w:eastAsiaTheme="minorHAnsi" w:hAnsiTheme="minorHAnsi" w:cstheme="minorHAnsi"/>
        </w:rPr>
        <w:t xml:space="preserve"> 2013. Disponível em</w:t>
      </w:r>
      <w:hyperlink r:id="rId39" w:history="1">
        <w:r w:rsidRPr="003F17B3">
          <w:rPr>
            <w:rStyle w:val="Hyperlink"/>
            <w:rFonts w:asciiTheme="minorHAnsi" w:eastAsiaTheme="minorHAnsi" w:hAnsiTheme="minorHAnsi" w:cstheme="minorHAnsi"/>
            <w:color w:val="auto"/>
          </w:rPr>
          <w:t>https://imasters.com.br/back-end/o-que-aprendi-com-o-livro-vraptor-desenvolvimento-agil-para-web-com-java</w:t>
        </w:r>
      </w:hyperlink>
    </w:p>
    <w:p w:rsidR="00671154" w:rsidRPr="003F17B3" w:rsidRDefault="00671154" w:rsidP="00671154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</w:rPr>
      </w:pPr>
    </w:p>
    <w:p w:rsidR="00671154" w:rsidRPr="003F17B3" w:rsidRDefault="00671154" w:rsidP="00671154">
      <w:pPr>
        <w:jc w:val="both"/>
        <w:rPr>
          <w:rFonts w:asciiTheme="minorHAnsi" w:eastAsiaTheme="minorHAnsi" w:hAnsiTheme="minorHAnsi" w:cstheme="minorHAnsi"/>
        </w:rPr>
      </w:pPr>
      <w:r w:rsidRPr="003F17B3">
        <w:rPr>
          <w:rFonts w:asciiTheme="minorHAnsi" w:eastAsiaTheme="minorHAnsi" w:hAnsiTheme="minorHAnsi" w:cstheme="minorHAnsi"/>
        </w:rPr>
        <w:t xml:space="preserve">GUERRA, E., </w:t>
      </w:r>
      <w:r w:rsidRPr="003F17B3">
        <w:rPr>
          <w:rFonts w:asciiTheme="minorHAnsi" w:eastAsiaTheme="minorHAnsi" w:hAnsiTheme="minorHAnsi" w:cstheme="minorHAnsi"/>
          <w:b/>
          <w:i/>
        </w:rPr>
        <w:t>Design Patterns</w:t>
      </w:r>
      <w:r w:rsidRPr="003F17B3">
        <w:rPr>
          <w:rFonts w:asciiTheme="minorHAnsi" w:eastAsiaTheme="minorHAnsi" w:hAnsiTheme="minorHAnsi" w:cstheme="minorHAnsi"/>
          <w:b/>
        </w:rPr>
        <w:t xml:space="preserve"> com Java: Projeto orientado a objetos guiado por padrões</w:t>
      </w:r>
      <w:r w:rsidRPr="003F17B3">
        <w:rPr>
          <w:rFonts w:asciiTheme="minorHAnsi" w:eastAsiaTheme="minorHAnsi" w:hAnsiTheme="minorHAnsi" w:cstheme="minorHAnsi"/>
        </w:rPr>
        <w:t xml:space="preserve">. Publicado em 2012. Ed. Casa do Código. </w:t>
      </w:r>
    </w:p>
    <w:p w:rsidR="00671154" w:rsidRPr="003F17B3" w:rsidRDefault="00671154" w:rsidP="00671154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</w:rPr>
      </w:pPr>
    </w:p>
    <w:p w:rsidR="00671154" w:rsidRPr="00C44CBD" w:rsidRDefault="00671154" w:rsidP="00671154">
      <w:pPr>
        <w:jc w:val="both"/>
        <w:rPr>
          <w:rFonts w:asciiTheme="minorHAnsi" w:eastAsiaTheme="minorHAnsi" w:hAnsiTheme="minorHAnsi" w:cstheme="minorHAnsi"/>
          <w:lang w:val="en-US"/>
        </w:rPr>
      </w:pPr>
      <w:r w:rsidRPr="003F17B3">
        <w:rPr>
          <w:rFonts w:asciiTheme="minorHAnsi" w:hAnsiTheme="minorHAnsi" w:cstheme="minorHAnsi"/>
        </w:rPr>
        <w:t xml:space="preserve">HEMRAJANI, Anil, </w:t>
      </w:r>
      <w:proofErr w:type="spellStart"/>
      <w:r w:rsidRPr="003F17B3">
        <w:rPr>
          <w:rFonts w:asciiTheme="minorHAnsi" w:hAnsiTheme="minorHAnsi" w:cstheme="minorHAnsi"/>
          <w:b/>
        </w:rPr>
        <w:t>Agile</w:t>
      </w:r>
      <w:proofErr w:type="spellEnd"/>
      <w:r w:rsidRPr="003F17B3">
        <w:rPr>
          <w:rFonts w:asciiTheme="minorHAnsi" w:hAnsiTheme="minorHAnsi" w:cstheme="minorHAnsi"/>
          <w:b/>
        </w:rPr>
        <w:t xml:space="preserve"> JAVA Development </w:t>
      </w:r>
      <w:proofErr w:type="spellStart"/>
      <w:r w:rsidRPr="003F17B3">
        <w:rPr>
          <w:rFonts w:asciiTheme="minorHAnsi" w:hAnsiTheme="minorHAnsi" w:cstheme="minorHAnsi"/>
          <w:b/>
        </w:rPr>
        <w:t>with</w:t>
      </w:r>
      <w:proofErr w:type="spellEnd"/>
      <w:r w:rsidRPr="003F17B3">
        <w:rPr>
          <w:rFonts w:asciiTheme="minorHAnsi" w:hAnsiTheme="minorHAnsi" w:cstheme="minorHAnsi"/>
          <w:b/>
        </w:rPr>
        <w:t xml:space="preserve"> Spring, Hibernate </w:t>
      </w:r>
      <w:proofErr w:type="spellStart"/>
      <w:r w:rsidRPr="003F17B3">
        <w:rPr>
          <w:rFonts w:asciiTheme="minorHAnsi" w:hAnsiTheme="minorHAnsi" w:cstheme="minorHAnsi"/>
          <w:b/>
        </w:rPr>
        <w:t>and</w:t>
      </w:r>
      <w:proofErr w:type="spellEnd"/>
      <w:r w:rsidRPr="003F17B3">
        <w:rPr>
          <w:rFonts w:asciiTheme="minorHAnsi" w:hAnsiTheme="minorHAnsi" w:cstheme="minorHAnsi"/>
          <w:b/>
        </w:rPr>
        <w:t xml:space="preserve"> Eclipse</w:t>
      </w:r>
      <w:r w:rsidRPr="003F17B3">
        <w:rPr>
          <w:rFonts w:asciiTheme="minorHAnsi" w:hAnsiTheme="minorHAnsi" w:cstheme="minorHAnsi"/>
        </w:rPr>
        <w:t xml:space="preserve">. Publicado em 2006. </w:t>
      </w:r>
      <w:proofErr w:type="spellStart"/>
      <w:r w:rsidRPr="00C44CBD">
        <w:rPr>
          <w:rFonts w:asciiTheme="minorHAnsi" w:hAnsiTheme="minorHAnsi" w:cstheme="minorHAnsi"/>
          <w:lang w:val="en-US"/>
        </w:rPr>
        <w:t>Editora</w:t>
      </w:r>
      <w:proofErr w:type="spellEnd"/>
      <w:r w:rsidRPr="00C44CBD">
        <w:rPr>
          <w:rFonts w:asciiTheme="minorHAnsi" w:hAnsiTheme="minorHAnsi" w:cstheme="minorHAnsi"/>
          <w:lang w:val="en-US"/>
        </w:rPr>
        <w:t xml:space="preserve"> Paperback</w:t>
      </w:r>
    </w:p>
    <w:p w:rsidR="00671154" w:rsidRPr="00C44CBD" w:rsidRDefault="00671154" w:rsidP="00671154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lang w:val="en-US"/>
        </w:rPr>
      </w:pPr>
    </w:p>
    <w:p w:rsidR="00671A39" w:rsidRPr="00C44CBD" w:rsidRDefault="00671A39" w:rsidP="00671A39">
      <w:pPr>
        <w:rPr>
          <w:rFonts w:asciiTheme="minorHAnsi" w:hAnsiTheme="minorHAnsi" w:cstheme="minorHAnsi"/>
          <w:lang w:val="en-US"/>
        </w:rPr>
      </w:pPr>
      <w:r w:rsidRPr="00C44CBD">
        <w:rPr>
          <w:rFonts w:asciiTheme="minorHAnsi" w:eastAsiaTheme="minorHAnsi" w:hAnsiTheme="minorHAnsi" w:cstheme="minorHAnsi"/>
          <w:lang w:val="en-US"/>
        </w:rPr>
        <w:t xml:space="preserve">JAVAPIPE </w:t>
      </w:r>
      <w:r w:rsidRPr="00C44CBD">
        <w:rPr>
          <w:rFonts w:asciiTheme="minorHAnsi" w:eastAsiaTheme="minorHAnsi" w:hAnsiTheme="minorHAnsi" w:cstheme="minorHAnsi"/>
          <w:b/>
          <w:lang w:val="en-US"/>
        </w:rPr>
        <w:t>– 10 Best Java Web Frameworks to Use in 2018 (100% Future-Proof)</w:t>
      </w:r>
      <w:r w:rsidRPr="00C44CBD">
        <w:rPr>
          <w:rFonts w:asciiTheme="minorHAnsi" w:hAnsiTheme="minorHAnsi" w:cstheme="minorHAnsi"/>
          <w:lang w:val="en-US"/>
        </w:rPr>
        <w:t xml:space="preserve">. </w:t>
      </w:r>
      <w:r w:rsidRPr="003F17B3">
        <w:rPr>
          <w:rFonts w:asciiTheme="minorHAnsi" w:hAnsiTheme="minorHAnsi" w:cstheme="minorHAnsi"/>
        </w:rPr>
        <w:t xml:space="preserve">Disponível em </w:t>
      </w:r>
      <w:hyperlink r:id="rId40" w:history="1">
        <w:r w:rsidRPr="003F17B3">
          <w:rPr>
            <w:rStyle w:val="Hyperlink"/>
            <w:rFonts w:asciiTheme="minorHAnsi" w:hAnsiTheme="minorHAnsi" w:cstheme="minorHAnsi"/>
            <w:color w:val="auto"/>
          </w:rPr>
          <w:t>https://javapipe.com/hosting/blog/best-java-web-frameworks</w:t>
        </w:r>
      </w:hyperlink>
      <w:r w:rsidRPr="003F17B3">
        <w:rPr>
          <w:rStyle w:val="Hyperlink"/>
          <w:rFonts w:asciiTheme="minorHAnsi" w:hAnsiTheme="minorHAnsi" w:cstheme="minorHAnsi"/>
          <w:color w:val="auto"/>
          <w:u w:val="none"/>
        </w:rPr>
        <w:t xml:space="preserve">. </w:t>
      </w:r>
      <w:r w:rsidRPr="00C44CBD">
        <w:rPr>
          <w:rStyle w:val="Hyperlink"/>
          <w:rFonts w:asciiTheme="minorHAnsi" w:hAnsiTheme="minorHAnsi" w:cstheme="minorHAnsi"/>
          <w:color w:val="auto"/>
          <w:u w:val="none"/>
          <w:lang w:val="en-US"/>
        </w:rPr>
        <w:t>Acesso em 10 de Nov. 2018</w:t>
      </w:r>
    </w:p>
    <w:p w:rsidR="00671A39" w:rsidRPr="00C44CBD" w:rsidRDefault="00671A39" w:rsidP="00671154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lang w:val="en-US"/>
        </w:rPr>
      </w:pPr>
    </w:p>
    <w:p w:rsidR="00671154" w:rsidRPr="003F17B3" w:rsidRDefault="00671154" w:rsidP="00671154">
      <w:pPr>
        <w:jc w:val="both"/>
        <w:rPr>
          <w:rFonts w:asciiTheme="minorHAnsi" w:eastAsia="MinionPro-It" w:hAnsiTheme="minorHAnsi" w:cstheme="minorHAnsi"/>
        </w:rPr>
      </w:pPr>
      <w:r w:rsidRPr="00C44CBD">
        <w:rPr>
          <w:rFonts w:asciiTheme="minorHAnsi" w:eastAsia="MinionPro-It" w:hAnsiTheme="minorHAnsi" w:cstheme="minorHAnsi"/>
          <w:lang w:val="en-US"/>
        </w:rPr>
        <w:t xml:space="preserve">KAYAL, </w:t>
      </w:r>
      <w:proofErr w:type="spellStart"/>
      <w:r w:rsidRPr="00C44CBD">
        <w:rPr>
          <w:rFonts w:asciiTheme="minorHAnsi" w:eastAsia="MinionPro-It" w:hAnsiTheme="minorHAnsi" w:cstheme="minorHAnsi"/>
          <w:lang w:val="en-US"/>
        </w:rPr>
        <w:t>Dhrubojyoti</w:t>
      </w:r>
      <w:proofErr w:type="spellEnd"/>
      <w:r w:rsidRPr="00C44CBD">
        <w:rPr>
          <w:rFonts w:asciiTheme="minorHAnsi" w:eastAsia="MinionPro-It" w:hAnsiTheme="minorHAnsi" w:cstheme="minorHAnsi"/>
          <w:lang w:val="en-US"/>
        </w:rPr>
        <w:t xml:space="preserve">, </w:t>
      </w:r>
      <w:r w:rsidRPr="00C44CBD">
        <w:rPr>
          <w:rFonts w:asciiTheme="minorHAnsi" w:eastAsia="MinionPro-It" w:hAnsiTheme="minorHAnsi" w:cstheme="minorHAnsi"/>
          <w:b/>
          <w:lang w:val="en-US"/>
        </w:rPr>
        <w:t xml:space="preserve">Pro JAVA Spring Patterns – Best Practices and Design Strategies Implementing JAVA EE Patterns with the </w:t>
      </w:r>
      <w:proofErr w:type="spellStart"/>
      <w:r w:rsidRPr="00C44CBD">
        <w:rPr>
          <w:rFonts w:asciiTheme="minorHAnsi" w:eastAsia="MinionPro-It" w:hAnsiTheme="minorHAnsi" w:cstheme="minorHAnsi"/>
          <w:b/>
          <w:lang w:val="en-US"/>
        </w:rPr>
        <w:t>Sprign</w:t>
      </w:r>
      <w:proofErr w:type="spellEnd"/>
      <w:r w:rsidRPr="00C44CBD">
        <w:rPr>
          <w:rFonts w:asciiTheme="minorHAnsi" w:eastAsia="MinionPro-It" w:hAnsiTheme="minorHAnsi" w:cstheme="minorHAnsi"/>
          <w:b/>
          <w:lang w:val="en-US"/>
        </w:rPr>
        <w:t xml:space="preserve"> Framework</w:t>
      </w:r>
      <w:r w:rsidRPr="00C44CBD">
        <w:rPr>
          <w:rFonts w:asciiTheme="minorHAnsi" w:eastAsia="MinionPro-It" w:hAnsiTheme="minorHAnsi" w:cstheme="minorHAnsi"/>
          <w:lang w:val="en-US"/>
        </w:rPr>
        <w:t xml:space="preserve">, </w:t>
      </w:r>
      <w:proofErr w:type="spellStart"/>
      <w:r w:rsidRPr="00C44CBD">
        <w:rPr>
          <w:rFonts w:asciiTheme="minorHAnsi" w:eastAsia="MinionPro-It" w:hAnsiTheme="minorHAnsi" w:cstheme="minorHAnsi"/>
          <w:lang w:val="en-US"/>
        </w:rPr>
        <w:t>Publicado</w:t>
      </w:r>
      <w:proofErr w:type="spellEnd"/>
      <w:r w:rsidRPr="00C44CBD">
        <w:rPr>
          <w:rFonts w:asciiTheme="minorHAnsi" w:eastAsia="MinionPro-It" w:hAnsiTheme="minorHAnsi" w:cstheme="minorHAnsi"/>
          <w:lang w:val="en-US"/>
        </w:rPr>
        <w:t xml:space="preserve"> em 2008. </w:t>
      </w:r>
      <w:r w:rsidRPr="003F17B3">
        <w:rPr>
          <w:rFonts w:asciiTheme="minorHAnsi" w:eastAsia="MinionPro-It" w:hAnsiTheme="minorHAnsi" w:cstheme="minorHAnsi"/>
        </w:rPr>
        <w:t xml:space="preserve">Editora </w:t>
      </w:r>
      <w:proofErr w:type="spellStart"/>
      <w:r w:rsidRPr="003F17B3">
        <w:rPr>
          <w:rFonts w:asciiTheme="minorHAnsi" w:eastAsia="MinionPro-It" w:hAnsiTheme="minorHAnsi" w:cstheme="minorHAnsi"/>
        </w:rPr>
        <w:t>Apress</w:t>
      </w:r>
      <w:proofErr w:type="spellEnd"/>
      <w:r w:rsidRPr="003F17B3">
        <w:rPr>
          <w:rFonts w:asciiTheme="minorHAnsi" w:eastAsia="MinionPro-It" w:hAnsiTheme="minorHAnsi" w:cstheme="minorHAnsi"/>
        </w:rPr>
        <w:t xml:space="preserve">. </w:t>
      </w:r>
    </w:p>
    <w:p w:rsidR="00671154" w:rsidRPr="003F17B3" w:rsidRDefault="00671154" w:rsidP="00671154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</w:rPr>
      </w:pPr>
    </w:p>
    <w:p w:rsidR="00671154" w:rsidRPr="003F17B3" w:rsidRDefault="00671154" w:rsidP="00671154">
      <w:pPr>
        <w:jc w:val="both"/>
        <w:rPr>
          <w:rFonts w:asciiTheme="minorHAnsi" w:eastAsiaTheme="minorHAnsi" w:hAnsiTheme="minorHAnsi" w:cstheme="minorHAnsi"/>
          <w:u w:val="single"/>
        </w:rPr>
      </w:pPr>
      <w:r w:rsidRPr="003F17B3">
        <w:rPr>
          <w:rFonts w:asciiTheme="minorHAnsi" w:eastAsiaTheme="minorHAnsi" w:hAnsiTheme="minorHAnsi" w:cstheme="minorHAnsi"/>
        </w:rPr>
        <w:t xml:space="preserve">MATTEI, Marcelo. </w:t>
      </w:r>
      <w:r w:rsidRPr="003F17B3">
        <w:rPr>
          <w:rFonts w:asciiTheme="minorHAnsi" w:eastAsiaTheme="minorHAnsi" w:hAnsiTheme="minorHAnsi" w:cstheme="minorHAnsi"/>
          <w:b/>
        </w:rPr>
        <w:t xml:space="preserve">Boas práticas no desenvolvimento de websites. </w:t>
      </w:r>
      <w:r w:rsidRPr="003F17B3">
        <w:rPr>
          <w:rFonts w:asciiTheme="minorHAnsi" w:eastAsiaTheme="minorHAnsi" w:hAnsiTheme="minorHAnsi" w:cstheme="minorHAnsi"/>
        </w:rPr>
        <w:t xml:space="preserve">Publicado em 19 de </w:t>
      </w:r>
      <w:proofErr w:type="gramStart"/>
      <w:r w:rsidRPr="003F17B3">
        <w:rPr>
          <w:rFonts w:asciiTheme="minorHAnsi" w:eastAsiaTheme="minorHAnsi" w:hAnsiTheme="minorHAnsi" w:cstheme="minorHAnsi"/>
        </w:rPr>
        <w:t>Nov.</w:t>
      </w:r>
      <w:proofErr w:type="gramEnd"/>
      <w:r w:rsidRPr="003F17B3">
        <w:rPr>
          <w:rFonts w:asciiTheme="minorHAnsi" w:eastAsiaTheme="minorHAnsi" w:hAnsiTheme="minorHAnsi" w:cstheme="minorHAnsi"/>
        </w:rPr>
        <w:t xml:space="preserve"> 2007. Disponível em </w:t>
      </w:r>
      <w:hyperlink r:id="rId41" w:history="1">
        <w:r w:rsidRPr="003F17B3">
          <w:rPr>
            <w:rStyle w:val="Hyperlink"/>
            <w:rFonts w:asciiTheme="minorHAnsi" w:eastAsiaTheme="minorHAnsi" w:hAnsiTheme="minorHAnsi" w:cstheme="minorHAnsi"/>
            <w:color w:val="auto"/>
          </w:rPr>
          <w:t>https://webinsider.com.br/boas-praticas-no-desenvolvimento-de-websites/</w:t>
        </w:r>
      </w:hyperlink>
      <w:r w:rsidRPr="003F17B3">
        <w:rPr>
          <w:rFonts w:asciiTheme="minorHAnsi" w:eastAsiaTheme="minorHAnsi" w:hAnsiTheme="minorHAnsi" w:cstheme="minorHAnsi"/>
        </w:rPr>
        <w:t xml:space="preserve">. Acesso em 27 de </w:t>
      </w:r>
      <w:proofErr w:type="gramStart"/>
      <w:r w:rsidRPr="003F17B3">
        <w:rPr>
          <w:rFonts w:asciiTheme="minorHAnsi" w:eastAsiaTheme="minorHAnsi" w:hAnsiTheme="minorHAnsi" w:cstheme="minorHAnsi"/>
        </w:rPr>
        <w:t>Ago.</w:t>
      </w:r>
      <w:proofErr w:type="gramEnd"/>
      <w:r w:rsidRPr="003F17B3">
        <w:rPr>
          <w:rFonts w:asciiTheme="minorHAnsi" w:eastAsiaTheme="minorHAnsi" w:hAnsiTheme="minorHAnsi" w:cstheme="minorHAnsi"/>
        </w:rPr>
        <w:t xml:space="preserve"> 2018.</w:t>
      </w:r>
    </w:p>
    <w:p w:rsidR="00671154" w:rsidRPr="003F17B3" w:rsidRDefault="00671154" w:rsidP="00671154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</w:rPr>
      </w:pPr>
    </w:p>
    <w:p w:rsidR="00671154" w:rsidRPr="003F17B3" w:rsidRDefault="00671154" w:rsidP="00671154">
      <w:pPr>
        <w:jc w:val="both"/>
        <w:rPr>
          <w:rFonts w:asciiTheme="minorHAnsi" w:eastAsiaTheme="minorHAnsi" w:hAnsiTheme="minorHAnsi" w:cstheme="minorHAnsi"/>
        </w:rPr>
      </w:pPr>
      <w:r w:rsidRPr="003F17B3">
        <w:rPr>
          <w:rFonts w:asciiTheme="minorHAnsi" w:eastAsiaTheme="minorHAnsi" w:hAnsiTheme="minorHAnsi" w:cstheme="minorHAnsi"/>
        </w:rPr>
        <w:t xml:space="preserve">ORACLE, </w:t>
      </w:r>
      <w:r w:rsidRPr="003F17B3">
        <w:rPr>
          <w:rFonts w:asciiTheme="minorHAnsi" w:eastAsiaTheme="minorHAnsi" w:hAnsiTheme="minorHAnsi" w:cstheme="minorHAnsi"/>
          <w:b/>
        </w:rPr>
        <w:t xml:space="preserve">O que é um </w:t>
      </w:r>
      <w:proofErr w:type="spellStart"/>
      <w:r w:rsidRPr="003F17B3">
        <w:rPr>
          <w:rFonts w:asciiTheme="minorHAnsi" w:eastAsiaTheme="minorHAnsi" w:hAnsiTheme="minorHAnsi" w:cstheme="minorHAnsi"/>
          <w:b/>
          <w:i/>
        </w:rPr>
        <w:t>servlet</w:t>
      </w:r>
      <w:proofErr w:type="spellEnd"/>
      <w:r w:rsidRPr="003F17B3">
        <w:rPr>
          <w:rFonts w:asciiTheme="minorHAnsi" w:eastAsiaTheme="minorHAnsi" w:hAnsiTheme="minorHAnsi" w:cstheme="minorHAnsi"/>
          <w:b/>
        </w:rPr>
        <w:t>?</w:t>
      </w:r>
      <w:r w:rsidRPr="003F17B3">
        <w:rPr>
          <w:rFonts w:asciiTheme="minorHAnsi" w:eastAsiaTheme="minorHAnsi" w:hAnsiTheme="minorHAnsi" w:cstheme="minorHAnsi"/>
        </w:rPr>
        <w:t xml:space="preserve"> Disponível em </w:t>
      </w:r>
      <w:hyperlink r:id="rId42" w:history="1">
        <w:r w:rsidRPr="003F17B3">
          <w:rPr>
            <w:rStyle w:val="Hyperlink"/>
            <w:rFonts w:asciiTheme="minorHAnsi" w:eastAsiaTheme="minorHAnsi" w:hAnsiTheme="minorHAnsi" w:cstheme="minorHAnsi"/>
            <w:color w:val="auto"/>
          </w:rPr>
          <w:t>https://docs.oracle.com/javaee/6/tutorial/doc/bnafe.html</w:t>
        </w:r>
      </w:hyperlink>
      <w:r w:rsidRPr="003F17B3">
        <w:rPr>
          <w:rFonts w:asciiTheme="minorHAnsi" w:eastAsiaTheme="minorHAnsi" w:hAnsiTheme="minorHAnsi" w:cstheme="minorHAnsi"/>
        </w:rPr>
        <w:t xml:space="preserve">. Acesso em 02 de </w:t>
      </w:r>
      <w:proofErr w:type="gramStart"/>
      <w:r w:rsidRPr="003F17B3">
        <w:rPr>
          <w:rFonts w:asciiTheme="minorHAnsi" w:eastAsiaTheme="minorHAnsi" w:hAnsiTheme="minorHAnsi" w:cstheme="minorHAnsi"/>
        </w:rPr>
        <w:t>Set.</w:t>
      </w:r>
      <w:proofErr w:type="gramEnd"/>
      <w:r w:rsidRPr="003F17B3">
        <w:rPr>
          <w:rFonts w:asciiTheme="minorHAnsi" w:eastAsiaTheme="minorHAnsi" w:hAnsiTheme="minorHAnsi" w:cstheme="minorHAnsi"/>
        </w:rPr>
        <w:t xml:space="preserve"> 2018. </w:t>
      </w:r>
    </w:p>
    <w:p w:rsidR="00671154" w:rsidRPr="003F17B3" w:rsidRDefault="00671154" w:rsidP="00671154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</w:rPr>
      </w:pPr>
    </w:p>
    <w:p w:rsidR="00671154" w:rsidRPr="003F17B3" w:rsidRDefault="00671154" w:rsidP="00671154">
      <w:pPr>
        <w:jc w:val="both"/>
        <w:rPr>
          <w:rFonts w:asciiTheme="minorHAnsi" w:eastAsiaTheme="minorHAnsi" w:hAnsiTheme="minorHAnsi" w:cstheme="minorHAnsi"/>
        </w:rPr>
      </w:pPr>
      <w:r w:rsidRPr="003F17B3">
        <w:rPr>
          <w:rFonts w:asciiTheme="minorHAnsi" w:eastAsiaTheme="minorHAnsi" w:hAnsiTheme="minorHAnsi" w:cstheme="minorHAnsi"/>
        </w:rPr>
        <w:t xml:space="preserve">REENSKAUG, T., </w:t>
      </w:r>
      <w:proofErr w:type="spellStart"/>
      <w:r w:rsidRPr="003F17B3">
        <w:rPr>
          <w:rFonts w:asciiTheme="minorHAnsi" w:eastAsiaTheme="minorHAnsi" w:hAnsiTheme="minorHAnsi" w:cstheme="minorHAnsi"/>
          <w:b/>
        </w:rPr>
        <w:t>Models</w:t>
      </w:r>
      <w:proofErr w:type="spellEnd"/>
      <w:r w:rsidRPr="003F17B3">
        <w:rPr>
          <w:rFonts w:asciiTheme="minorHAnsi" w:eastAsiaTheme="minorHAnsi" w:hAnsiTheme="minorHAnsi" w:cstheme="minorHAnsi"/>
          <w:b/>
        </w:rPr>
        <w:t xml:space="preserve"> - </w:t>
      </w:r>
      <w:proofErr w:type="spellStart"/>
      <w:r w:rsidRPr="003F17B3">
        <w:rPr>
          <w:rFonts w:asciiTheme="minorHAnsi" w:eastAsiaTheme="minorHAnsi" w:hAnsiTheme="minorHAnsi" w:cstheme="minorHAnsi"/>
          <w:b/>
        </w:rPr>
        <w:t>Views</w:t>
      </w:r>
      <w:proofErr w:type="spellEnd"/>
      <w:r w:rsidRPr="003F17B3">
        <w:rPr>
          <w:rFonts w:asciiTheme="minorHAnsi" w:eastAsiaTheme="minorHAnsi" w:hAnsiTheme="minorHAnsi" w:cstheme="minorHAnsi"/>
          <w:b/>
        </w:rPr>
        <w:t xml:space="preserve"> - </w:t>
      </w:r>
      <w:proofErr w:type="spellStart"/>
      <w:r w:rsidRPr="003F17B3">
        <w:rPr>
          <w:rFonts w:asciiTheme="minorHAnsi" w:eastAsiaTheme="minorHAnsi" w:hAnsiTheme="minorHAnsi" w:cstheme="minorHAnsi"/>
          <w:b/>
        </w:rPr>
        <w:t>Controllers</w:t>
      </w:r>
      <w:proofErr w:type="spellEnd"/>
      <w:r w:rsidRPr="003F17B3">
        <w:rPr>
          <w:rFonts w:asciiTheme="minorHAnsi" w:eastAsiaTheme="minorHAnsi" w:hAnsiTheme="minorHAnsi" w:cstheme="minorHAnsi"/>
        </w:rPr>
        <w:t xml:space="preserve">. Disponível em  </w:t>
      </w:r>
      <w:hyperlink r:id="rId43" w:history="1">
        <w:r w:rsidRPr="003F17B3">
          <w:rPr>
            <w:rStyle w:val="Hyperlink"/>
            <w:rFonts w:asciiTheme="minorHAnsi" w:eastAsiaTheme="minorHAnsi" w:hAnsiTheme="minorHAnsi" w:cstheme="minorHAnsi"/>
            <w:color w:val="auto"/>
          </w:rPr>
          <w:t>https://heim.ifi.uio.no/~trygver/1979/mvc-2/1979-12-MVC.pdf</w:t>
        </w:r>
      </w:hyperlink>
      <w:r w:rsidRPr="003F17B3">
        <w:rPr>
          <w:rFonts w:asciiTheme="minorHAnsi" w:eastAsiaTheme="minorHAnsi" w:hAnsiTheme="minorHAnsi" w:cstheme="minorHAnsi"/>
        </w:rPr>
        <w:t xml:space="preserve">. Acessado em 07 de </w:t>
      </w:r>
      <w:proofErr w:type="gramStart"/>
      <w:r w:rsidRPr="003F17B3">
        <w:rPr>
          <w:rFonts w:asciiTheme="minorHAnsi" w:eastAsiaTheme="minorHAnsi" w:hAnsiTheme="minorHAnsi" w:cstheme="minorHAnsi"/>
        </w:rPr>
        <w:t>Set.</w:t>
      </w:r>
      <w:proofErr w:type="gramEnd"/>
      <w:r w:rsidRPr="003F17B3">
        <w:rPr>
          <w:rFonts w:asciiTheme="minorHAnsi" w:eastAsiaTheme="minorHAnsi" w:hAnsiTheme="minorHAnsi" w:cstheme="minorHAnsi"/>
        </w:rPr>
        <w:t xml:space="preserve"> 2018.</w:t>
      </w:r>
    </w:p>
    <w:p w:rsidR="00671154" w:rsidRPr="003F17B3" w:rsidRDefault="00671154" w:rsidP="00671154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</w:rPr>
      </w:pPr>
    </w:p>
    <w:p w:rsidR="00671A39" w:rsidRPr="003F17B3" w:rsidRDefault="00671A39" w:rsidP="00671A39">
      <w:pPr>
        <w:jc w:val="both"/>
        <w:rPr>
          <w:rFonts w:asciiTheme="minorHAnsi" w:eastAsiaTheme="minorHAnsi" w:hAnsiTheme="minorHAnsi" w:cstheme="minorHAnsi"/>
        </w:rPr>
      </w:pPr>
      <w:r w:rsidRPr="003F17B3">
        <w:rPr>
          <w:rFonts w:asciiTheme="minorHAnsi" w:eastAsiaTheme="minorHAnsi" w:hAnsiTheme="minorHAnsi" w:cstheme="minorHAnsi"/>
        </w:rPr>
        <w:t xml:space="preserve">REBBELSLAB, </w:t>
      </w:r>
      <w:r w:rsidRPr="003F17B3">
        <w:rPr>
          <w:rFonts w:asciiTheme="minorHAnsi" w:eastAsiaTheme="minorHAnsi" w:hAnsiTheme="minorHAnsi" w:cstheme="minorHAnsi"/>
          <w:b/>
        </w:rPr>
        <w:t xml:space="preserve">Java Tools </w:t>
      </w:r>
      <w:proofErr w:type="spellStart"/>
      <w:r w:rsidRPr="003F17B3">
        <w:rPr>
          <w:rFonts w:asciiTheme="minorHAnsi" w:eastAsiaTheme="minorHAnsi" w:hAnsiTheme="minorHAnsi" w:cstheme="minorHAnsi"/>
          <w:b/>
        </w:rPr>
        <w:t>and</w:t>
      </w:r>
      <w:proofErr w:type="spellEnd"/>
      <w:r w:rsidRPr="003F17B3">
        <w:rPr>
          <w:rFonts w:asciiTheme="minorHAnsi" w:eastAsiaTheme="minorHAnsi" w:hAnsiTheme="minorHAnsi" w:cstheme="minorHAnsi"/>
          <w:b/>
        </w:rPr>
        <w:t xml:space="preserve"> Technologies </w:t>
      </w:r>
      <w:proofErr w:type="spellStart"/>
      <w:r w:rsidRPr="003F17B3">
        <w:rPr>
          <w:rFonts w:asciiTheme="minorHAnsi" w:eastAsiaTheme="minorHAnsi" w:hAnsiTheme="minorHAnsi" w:cstheme="minorHAnsi"/>
          <w:b/>
        </w:rPr>
        <w:t>Landscape</w:t>
      </w:r>
      <w:proofErr w:type="spellEnd"/>
      <w:r w:rsidRPr="003F17B3">
        <w:rPr>
          <w:rFonts w:asciiTheme="minorHAnsi" w:eastAsiaTheme="minorHAnsi" w:hAnsiTheme="minorHAnsi" w:cstheme="minorHAnsi"/>
          <w:b/>
        </w:rPr>
        <w:t xml:space="preserve"> </w:t>
      </w:r>
      <w:proofErr w:type="spellStart"/>
      <w:r w:rsidRPr="003F17B3">
        <w:rPr>
          <w:rFonts w:asciiTheme="minorHAnsi" w:eastAsiaTheme="minorHAnsi" w:hAnsiTheme="minorHAnsi" w:cstheme="minorHAnsi"/>
          <w:b/>
        </w:rPr>
        <w:t>Report</w:t>
      </w:r>
      <w:proofErr w:type="spellEnd"/>
      <w:r w:rsidRPr="003F17B3">
        <w:rPr>
          <w:rFonts w:asciiTheme="minorHAnsi" w:eastAsiaTheme="minorHAnsi" w:hAnsiTheme="minorHAnsi" w:cstheme="minorHAnsi"/>
          <w:b/>
        </w:rPr>
        <w:t xml:space="preserve"> 2016</w:t>
      </w:r>
      <w:r w:rsidRPr="003F17B3">
        <w:rPr>
          <w:rFonts w:asciiTheme="minorHAnsi" w:eastAsiaTheme="minorHAnsi" w:hAnsiTheme="minorHAnsi" w:cstheme="minorHAnsi"/>
        </w:rPr>
        <w:t xml:space="preserve">, Disponível em  </w:t>
      </w:r>
      <w:hyperlink r:id="rId44" w:anchor="web-frameworks" w:history="1">
        <w:r w:rsidRPr="003F17B3">
          <w:rPr>
            <w:rStyle w:val="Hyperlink"/>
            <w:rFonts w:asciiTheme="minorHAnsi" w:eastAsiaTheme="minorHAnsi" w:hAnsiTheme="minorHAnsi" w:cstheme="minorHAnsi"/>
            <w:color w:val="auto"/>
          </w:rPr>
          <w:t>https://zeroturnaround.com/rebellabs/java-tools-and-technologies-landscape-2016/#web-frameworks</w:t>
        </w:r>
      </w:hyperlink>
      <w:r w:rsidRPr="003F17B3">
        <w:rPr>
          <w:rFonts w:asciiTheme="minorHAnsi" w:eastAsiaTheme="minorHAnsi" w:hAnsiTheme="minorHAnsi" w:cstheme="minorHAnsi"/>
        </w:rPr>
        <w:t xml:space="preserve">. Acesso em 18 de </w:t>
      </w:r>
      <w:proofErr w:type="gramStart"/>
      <w:r w:rsidRPr="003F17B3">
        <w:rPr>
          <w:rFonts w:asciiTheme="minorHAnsi" w:eastAsiaTheme="minorHAnsi" w:hAnsiTheme="minorHAnsi" w:cstheme="minorHAnsi"/>
        </w:rPr>
        <w:t>Nov.</w:t>
      </w:r>
      <w:proofErr w:type="gramEnd"/>
      <w:r w:rsidRPr="003F17B3">
        <w:rPr>
          <w:rFonts w:asciiTheme="minorHAnsi" w:eastAsiaTheme="minorHAnsi" w:hAnsiTheme="minorHAnsi" w:cstheme="minorHAnsi"/>
        </w:rPr>
        <w:t xml:space="preserve"> 2018</w:t>
      </w:r>
    </w:p>
    <w:p w:rsidR="00671A39" w:rsidRPr="003F17B3" w:rsidRDefault="00671A39" w:rsidP="00671154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</w:rPr>
      </w:pPr>
    </w:p>
    <w:p w:rsidR="00671154" w:rsidRPr="003F17B3" w:rsidRDefault="00671154" w:rsidP="00671154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i/>
        </w:rPr>
      </w:pPr>
      <w:r w:rsidRPr="003F17B3">
        <w:rPr>
          <w:rFonts w:asciiTheme="minorHAnsi" w:eastAsiaTheme="minorHAnsi" w:hAnsiTheme="minorHAnsi" w:cstheme="minorHAnsi"/>
        </w:rPr>
        <w:t xml:space="preserve">ROTEM GAL OZ, Arnon, </w:t>
      </w:r>
      <w:r w:rsidRPr="003F17B3">
        <w:rPr>
          <w:rFonts w:asciiTheme="minorHAnsi" w:eastAsiaTheme="minorHAnsi" w:hAnsiTheme="minorHAnsi" w:cstheme="minorHAnsi"/>
          <w:b/>
          <w:i/>
        </w:rPr>
        <w:t>Soa Patterns</w:t>
      </w:r>
      <w:r w:rsidRPr="003F17B3">
        <w:rPr>
          <w:rFonts w:asciiTheme="minorHAnsi" w:eastAsiaTheme="minorHAnsi" w:hAnsiTheme="minorHAnsi" w:cstheme="minorHAnsi"/>
        </w:rPr>
        <w:t xml:space="preserve">. Publicado em 23 de </w:t>
      </w:r>
      <w:proofErr w:type="gramStart"/>
      <w:r w:rsidRPr="003F17B3">
        <w:rPr>
          <w:rFonts w:asciiTheme="minorHAnsi" w:eastAsiaTheme="minorHAnsi" w:hAnsiTheme="minorHAnsi" w:cstheme="minorHAnsi"/>
        </w:rPr>
        <w:t>Set.</w:t>
      </w:r>
      <w:proofErr w:type="gramEnd"/>
      <w:r w:rsidRPr="003F17B3">
        <w:rPr>
          <w:rFonts w:asciiTheme="minorHAnsi" w:eastAsiaTheme="minorHAnsi" w:hAnsiTheme="minorHAnsi" w:cstheme="minorHAnsi"/>
        </w:rPr>
        <w:t xml:space="preserve"> 2012. Ed. </w:t>
      </w:r>
      <w:r w:rsidRPr="003F17B3">
        <w:rPr>
          <w:rFonts w:asciiTheme="minorHAnsi" w:eastAsiaTheme="minorHAnsi" w:hAnsiTheme="minorHAnsi" w:cstheme="minorHAnsi"/>
          <w:i/>
        </w:rPr>
        <w:t>Manning.</w:t>
      </w:r>
    </w:p>
    <w:p w:rsidR="00671154" w:rsidRPr="003F17B3" w:rsidRDefault="00671154" w:rsidP="00671154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i/>
        </w:rPr>
      </w:pPr>
    </w:p>
    <w:p w:rsidR="00671154" w:rsidRPr="003F17B3" w:rsidRDefault="00671154" w:rsidP="00671154">
      <w:pPr>
        <w:pStyle w:val="Ttulo1"/>
        <w:numPr>
          <w:ilvl w:val="0"/>
          <w:numId w:val="0"/>
        </w:numPr>
        <w:shd w:val="clear" w:color="auto" w:fill="FFFFFF"/>
        <w:spacing w:after="0"/>
        <w:rPr>
          <w:rFonts w:cstheme="minorHAnsi"/>
          <w:b w:val="0"/>
          <w:bCs w:val="0"/>
          <w:color w:val="auto"/>
          <w:spacing w:val="-3"/>
          <w:sz w:val="24"/>
          <w:szCs w:val="24"/>
        </w:rPr>
      </w:pPr>
      <w:r w:rsidRPr="003F17B3">
        <w:rPr>
          <w:rFonts w:cstheme="minorHAnsi"/>
          <w:b w:val="0"/>
          <w:bCs w:val="0"/>
          <w:color w:val="auto"/>
          <w:spacing w:val="-3"/>
          <w:sz w:val="24"/>
          <w:szCs w:val="24"/>
        </w:rPr>
        <w:t xml:space="preserve">SILVEIRA Paulo e Guilherme, Lopes </w:t>
      </w:r>
      <w:proofErr w:type="spellStart"/>
      <w:proofErr w:type="gramStart"/>
      <w:r w:rsidRPr="003F17B3">
        <w:rPr>
          <w:rFonts w:cstheme="minorHAnsi"/>
          <w:b w:val="0"/>
          <w:bCs w:val="0"/>
          <w:color w:val="auto"/>
          <w:spacing w:val="-3"/>
          <w:sz w:val="24"/>
          <w:szCs w:val="24"/>
        </w:rPr>
        <w:t>Sergio,Moreira</w:t>
      </w:r>
      <w:proofErr w:type="spellEnd"/>
      <w:proofErr w:type="gramEnd"/>
      <w:r w:rsidRPr="003F17B3">
        <w:rPr>
          <w:rFonts w:cstheme="minorHAnsi"/>
          <w:b w:val="0"/>
          <w:bCs w:val="0"/>
          <w:color w:val="auto"/>
          <w:spacing w:val="-3"/>
          <w:sz w:val="24"/>
          <w:szCs w:val="24"/>
        </w:rPr>
        <w:t xml:space="preserve"> Guilherme, </w:t>
      </w:r>
      <w:proofErr w:type="spellStart"/>
      <w:r w:rsidRPr="003F17B3">
        <w:rPr>
          <w:rFonts w:cstheme="minorHAnsi"/>
          <w:b w:val="0"/>
          <w:bCs w:val="0"/>
          <w:color w:val="auto"/>
          <w:spacing w:val="-3"/>
          <w:sz w:val="24"/>
          <w:szCs w:val="24"/>
        </w:rPr>
        <w:t>Steppat</w:t>
      </w:r>
      <w:proofErr w:type="spellEnd"/>
      <w:r w:rsidRPr="003F17B3">
        <w:rPr>
          <w:rFonts w:cstheme="minorHAnsi"/>
          <w:b w:val="0"/>
          <w:bCs w:val="0"/>
          <w:color w:val="auto"/>
          <w:spacing w:val="-3"/>
          <w:sz w:val="24"/>
          <w:szCs w:val="24"/>
        </w:rPr>
        <w:t xml:space="preserve"> Nico, Kung Fabio,  </w:t>
      </w:r>
      <w:r w:rsidRPr="003F17B3">
        <w:rPr>
          <w:rFonts w:cstheme="minorHAnsi"/>
          <w:bCs w:val="0"/>
          <w:color w:val="auto"/>
          <w:spacing w:val="-3"/>
          <w:sz w:val="24"/>
          <w:szCs w:val="24"/>
        </w:rPr>
        <w:t>Introdução À Arquitetura e Design de Software - Uma Visão Sobre a Plataforma Java</w:t>
      </w:r>
      <w:r w:rsidRPr="003F17B3">
        <w:rPr>
          <w:rFonts w:cstheme="minorHAnsi"/>
          <w:b w:val="0"/>
          <w:bCs w:val="0"/>
          <w:color w:val="auto"/>
          <w:spacing w:val="-3"/>
          <w:sz w:val="24"/>
          <w:szCs w:val="24"/>
        </w:rPr>
        <w:t xml:space="preserve">, publicado em 9 de Dez. </w:t>
      </w:r>
      <w:proofErr w:type="gramStart"/>
      <w:r w:rsidRPr="003F17B3">
        <w:rPr>
          <w:rFonts w:cstheme="minorHAnsi"/>
          <w:b w:val="0"/>
          <w:bCs w:val="0"/>
          <w:color w:val="auto"/>
          <w:spacing w:val="-3"/>
          <w:sz w:val="24"/>
          <w:szCs w:val="24"/>
        </w:rPr>
        <w:t>2011,  Ed.</w:t>
      </w:r>
      <w:proofErr w:type="gramEnd"/>
      <w:r w:rsidRPr="003F17B3">
        <w:rPr>
          <w:rFonts w:cstheme="minorHAnsi"/>
          <w:b w:val="0"/>
          <w:bCs w:val="0"/>
          <w:color w:val="auto"/>
          <w:spacing w:val="-3"/>
          <w:sz w:val="24"/>
          <w:szCs w:val="24"/>
        </w:rPr>
        <w:t xml:space="preserve"> </w:t>
      </w:r>
      <w:r w:rsidRPr="003F17B3">
        <w:rPr>
          <w:rFonts w:cstheme="minorHAnsi"/>
          <w:b w:val="0"/>
          <w:bCs w:val="0"/>
          <w:i/>
          <w:color w:val="auto"/>
          <w:spacing w:val="-3"/>
          <w:sz w:val="24"/>
          <w:szCs w:val="24"/>
        </w:rPr>
        <w:t>Elsevier Ltda.</w:t>
      </w:r>
    </w:p>
    <w:p w:rsidR="00A348CA" w:rsidRPr="003F17B3" w:rsidRDefault="00A348CA" w:rsidP="00706433">
      <w:pPr>
        <w:jc w:val="both"/>
        <w:rPr>
          <w:rFonts w:asciiTheme="minorHAnsi" w:eastAsiaTheme="minorHAnsi" w:hAnsiTheme="minorHAnsi" w:cstheme="minorHAnsi"/>
        </w:rPr>
      </w:pPr>
    </w:p>
    <w:p w:rsidR="00081C80" w:rsidRPr="003F17B3" w:rsidRDefault="00081C80" w:rsidP="00706433">
      <w:pPr>
        <w:jc w:val="both"/>
        <w:rPr>
          <w:rFonts w:asciiTheme="minorHAnsi" w:eastAsiaTheme="minorHAnsi" w:hAnsiTheme="minorHAnsi" w:cstheme="minorHAnsi"/>
        </w:rPr>
      </w:pPr>
      <w:r w:rsidRPr="003F17B3">
        <w:rPr>
          <w:rFonts w:asciiTheme="minorHAnsi" w:eastAsiaTheme="minorHAnsi" w:hAnsiTheme="minorHAnsi" w:cstheme="minorHAnsi"/>
        </w:rPr>
        <w:t xml:space="preserve">SPRING. </w:t>
      </w:r>
      <w:r w:rsidR="006936F0" w:rsidRPr="003F17B3">
        <w:rPr>
          <w:rFonts w:asciiTheme="minorHAnsi" w:eastAsiaTheme="minorHAnsi" w:hAnsiTheme="minorHAnsi" w:cstheme="minorHAnsi"/>
          <w:b/>
        </w:rPr>
        <w:t>Documentação oficial do framework</w:t>
      </w:r>
      <w:r w:rsidRPr="003F17B3">
        <w:rPr>
          <w:rFonts w:asciiTheme="minorHAnsi" w:eastAsiaTheme="minorHAnsi" w:hAnsiTheme="minorHAnsi" w:cstheme="minorHAnsi"/>
        </w:rPr>
        <w:t xml:space="preserve">. Disponível em </w:t>
      </w:r>
      <w:hyperlink r:id="rId45" w:history="1">
        <w:r w:rsidR="006936F0" w:rsidRPr="003F17B3">
          <w:rPr>
            <w:rStyle w:val="Hyperlink"/>
            <w:color w:val="auto"/>
          </w:rPr>
          <w:t>https://docs.spring.io/spring/docs/current/spring-framework-reference/index.html</w:t>
        </w:r>
      </w:hyperlink>
      <w:r w:rsidRPr="003F17B3">
        <w:rPr>
          <w:rFonts w:asciiTheme="minorHAnsi" w:eastAsiaTheme="minorHAnsi" w:hAnsiTheme="minorHAnsi" w:cstheme="minorHAnsi"/>
        </w:rPr>
        <w:t>.</w:t>
      </w:r>
      <w:r w:rsidRPr="003F17B3">
        <w:rPr>
          <w:rFonts w:asciiTheme="minorHAnsi" w:eastAsiaTheme="minorHAnsi" w:hAnsiTheme="minorHAnsi" w:cstheme="minorHAnsi"/>
          <w:i/>
        </w:rPr>
        <w:t xml:space="preserve">2018 </w:t>
      </w:r>
      <w:proofErr w:type="spellStart"/>
      <w:r w:rsidRPr="003F17B3">
        <w:rPr>
          <w:rFonts w:asciiTheme="minorHAnsi" w:eastAsiaTheme="minorHAnsi" w:hAnsiTheme="minorHAnsi" w:cstheme="minorHAnsi"/>
          <w:i/>
        </w:rPr>
        <w:t>Pivotal</w:t>
      </w:r>
      <w:proofErr w:type="spellEnd"/>
      <w:r w:rsidRPr="003F17B3">
        <w:rPr>
          <w:rFonts w:asciiTheme="minorHAnsi" w:eastAsiaTheme="minorHAnsi" w:hAnsiTheme="minorHAnsi" w:cstheme="minorHAnsi"/>
          <w:i/>
        </w:rPr>
        <w:t xml:space="preserve"> Software. </w:t>
      </w:r>
      <w:r w:rsidRPr="003F17B3">
        <w:rPr>
          <w:rFonts w:asciiTheme="minorHAnsi" w:eastAsiaTheme="minorHAnsi" w:hAnsiTheme="minorHAnsi" w:cstheme="minorHAnsi"/>
        </w:rPr>
        <w:t xml:space="preserve">Acesso em 27 de </w:t>
      </w:r>
      <w:proofErr w:type="gramStart"/>
      <w:r w:rsidRPr="003F17B3">
        <w:rPr>
          <w:rFonts w:asciiTheme="minorHAnsi" w:eastAsiaTheme="minorHAnsi" w:hAnsiTheme="minorHAnsi" w:cstheme="minorHAnsi"/>
        </w:rPr>
        <w:t>Ago.</w:t>
      </w:r>
      <w:proofErr w:type="gramEnd"/>
      <w:r w:rsidRPr="003F17B3">
        <w:rPr>
          <w:rFonts w:asciiTheme="minorHAnsi" w:eastAsiaTheme="minorHAnsi" w:hAnsiTheme="minorHAnsi" w:cstheme="minorHAnsi"/>
        </w:rPr>
        <w:t xml:space="preserve"> 2018.</w:t>
      </w:r>
    </w:p>
    <w:p w:rsidR="00081C80" w:rsidRPr="003F17B3" w:rsidRDefault="00081C80" w:rsidP="00706433">
      <w:pPr>
        <w:jc w:val="both"/>
        <w:rPr>
          <w:rFonts w:asciiTheme="minorHAnsi" w:eastAsiaTheme="minorHAnsi" w:hAnsiTheme="minorHAnsi" w:cstheme="minorHAnsi"/>
        </w:rPr>
      </w:pPr>
    </w:p>
    <w:p w:rsidR="00211B5D" w:rsidRPr="003F17B3" w:rsidRDefault="00211B5D" w:rsidP="00706433">
      <w:pPr>
        <w:jc w:val="both"/>
        <w:rPr>
          <w:rFonts w:asciiTheme="minorHAnsi" w:eastAsiaTheme="minorHAnsi" w:hAnsiTheme="minorHAnsi" w:cstheme="minorHAnsi"/>
        </w:rPr>
      </w:pPr>
      <w:r w:rsidRPr="003F17B3">
        <w:rPr>
          <w:rFonts w:asciiTheme="minorHAnsi" w:eastAsiaTheme="minorHAnsi" w:hAnsiTheme="minorHAnsi" w:cstheme="minorHAnsi"/>
        </w:rPr>
        <w:lastRenderedPageBreak/>
        <w:t>SPRING-PROJECT, S</w:t>
      </w:r>
      <w:r w:rsidR="00ED1E06" w:rsidRPr="003F17B3">
        <w:rPr>
          <w:rFonts w:asciiTheme="minorHAnsi" w:eastAsiaTheme="minorHAnsi" w:hAnsiTheme="minorHAnsi" w:cstheme="minorHAnsi"/>
        </w:rPr>
        <w:t>pring</w:t>
      </w:r>
      <w:r w:rsidRPr="003F17B3">
        <w:rPr>
          <w:rFonts w:asciiTheme="minorHAnsi" w:eastAsiaTheme="minorHAnsi" w:hAnsiTheme="minorHAnsi" w:cstheme="minorHAnsi"/>
        </w:rPr>
        <w:t xml:space="preserve"> </w:t>
      </w:r>
      <w:proofErr w:type="spellStart"/>
      <w:r w:rsidRPr="003F17B3">
        <w:rPr>
          <w:rFonts w:asciiTheme="minorHAnsi" w:eastAsiaTheme="minorHAnsi" w:hAnsiTheme="minorHAnsi" w:cstheme="minorHAnsi"/>
        </w:rPr>
        <w:t>F</w:t>
      </w:r>
      <w:r w:rsidR="00ED1E06" w:rsidRPr="003F17B3">
        <w:rPr>
          <w:rFonts w:asciiTheme="minorHAnsi" w:eastAsiaTheme="minorHAnsi" w:hAnsiTheme="minorHAnsi" w:cstheme="minorHAnsi"/>
        </w:rPr>
        <w:t>ramework.</w:t>
      </w:r>
      <w:r w:rsidRPr="003F17B3">
        <w:rPr>
          <w:rFonts w:asciiTheme="minorHAnsi" w:eastAsiaTheme="minorHAnsi" w:hAnsiTheme="minorHAnsi" w:cstheme="minorHAnsi"/>
          <w:b/>
        </w:rPr>
        <w:t>Repositório</w:t>
      </w:r>
      <w:proofErr w:type="spellEnd"/>
      <w:r w:rsidRPr="003F17B3">
        <w:rPr>
          <w:rFonts w:asciiTheme="minorHAnsi" w:eastAsiaTheme="minorHAnsi" w:hAnsiTheme="minorHAnsi" w:cstheme="minorHAnsi"/>
          <w:b/>
        </w:rPr>
        <w:t xml:space="preserve"> de projetos, instruções e downloads referente a framework</w:t>
      </w:r>
      <w:r w:rsidRPr="003F17B3">
        <w:rPr>
          <w:rFonts w:asciiTheme="minorHAnsi" w:eastAsiaTheme="minorHAnsi" w:hAnsiTheme="minorHAnsi" w:cstheme="minorHAnsi"/>
        </w:rPr>
        <w:t xml:space="preserve">. Disponível em </w:t>
      </w:r>
      <w:hyperlink r:id="rId46" w:history="1">
        <w:r w:rsidRPr="003F17B3">
          <w:rPr>
            <w:rStyle w:val="Hyperlink"/>
            <w:rFonts w:asciiTheme="minorHAnsi" w:eastAsiaTheme="minorHAnsi" w:hAnsiTheme="minorHAnsi" w:cstheme="minorHAnsi"/>
            <w:color w:val="auto"/>
          </w:rPr>
          <w:t>https://github.com/spring-projects/spring-framework</w:t>
        </w:r>
      </w:hyperlink>
      <w:r w:rsidRPr="003F17B3">
        <w:rPr>
          <w:rFonts w:asciiTheme="minorHAnsi" w:eastAsiaTheme="minorHAnsi" w:hAnsiTheme="minorHAnsi" w:cstheme="minorHAnsi"/>
        </w:rPr>
        <w:t xml:space="preserve">. </w:t>
      </w:r>
      <w:r w:rsidRPr="003F17B3">
        <w:rPr>
          <w:rFonts w:asciiTheme="minorHAnsi" w:eastAsiaTheme="minorHAnsi" w:hAnsiTheme="minorHAnsi" w:cstheme="minorHAnsi"/>
          <w:i/>
        </w:rPr>
        <w:t xml:space="preserve">2018 </w:t>
      </w:r>
      <w:proofErr w:type="spellStart"/>
      <w:r w:rsidRPr="003F17B3">
        <w:rPr>
          <w:rFonts w:asciiTheme="minorHAnsi" w:eastAsiaTheme="minorHAnsi" w:hAnsiTheme="minorHAnsi" w:cstheme="minorHAnsi"/>
          <w:i/>
        </w:rPr>
        <w:t>Github</w:t>
      </w:r>
      <w:proofErr w:type="spellEnd"/>
      <w:r w:rsidRPr="003F17B3">
        <w:rPr>
          <w:rFonts w:asciiTheme="minorHAnsi" w:eastAsiaTheme="minorHAnsi" w:hAnsiTheme="minorHAnsi" w:cstheme="minorHAnsi"/>
          <w:i/>
        </w:rPr>
        <w:t>, Inc</w:t>
      </w:r>
      <w:r w:rsidRPr="003F17B3">
        <w:rPr>
          <w:rFonts w:asciiTheme="minorHAnsi" w:eastAsiaTheme="minorHAnsi" w:hAnsiTheme="minorHAnsi" w:cstheme="minorHAnsi"/>
        </w:rPr>
        <w:t xml:space="preserve">. Acesso em 27 de </w:t>
      </w:r>
      <w:proofErr w:type="gramStart"/>
      <w:r w:rsidRPr="003F17B3">
        <w:rPr>
          <w:rFonts w:asciiTheme="minorHAnsi" w:eastAsiaTheme="minorHAnsi" w:hAnsiTheme="minorHAnsi" w:cstheme="minorHAnsi"/>
        </w:rPr>
        <w:t>Ago.</w:t>
      </w:r>
      <w:proofErr w:type="gramEnd"/>
      <w:r w:rsidRPr="003F17B3">
        <w:rPr>
          <w:rFonts w:asciiTheme="minorHAnsi" w:eastAsiaTheme="minorHAnsi" w:hAnsiTheme="minorHAnsi" w:cstheme="minorHAnsi"/>
        </w:rPr>
        <w:t xml:space="preserve"> 2018.</w:t>
      </w:r>
    </w:p>
    <w:p w:rsidR="005459A4" w:rsidRPr="003F17B3" w:rsidRDefault="005459A4" w:rsidP="00706433">
      <w:pPr>
        <w:jc w:val="both"/>
        <w:rPr>
          <w:rFonts w:asciiTheme="minorHAnsi" w:eastAsiaTheme="minorHAnsi" w:hAnsiTheme="minorHAnsi" w:cstheme="minorHAnsi"/>
        </w:rPr>
      </w:pPr>
    </w:p>
    <w:p w:rsidR="00671154" w:rsidRPr="003F17B3" w:rsidRDefault="00671154" w:rsidP="00671154">
      <w:pPr>
        <w:jc w:val="both"/>
        <w:rPr>
          <w:rFonts w:asciiTheme="minorHAnsi" w:eastAsiaTheme="minorHAnsi" w:hAnsiTheme="minorHAnsi" w:cstheme="minorHAnsi"/>
        </w:rPr>
      </w:pPr>
      <w:r w:rsidRPr="003F17B3">
        <w:rPr>
          <w:rFonts w:asciiTheme="minorHAnsi" w:eastAsiaTheme="minorHAnsi" w:hAnsiTheme="minorHAnsi" w:cstheme="minorHAnsi"/>
        </w:rPr>
        <w:t xml:space="preserve">VRAPTOR. </w:t>
      </w:r>
      <w:r w:rsidRPr="003F17B3">
        <w:rPr>
          <w:rFonts w:asciiTheme="minorHAnsi" w:eastAsiaTheme="minorHAnsi" w:hAnsiTheme="minorHAnsi" w:cstheme="minorHAnsi"/>
          <w:b/>
        </w:rPr>
        <w:t>Documentação oficial do framework</w:t>
      </w:r>
      <w:r w:rsidRPr="003F17B3">
        <w:rPr>
          <w:rFonts w:asciiTheme="minorHAnsi" w:eastAsiaTheme="minorHAnsi" w:hAnsiTheme="minorHAnsi" w:cstheme="minorHAnsi"/>
        </w:rPr>
        <w:t xml:space="preserve">. Disponível em </w:t>
      </w:r>
      <w:hyperlink r:id="rId47" w:history="1">
        <w:r w:rsidRPr="003F17B3">
          <w:rPr>
            <w:rStyle w:val="Hyperlink"/>
            <w:rFonts w:asciiTheme="minorHAnsi" w:eastAsiaTheme="minorHAnsi" w:hAnsiTheme="minorHAnsi" w:cstheme="minorHAnsi"/>
            <w:color w:val="auto"/>
          </w:rPr>
          <w:t>http://www.vraptor.org/pt/docs</w:t>
        </w:r>
      </w:hyperlink>
      <w:r w:rsidRPr="003F17B3">
        <w:rPr>
          <w:rFonts w:asciiTheme="minorHAnsi" w:eastAsiaTheme="minorHAnsi" w:hAnsiTheme="minorHAnsi" w:cstheme="minorHAnsi"/>
        </w:rPr>
        <w:t xml:space="preserve">. Acesso em 27 de </w:t>
      </w:r>
      <w:proofErr w:type="gramStart"/>
      <w:r w:rsidRPr="003F17B3">
        <w:rPr>
          <w:rFonts w:asciiTheme="minorHAnsi" w:eastAsiaTheme="minorHAnsi" w:hAnsiTheme="minorHAnsi" w:cstheme="minorHAnsi"/>
        </w:rPr>
        <w:t>Ago.</w:t>
      </w:r>
      <w:proofErr w:type="gramEnd"/>
      <w:r w:rsidRPr="003F17B3">
        <w:rPr>
          <w:rFonts w:asciiTheme="minorHAnsi" w:eastAsiaTheme="minorHAnsi" w:hAnsiTheme="minorHAnsi" w:cstheme="minorHAnsi"/>
        </w:rPr>
        <w:t xml:space="preserve"> 2018.</w:t>
      </w:r>
    </w:p>
    <w:p w:rsidR="004739F7" w:rsidRPr="003F17B3" w:rsidRDefault="004739F7" w:rsidP="00706433">
      <w:pPr>
        <w:jc w:val="both"/>
        <w:rPr>
          <w:rFonts w:asciiTheme="minorHAnsi" w:eastAsiaTheme="minorHAnsi" w:hAnsiTheme="minorHAnsi" w:cstheme="minorHAnsi"/>
        </w:rPr>
      </w:pPr>
    </w:p>
    <w:p w:rsidR="008F7F69" w:rsidRPr="003F17B3" w:rsidRDefault="005D4C4C" w:rsidP="00706433">
      <w:pPr>
        <w:jc w:val="both"/>
        <w:rPr>
          <w:rFonts w:asciiTheme="minorHAnsi" w:eastAsiaTheme="minorHAnsi" w:hAnsiTheme="minorHAnsi" w:cstheme="minorHAnsi"/>
        </w:rPr>
      </w:pPr>
      <w:r w:rsidRPr="003F17B3">
        <w:rPr>
          <w:rFonts w:asciiTheme="minorHAnsi" w:eastAsiaTheme="minorHAnsi" w:hAnsiTheme="minorHAnsi" w:cstheme="minorHAnsi"/>
        </w:rPr>
        <w:t xml:space="preserve">WEISSMANN Henrique Lobo, </w:t>
      </w:r>
      <w:proofErr w:type="gramStart"/>
      <w:r w:rsidR="008F7F69" w:rsidRPr="003F17B3">
        <w:rPr>
          <w:rFonts w:asciiTheme="minorHAnsi" w:eastAsiaTheme="minorHAnsi" w:hAnsiTheme="minorHAnsi" w:cstheme="minorHAnsi"/>
          <w:b/>
        </w:rPr>
        <w:t>Vire</w:t>
      </w:r>
      <w:proofErr w:type="gramEnd"/>
      <w:r w:rsidR="008F7F69" w:rsidRPr="003F17B3">
        <w:rPr>
          <w:rFonts w:asciiTheme="minorHAnsi" w:eastAsiaTheme="minorHAnsi" w:hAnsiTheme="minorHAnsi" w:cstheme="minorHAnsi"/>
          <w:b/>
        </w:rPr>
        <w:t xml:space="preserve"> o jogo com </w:t>
      </w:r>
      <w:r w:rsidR="008F7F69" w:rsidRPr="003F17B3">
        <w:rPr>
          <w:rFonts w:asciiTheme="minorHAnsi" w:eastAsiaTheme="minorHAnsi" w:hAnsiTheme="minorHAnsi" w:cstheme="minorHAnsi"/>
          <w:b/>
          <w:i/>
        </w:rPr>
        <w:t>Spring Framework</w:t>
      </w:r>
      <w:r w:rsidRPr="003F17B3">
        <w:rPr>
          <w:rFonts w:asciiTheme="minorHAnsi" w:eastAsiaTheme="minorHAnsi" w:hAnsiTheme="minorHAnsi" w:cstheme="minorHAnsi"/>
        </w:rPr>
        <w:t xml:space="preserve">. Publicado em 16 de </w:t>
      </w:r>
      <w:proofErr w:type="gramStart"/>
      <w:r w:rsidRPr="003F17B3">
        <w:rPr>
          <w:rFonts w:asciiTheme="minorHAnsi" w:eastAsiaTheme="minorHAnsi" w:hAnsiTheme="minorHAnsi" w:cstheme="minorHAnsi"/>
        </w:rPr>
        <w:t>Abr.</w:t>
      </w:r>
      <w:proofErr w:type="gramEnd"/>
      <w:r w:rsidRPr="003F17B3">
        <w:rPr>
          <w:rFonts w:asciiTheme="minorHAnsi" w:eastAsiaTheme="minorHAnsi" w:hAnsiTheme="minorHAnsi" w:cstheme="minorHAnsi"/>
        </w:rPr>
        <w:t xml:space="preserve"> 2014. Ed. Casa do Código.</w:t>
      </w:r>
    </w:p>
    <w:p w:rsidR="00BB4469" w:rsidRPr="003F17B3" w:rsidRDefault="00BB4469" w:rsidP="00706433">
      <w:pPr>
        <w:jc w:val="both"/>
        <w:rPr>
          <w:rFonts w:asciiTheme="minorHAnsi" w:eastAsiaTheme="minorHAnsi" w:hAnsiTheme="minorHAnsi" w:cstheme="minorHAnsi"/>
        </w:rPr>
      </w:pPr>
    </w:p>
    <w:p w:rsidR="000A502D" w:rsidRPr="003F17B3" w:rsidRDefault="00760954" w:rsidP="00706433">
      <w:pPr>
        <w:jc w:val="both"/>
        <w:rPr>
          <w:rFonts w:ascii="Trebuchet MS" w:hAnsi="Trebuchet MS"/>
          <w:sz w:val="20"/>
          <w:szCs w:val="20"/>
          <w:shd w:val="clear" w:color="auto" w:fill="FFFFFF"/>
        </w:rPr>
      </w:pPr>
      <w:ins w:id="124" w:author="Claudinei Nuno" w:date="2018-12-11T15:29:00Z">
        <w:r>
          <w:rPr>
            <w:rFonts w:ascii="Trebuchet MS" w:hAnsi="Trebuchet MS"/>
            <w:sz w:val="20"/>
            <w:szCs w:val="20"/>
            <w:shd w:val="clear" w:color="auto" w:fill="FFFFFF"/>
          </w:rPr>
          <w:t>???????????</w:t>
        </w:r>
      </w:ins>
      <w:r w:rsidR="005E1347" w:rsidRPr="003F17B3">
        <w:rPr>
          <w:rFonts w:ascii="Trebuchet MS" w:hAnsi="Trebuchet MS"/>
          <w:sz w:val="20"/>
          <w:szCs w:val="20"/>
          <w:shd w:val="clear" w:color="auto" w:fill="FFFFFF"/>
        </w:rPr>
        <w:t xml:space="preserve">Figura: 1 - Disponível </w:t>
      </w:r>
      <w:proofErr w:type="spellStart"/>
      <w:r w:rsidR="005E1347" w:rsidRPr="003F17B3">
        <w:rPr>
          <w:rFonts w:ascii="Trebuchet MS" w:hAnsi="Trebuchet MS"/>
          <w:sz w:val="20"/>
          <w:szCs w:val="20"/>
          <w:shd w:val="clear" w:color="auto" w:fill="FFFFFF"/>
        </w:rPr>
        <w:t>em:</w:t>
      </w:r>
      <w:hyperlink r:id="rId48" w:history="1">
        <w:r w:rsidR="005E1347" w:rsidRPr="003F17B3">
          <w:rPr>
            <w:rStyle w:val="Hyperlink"/>
            <w:rFonts w:ascii="Trebuchet MS" w:hAnsi="Trebuchet MS"/>
            <w:color w:val="auto"/>
            <w:sz w:val="20"/>
            <w:szCs w:val="20"/>
            <w:shd w:val="clear" w:color="auto" w:fill="FFFFFF"/>
          </w:rPr>
          <w:t>https</w:t>
        </w:r>
        <w:proofErr w:type="spellEnd"/>
        <w:r w:rsidR="005E1347" w:rsidRPr="003F17B3">
          <w:rPr>
            <w:rStyle w:val="Hyperlink"/>
            <w:rFonts w:ascii="Trebuchet MS" w:hAnsi="Trebuchet MS"/>
            <w:color w:val="auto"/>
            <w:sz w:val="20"/>
            <w:szCs w:val="20"/>
            <w:shd w:val="clear" w:color="auto" w:fill="FFFFFF"/>
          </w:rPr>
          <w:t>://www.javatpoint.com/</w:t>
        </w:r>
        <w:proofErr w:type="spellStart"/>
        <w:r w:rsidR="005E1347" w:rsidRPr="003F17B3">
          <w:rPr>
            <w:rStyle w:val="Hyperlink"/>
            <w:rFonts w:ascii="Trebuchet MS" w:hAnsi="Trebuchet MS"/>
            <w:color w:val="auto"/>
            <w:sz w:val="20"/>
            <w:szCs w:val="20"/>
            <w:shd w:val="clear" w:color="auto" w:fill="FFFFFF"/>
          </w:rPr>
          <w:t>spring</w:t>
        </w:r>
        <w:proofErr w:type="spellEnd"/>
        <w:r w:rsidR="005E1347" w:rsidRPr="003F17B3">
          <w:rPr>
            <w:rStyle w:val="Hyperlink"/>
            <w:rFonts w:ascii="Trebuchet MS" w:hAnsi="Trebuchet MS"/>
            <w:color w:val="auto"/>
            <w:sz w:val="20"/>
            <w:szCs w:val="20"/>
            <w:shd w:val="clear" w:color="auto" w:fill="FFFFFF"/>
          </w:rPr>
          <w:t>-</w:t>
        </w:r>
        <w:proofErr w:type="spellStart"/>
        <w:r w:rsidR="005E1347" w:rsidRPr="003F17B3">
          <w:rPr>
            <w:rStyle w:val="Hyperlink"/>
            <w:rFonts w:ascii="Trebuchet MS" w:hAnsi="Trebuchet MS"/>
            <w:color w:val="auto"/>
            <w:sz w:val="20"/>
            <w:szCs w:val="20"/>
            <w:shd w:val="clear" w:color="auto" w:fill="FFFFFF"/>
          </w:rPr>
          <w:t>mvc</w:t>
        </w:r>
        <w:proofErr w:type="spellEnd"/>
        <w:r w:rsidR="005E1347" w:rsidRPr="003F17B3">
          <w:rPr>
            <w:rStyle w:val="Hyperlink"/>
            <w:rFonts w:ascii="Trebuchet MS" w:hAnsi="Trebuchet MS"/>
            <w:color w:val="auto"/>
            <w:sz w:val="20"/>
            <w:szCs w:val="20"/>
            <w:shd w:val="clear" w:color="auto" w:fill="FFFFFF"/>
          </w:rPr>
          <w:t>-tutorial</w:t>
        </w:r>
      </w:hyperlink>
      <w:r w:rsidR="005E1347" w:rsidRPr="003F17B3">
        <w:rPr>
          <w:rFonts w:ascii="Trebuchet MS" w:hAnsi="Trebuchet MS"/>
          <w:sz w:val="20"/>
          <w:szCs w:val="20"/>
          <w:shd w:val="clear" w:color="auto" w:fill="FFFFFF"/>
        </w:rPr>
        <w:t xml:space="preserve">. </w:t>
      </w:r>
      <w:r w:rsidR="000A502D" w:rsidRPr="003F17B3">
        <w:rPr>
          <w:rFonts w:ascii="Trebuchet MS" w:hAnsi="Trebuchet MS"/>
          <w:sz w:val="20"/>
          <w:szCs w:val="20"/>
          <w:shd w:val="clear" w:color="auto" w:fill="FFFFFF"/>
        </w:rPr>
        <w:t>Acesso em</w:t>
      </w:r>
      <w:r w:rsidR="005E1347" w:rsidRPr="003F17B3">
        <w:rPr>
          <w:rFonts w:ascii="Trebuchet MS" w:hAnsi="Trebuchet MS"/>
          <w:sz w:val="20"/>
          <w:szCs w:val="20"/>
          <w:shd w:val="clear" w:color="auto" w:fill="FFFFFF"/>
        </w:rPr>
        <w:t xml:space="preserve"> 20 </w:t>
      </w:r>
      <w:proofErr w:type="spellStart"/>
      <w:r w:rsidR="005E1347" w:rsidRPr="003F17B3">
        <w:rPr>
          <w:rFonts w:ascii="Trebuchet MS" w:hAnsi="Trebuchet MS"/>
          <w:sz w:val="20"/>
          <w:szCs w:val="20"/>
          <w:shd w:val="clear" w:color="auto" w:fill="FFFFFF"/>
        </w:rPr>
        <w:t>de</w:t>
      </w:r>
      <w:r w:rsidR="00D246A5" w:rsidRPr="003F17B3">
        <w:rPr>
          <w:rFonts w:ascii="Trebuchet MS" w:hAnsi="Trebuchet MS"/>
          <w:sz w:val="20"/>
          <w:szCs w:val="20"/>
          <w:shd w:val="clear" w:color="auto" w:fill="FFFFFF"/>
        </w:rPr>
        <w:t>Nov</w:t>
      </w:r>
      <w:proofErr w:type="spellEnd"/>
      <w:r w:rsidR="00D246A5" w:rsidRPr="003F17B3">
        <w:rPr>
          <w:rFonts w:ascii="Trebuchet MS" w:hAnsi="Trebuchet MS"/>
          <w:sz w:val="20"/>
          <w:szCs w:val="20"/>
          <w:shd w:val="clear" w:color="auto" w:fill="FFFFFF"/>
        </w:rPr>
        <w:t>. 2018</w:t>
      </w:r>
      <w:r w:rsidR="000A502D" w:rsidRPr="003F17B3">
        <w:rPr>
          <w:rFonts w:ascii="Trebuchet MS" w:hAnsi="Trebuchet MS"/>
          <w:sz w:val="20"/>
          <w:szCs w:val="20"/>
          <w:shd w:val="clear" w:color="auto" w:fill="FFFFFF"/>
        </w:rPr>
        <w:t>.</w:t>
      </w:r>
    </w:p>
    <w:p w:rsidR="005E1347" w:rsidRPr="003F17B3" w:rsidRDefault="005E1347" w:rsidP="00706433">
      <w:pPr>
        <w:jc w:val="both"/>
        <w:rPr>
          <w:rFonts w:asciiTheme="minorHAnsi" w:eastAsia="MinionPro-It" w:hAnsiTheme="minorHAnsi" w:cstheme="minorHAnsi"/>
        </w:rPr>
      </w:pPr>
    </w:p>
    <w:p w:rsidR="005E1347" w:rsidRPr="003F17B3" w:rsidRDefault="005E1347" w:rsidP="00706433">
      <w:pPr>
        <w:jc w:val="both"/>
        <w:rPr>
          <w:rFonts w:asciiTheme="minorHAnsi" w:eastAsia="MinionPro-It" w:hAnsiTheme="minorHAnsi" w:cstheme="minorHAnsi"/>
        </w:rPr>
      </w:pPr>
    </w:p>
    <w:sectPr w:rsidR="005E1347" w:rsidRPr="003F17B3" w:rsidSect="00293DBE">
      <w:headerReference w:type="default" r:id="rId49"/>
      <w:pgSz w:w="11906" w:h="16838"/>
      <w:pgMar w:top="1134" w:right="1418" w:bottom="1134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6893" w:rsidRDefault="001B6893" w:rsidP="006F4B1A">
      <w:r>
        <w:separator/>
      </w:r>
    </w:p>
  </w:endnote>
  <w:endnote w:type="continuationSeparator" w:id="0">
    <w:p w:rsidR="001B6893" w:rsidRDefault="001B6893" w:rsidP="006F4B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MinionPro-I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MinionPro-Regula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6893" w:rsidRDefault="001B6893" w:rsidP="006F4B1A">
      <w:r>
        <w:separator/>
      </w:r>
    </w:p>
  </w:footnote>
  <w:footnote w:type="continuationSeparator" w:id="0">
    <w:p w:rsidR="001B6893" w:rsidRDefault="001B6893" w:rsidP="006F4B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269610"/>
      <w:docPartObj>
        <w:docPartGallery w:val="Page Numbers (Top of Page)"/>
        <w:docPartUnique/>
      </w:docPartObj>
    </w:sdtPr>
    <w:sdtEndPr/>
    <w:sdtContent>
      <w:p w:rsidR="00275040" w:rsidRDefault="006F60E3">
        <w:pPr>
          <w:pStyle w:val="Cabealho"/>
          <w:jc w:val="right"/>
        </w:pPr>
        <w:r>
          <w:fldChar w:fldCharType="begin"/>
        </w:r>
        <w:r w:rsidR="00275040">
          <w:instrText xml:space="preserve"> PAGE   \* MERGEFORMAT </w:instrText>
        </w:r>
        <w:r>
          <w:fldChar w:fldCharType="separate"/>
        </w:r>
        <w:r w:rsidR="00760954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:rsidR="00275040" w:rsidRDefault="0027504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222DD"/>
    <w:multiLevelType w:val="hybridMultilevel"/>
    <w:tmpl w:val="136EE39C"/>
    <w:lvl w:ilvl="0" w:tplc="B6E4C312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67E60"/>
    <w:multiLevelType w:val="hybridMultilevel"/>
    <w:tmpl w:val="05CEEAC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FD3F17"/>
    <w:multiLevelType w:val="multilevel"/>
    <w:tmpl w:val="37203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25E377B"/>
    <w:multiLevelType w:val="multilevel"/>
    <w:tmpl w:val="45CE7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713571"/>
    <w:multiLevelType w:val="multilevel"/>
    <w:tmpl w:val="CB007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6E5BF3"/>
    <w:multiLevelType w:val="hybridMultilevel"/>
    <w:tmpl w:val="BE5EA8E8"/>
    <w:lvl w:ilvl="0" w:tplc="1250FD8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D26745"/>
    <w:multiLevelType w:val="hybridMultilevel"/>
    <w:tmpl w:val="4622F6F4"/>
    <w:lvl w:ilvl="0" w:tplc="64A22EA8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4A4D98"/>
    <w:multiLevelType w:val="multilevel"/>
    <w:tmpl w:val="2036F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FB37BD"/>
    <w:multiLevelType w:val="hybridMultilevel"/>
    <w:tmpl w:val="8572C572"/>
    <w:lvl w:ilvl="0" w:tplc="E826A556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7C4489"/>
    <w:multiLevelType w:val="multilevel"/>
    <w:tmpl w:val="14869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325F3A"/>
    <w:multiLevelType w:val="multilevel"/>
    <w:tmpl w:val="23363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86026B"/>
    <w:multiLevelType w:val="multilevel"/>
    <w:tmpl w:val="D2687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FC3AAC"/>
    <w:multiLevelType w:val="hybridMultilevel"/>
    <w:tmpl w:val="DF5A3F58"/>
    <w:lvl w:ilvl="0" w:tplc="839C6160">
      <w:start w:val="1"/>
      <w:numFmt w:val="decimal"/>
      <w:pStyle w:val="Ttulo1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701E1D"/>
    <w:multiLevelType w:val="hybridMultilevel"/>
    <w:tmpl w:val="77D491D4"/>
    <w:lvl w:ilvl="0" w:tplc="A2844F2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6E30C5"/>
    <w:multiLevelType w:val="multilevel"/>
    <w:tmpl w:val="46DAB0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000000" w:themeColor="text1"/>
      </w:rPr>
    </w:lvl>
    <w:lvl w:ilvl="1">
      <w:start w:val="3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5" w15:restartNumberingAfterBreak="0">
    <w:nsid w:val="4D9C19F7"/>
    <w:multiLevelType w:val="multilevel"/>
    <w:tmpl w:val="78E44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365ABA"/>
    <w:multiLevelType w:val="hybridMultilevel"/>
    <w:tmpl w:val="09E27E40"/>
    <w:lvl w:ilvl="0" w:tplc="946A219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673A4D"/>
    <w:multiLevelType w:val="multilevel"/>
    <w:tmpl w:val="C5AC0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3C24F0"/>
    <w:multiLevelType w:val="multilevel"/>
    <w:tmpl w:val="8B6C3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6D371BB"/>
    <w:multiLevelType w:val="hybridMultilevel"/>
    <w:tmpl w:val="158CF730"/>
    <w:lvl w:ilvl="0" w:tplc="7BC808B2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212516"/>
    <w:multiLevelType w:val="hybridMultilevel"/>
    <w:tmpl w:val="00B6B5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4C442F"/>
    <w:multiLevelType w:val="multilevel"/>
    <w:tmpl w:val="0AA84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DE24150"/>
    <w:multiLevelType w:val="hybridMultilevel"/>
    <w:tmpl w:val="D0E0B266"/>
    <w:lvl w:ilvl="0" w:tplc="4E86DCF8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4A3179"/>
    <w:multiLevelType w:val="hybridMultilevel"/>
    <w:tmpl w:val="B6E4B93E"/>
    <w:lvl w:ilvl="0" w:tplc="A5EE4AA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BD642A"/>
    <w:multiLevelType w:val="multilevel"/>
    <w:tmpl w:val="E9DE9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A794E77"/>
    <w:multiLevelType w:val="multilevel"/>
    <w:tmpl w:val="D396A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CF213C9"/>
    <w:multiLevelType w:val="multilevel"/>
    <w:tmpl w:val="8D629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4"/>
  </w:num>
  <w:num w:numId="3">
    <w:abstractNumId w:val="11"/>
  </w:num>
  <w:num w:numId="4">
    <w:abstractNumId w:val="24"/>
  </w:num>
  <w:num w:numId="5">
    <w:abstractNumId w:val="25"/>
  </w:num>
  <w:num w:numId="6">
    <w:abstractNumId w:val="18"/>
  </w:num>
  <w:num w:numId="7">
    <w:abstractNumId w:val="9"/>
  </w:num>
  <w:num w:numId="8">
    <w:abstractNumId w:val="17"/>
  </w:num>
  <w:num w:numId="9">
    <w:abstractNumId w:val="21"/>
  </w:num>
  <w:num w:numId="10">
    <w:abstractNumId w:val="15"/>
  </w:num>
  <w:num w:numId="11">
    <w:abstractNumId w:val="4"/>
  </w:num>
  <w:num w:numId="12">
    <w:abstractNumId w:val="2"/>
  </w:num>
  <w:num w:numId="13">
    <w:abstractNumId w:val="23"/>
  </w:num>
  <w:num w:numId="14">
    <w:abstractNumId w:val="13"/>
  </w:num>
  <w:num w:numId="15">
    <w:abstractNumId w:val="16"/>
  </w:num>
  <w:num w:numId="16">
    <w:abstractNumId w:val="19"/>
  </w:num>
  <w:num w:numId="17">
    <w:abstractNumId w:val="8"/>
  </w:num>
  <w:num w:numId="18">
    <w:abstractNumId w:val="0"/>
  </w:num>
  <w:num w:numId="19">
    <w:abstractNumId w:val="22"/>
  </w:num>
  <w:num w:numId="20">
    <w:abstractNumId w:val="5"/>
  </w:num>
  <w:num w:numId="21">
    <w:abstractNumId w:val="26"/>
  </w:num>
  <w:num w:numId="22">
    <w:abstractNumId w:val="3"/>
  </w:num>
  <w:num w:numId="23">
    <w:abstractNumId w:val="7"/>
  </w:num>
  <w:num w:numId="24">
    <w:abstractNumId w:val="1"/>
  </w:num>
  <w:num w:numId="25">
    <w:abstractNumId w:val="20"/>
  </w:num>
  <w:num w:numId="26">
    <w:abstractNumId w:val="10"/>
  </w:num>
  <w:num w:numId="27">
    <w:abstractNumId w:val="6"/>
  </w:num>
  <w:numIdMacAtCleanup w:val="8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Claudinei Nuno">
    <w15:presenceInfo w15:providerId="Windows Live" w15:userId="f80eb45b744af0e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855"/>
    <w:rsid w:val="000026B4"/>
    <w:rsid w:val="000032E7"/>
    <w:rsid w:val="00007215"/>
    <w:rsid w:val="00011919"/>
    <w:rsid w:val="0001307B"/>
    <w:rsid w:val="00013299"/>
    <w:rsid w:val="00013A17"/>
    <w:rsid w:val="00014596"/>
    <w:rsid w:val="00014C77"/>
    <w:rsid w:val="00017C01"/>
    <w:rsid w:val="00021513"/>
    <w:rsid w:val="00023BFB"/>
    <w:rsid w:val="00023F1E"/>
    <w:rsid w:val="000314A6"/>
    <w:rsid w:val="00033C8D"/>
    <w:rsid w:val="0003439C"/>
    <w:rsid w:val="0003677B"/>
    <w:rsid w:val="00041403"/>
    <w:rsid w:val="000418E3"/>
    <w:rsid w:val="00041AF6"/>
    <w:rsid w:val="00045056"/>
    <w:rsid w:val="00045657"/>
    <w:rsid w:val="00047B2D"/>
    <w:rsid w:val="00052F68"/>
    <w:rsid w:val="00055F2B"/>
    <w:rsid w:val="0005749D"/>
    <w:rsid w:val="0006223F"/>
    <w:rsid w:val="00063721"/>
    <w:rsid w:val="000659A6"/>
    <w:rsid w:val="00067F35"/>
    <w:rsid w:val="00074AD4"/>
    <w:rsid w:val="00080FBB"/>
    <w:rsid w:val="00081C80"/>
    <w:rsid w:val="00082BB0"/>
    <w:rsid w:val="0008335D"/>
    <w:rsid w:val="00086012"/>
    <w:rsid w:val="00087000"/>
    <w:rsid w:val="00090146"/>
    <w:rsid w:val="00095C33"/>
    <w:rsid w:val="000A1FF8"/>
    <w:rsid w:val="000A3A12"/>
    <w:rsid w:val="000A502D"/>
    <w:rsid w:val="000B0A99"/>
    <w:rsid w:val="000B22BC"/>
    <w:rsid w:val="000B3962"/>
    <w:rsid w:val="000B6564"/>
    <w:rsid w:val="000B673D"/>
    <w:rsid w:val="000C2132"/>
    <w:rsid w:val="000C5E01"/>
    <w:rsid w:val="000C69D5"/>
    <w:rsid w:val="000C7D69"/>
    <w:rsid w:val="000D53BC"/>
    <w:rsid w:val="000E040C"/>
    <w:rsid w:val="000E2F09"/>
    <w:rsid w:val="000F0D20"/>
    <w:rsid w:val="000F39D6"/>
    <w:rsid w:val="000F6302"/>
    <w:rsid w:val="00103519"/>
    <w:rsid w:val="0010484C"/>
    <w:rsid w:val="00104E1F"/>
    <w:rsid w:val="00105C9B"/>
    <w:rsid w:val="00107318"/>
    <w:rsid w:val="0011162A"/>
    <w:rsid w:val="001129CB"/>
    <w:rsid w:val="001130FF"/>
    <w:rsid w:val="00114BFE"/>
    <w:rsid w:val="001152AC"/>
    <w:rsid w:val="00120ABF"/>
    <w:rsid w:val="00123B84"/>
    <w:rsid w:val="00126A7B"/>
    <w:rsid w:val="001306FA"/>
    <w:rsid w:val="0013314B"/>
    <w:rsid w:val="00133FEB"/>
    <w:rsid w:val="00134B7D"/>
    <w:rsid w:val="0013537A"/>
    <w:rsid w:val="00137E88"/>
    <w:rsid w:val="0014086F"/>
    <w:rsid w:val="00142DFA"/>
    <w:rsid w:val="00146E7F"/>
    <w:rsid w:val="0014708C"/>
    <w:rsid w:val="00150036"/>
    <w:rsid w:val="00151F0C"/>
    <w:rsid w:val="00156A31"/>
    <w:rsid w:val="00166746"/>
    <w:rsid w:val="00174AAA"/>
    <w:rsid w:val="00180671"/>
    <w:rsid w:val="001836F9"/>
    <w:rsid w:val="00183D05"/>
    <w:rsid w:val="00183D97"/>
    <w:rsid w:val="001878ED"/>
    <w:rsid w:val="001902FC"/>
    <w:rsid w:val="00192656"/>
    <w:rsid w:val="0019273E"/>
    <w:rsid w:val="00195977"/>
    <w:rsid w:val="00195F30"/>
    <w:rsid w:val="00195FF6"/>
    <w:rsid w:val="001A7257"/>
    <w:rsid w:val="001A76C9"/>
    <w:rsid w:val="001B2779"/>
    <w:rsid w:val="001B34D8"/>
    <w:rsid w:val="001B4108"/>
    <w:rsid w:val="001B6381"/>
    <w:rsid w:val="001B6893"/>
    <w:rsid w:val="001C1970"/>
    <w:rsid w:val="001C2C40"/>
    <w:rsid w:val="001C5236"/>
    <w:rsid w:val="001C729C"/>
    <w:rsid w:val="001D05BA"/>
    <w:rsid w:val="001D364F"/>
    <w:rsid w:val="001D49DE"/>
    <w:rsid w:val="001D73B2"/>
    <w:rsid w:val="001E08E2"/>
    <w:rsid w:val="001E1279"/>
    <w:rsid w:val="001E2639"/>
    <w:rsid w:val="001E4528"/>
    <w:rsid w:val="001E461B"/>
    <w:rsid w:val="001E71C0"/>
    <w:rsid w:val="001F05D7"/>
    <w:rsid w:val="001F1956"/>
    <w:rsid w:val="001F276A"/>
    <w:rsid w:val="001F46A6"/>
    <w:rsid w:val="001F50D8"/>
    <w:rsid w:val="001F7F56"/>
    <w:rsid w:val="002055BE"/>
    <w:rsid w:val="002063A1"/>
    <w:rsid w:val="00210B94"/>
    <w:rsid w:val="00211447"/>
    <w:rsid w:val="00211B5D"/>
    <w:rsid w:val="00213A78"/>
    <w:rsid w:val="00213CF6"/>
    <w:rsid w:val="0021623F"/>
    <w:rsid w:val="00220276"/>
    <w:rsid w:val="00220E4E"/>
    <w:rsid w:val="00221083"/>
    <w:rsid w:val="00222DBF"/>
    <w:rsid w:val="00222EB1"/>
    <w:rsid w:val="00226BA1"/>
    <w:rsid w:val="00227AF4"/>
    <w:rsid w:val="002334E0"/>
    <w:rsid w:val="002335F3"/>
    <w:rsid w:val="0023486E"/>
    <w:rsid w:val="00240E92"/>
    <w:rsid w:val="00242FD4"/>
    <w:rsid w:val="00243EE7"/>
    <w:rsid w:val="00255659"/>
    <w:rsid w:val="002567E2"/>
    <w:rsid w:val="00257B86"/>
    <w:rsid w:val="00260EF7"/>
    <w:rsid w:val="00271008"/>
    <w:rsid w:val="00275040"/>
    <w:rsid w:val="0027755D"/>
    <w:rsid w:val="0028519F"/>
    <w:rsid w:val="00285C5D"/>
    <w:rsid w:val="00286A16"/>
    <w:rsid w:val="0029077D"/>
    <w:rsid w:val="00291662"/>
    <w:rsid w:val="00293DBE"/>
    <w:rsid w:val="002944CC"/>
    <w:rsid w:val="0029505B"/>
    <w:rsid w:val="00296CB9"/>
    <w:rsid w:val="002B0866"/>
    <w:rsid w:val="002B180B"/>
    <w:rsid w:val="002B196B"/>
    <w:rsid w:val="002B1A45"/>
    <w:rsid w:val="002B1DC0"/>
    <w:rsid w:val="002B3540"/>
    <w:rsid w:val="002C2E5E"/>
    <w:rsid w:val="002C3425"/>
    <w:rsid w:val="002C3B9A"/>
    <w:rsid w:val="002D11AB"/>
    <w:rsid w:val="002D1E3A"/>
    <w:rsid w:val="002D76E7"/>
    <w:rsid w:val="002D78A0"/>
    <w:rsid w:val="002E1F62"/>
    <w:rsid w:val="002E2B7B"/>
    <w:rsid w:val="002E5808"/>
    <w:rsid w:val="002E68DB"/>
    <w:rsid w:val="002F5065"/>
    <w:rsid w:val="002F530B"/>
    <w:rsid w:val="002F6963"/>
    <w:rsid w:val="003003D9"/>
    <w:rsid w:val="00301A35"/>
    <w:rsid w:val="00301E27"/>
    <w:rsid w:val="00310813"/>
    <w:rsid w:val="00312EC7"/>
    <w:rsid w:val="00313B65"/>
    <w:rsid w:val="00314EBF"/>
    <w:rsid w:val="00315F2F"/>
    <w:rsid w:val="00315FCB"/>
    <w:rsid w:val="00316B80"/>
    <w:rsid w:val="00321D46"/>
    <w:rsid w:val="003221A0"/>
    <w:rsid w:val="003255C1"/>
    <w:rsid w:val="00327592"/>
    <w:rsid w:val="003311BF"/>
    <w:rsid w:val="00332286"/>
    <w:rsid w:val="003339A2"/>
    <w:rsid w:val="003342CA"/>
    <w:rsid w:val="003342F3"/>
    <w:rsid w:val="00334805"/>
    <w:rsid w:val="00341FA9"/>
    <w:rsid w:val="00343ADD"/>
    <w:rsid w:val="003440C3"/>
    <w:rsid w:val="00346120"/>
    <w:rsid w:val="00346619"/>
    <w:rsid w:val="0034726E"/>
    <w:rsid w:val="0035207A"/>
    <w:rsid w:val="00353D30"/>
    <w:rsid w:val="003561FD"/>
    <w:rsid w:val="0036040C"/>
    <w:rsid w:val="003612F2"/>
    <w:rsid w:val="00361EA2"/>
    <w:rsid w:val="00371F09"/>
    <w:rsid w:val="00372452"/>
    <w:rsid w:val="0037663C"/>
    <w:rsid w:val="003770CF"/>
    <w:rsid w:val="0038018D"/>
    <w:rsid w:val="00384D79"/>
    <w:rsid w:val="00386854"/>
    <w:rsid w:val="0038734D"/>
    <w:rsid w:val="0039136E"/>
    <w:rsid w:val="00392018"/>
    <w:rsid w:val="00392762"/>
    <w:rsid w:val="003935B1"/>
    <w:rsid w:val="003938FF"/>
    <w:rsid w:val="003B1460"/>
    <w:rsid w:val="003B2702"/>
    <w:rsid w:val="003B407A"/>
    <w:rsid w:val="003B412D"/>
    <w:rsid w:val="003B4381"/>
    <w:rsid w:val="003C1A63"/>
    <w:rsid w:val="003C1BAD"/>
    <w:rsid w:val="003C726D"/>
    <w:rsid w:val="003D0060"/>
    <w:rsid w:val="003D34DC"/>
    <w:rsid w:val="003D3C18"/>
    <w:rsid w:val="003D6677"/>
    <w:rsid w:val="003D7401"/>
    <w:rsid w:val="003D78FF"/>
    <w:rsid w:val="003E3817"/>
    <w:rsid w:val="003E3F88"/>
    <w:rsid w:val="003F13C3"/>
    <w:rsid w:val="003F17B3"/>
    <w:rsid w:val="003F1A87"/>
    <w:rsid w:val="003F4728"/>
    <w:rsid w:val="003F57A9"/>
    <w:rsid w:val="00401471"/>
    <w:rsid w:val="00403945"/>
    <w:rsid w:val="004041BE"/>
    <w:rsid w:val="00404FDB"/>
    <w:rsid w:val="00410123"/>
    <w:rsid w:val="004133D2"/>
    <w:rsid w:val="004146D2"/>
    <w:rsid w:val="004177EE"/>
    <w:rsid w:val="00420401"/>
    <w:rsid w:val="0042171C"/>
    <w:rsid w:val="0042249D"/>
    <w:rsid w:val="00422F65"/>
    <w:rsid w:val="00423BAA"/>
    <w:rsid w:val="004240C4"/>
    <w:rsid w:val="00426BBF"/>
    <w:rsid w:val="004270E0"/>
    <w:rsid w:val="00434834"/>
    <w:rsid w:val="00437AE3"/>
    <w:rsid w:val="004424E7"/>
    <w:rsid w:val="00444B51"/>
    <w:rsid w:val="00445F9F"/>
    <w:rsid w:val="004474E6"/>
    <w:rsid w:val="00452F7D"/>
    <w:rsid w:val="004539BB"/>
    <w:rsid w:val="00455749"/>
    <w:rsid w:val="00457F4E"/>
    <w:rsid w:val="0046019C"/>
    <w:rsid w:val="00460798"/>
    <w:rsid w:val="00462774"/>
    <w:rsid w:val="00462E27"/>
    <w:rsid w:val="004641A5"/>
    <w:rsid w:val="00464C65"/>
    <w:rsid w:val="004652C8"/>
    <w:rsid w:val="0046545B"/>
    <w:rsid w:val="004739F7"/>
    <w:rsid w:val="00473E03"/>
    <w:rsid w:val="004749E3"/>
    <w:rsid w:val="00474E01"/>
    <w:rsid w:val="00477AA8"/>
    <w:rsid w:val="0048071B"/>
    <w:rsid w:val="00480ED4"/>
    <w:rsid w:val="00481B1B"/>
    <w:rsid w:val="00485816"/>
    <w:rsid w:val="0049420F"/>
    <w:rsid w:val="00495139"/>
    <w:rsid w:val="00496304"/>
    <w:rsid w:val="004970E6"/>
    <w:rsid w:val="004A0371"/>
    <w:rsid w:val="004A5249"/>
    <w:rsid w:val="004A5800"/>
    <w:rsid w:val="004A69FD"/>
    <w:rsid w:val="004A7A6B"/>
    <w:rsid w:val="004B1A89"/>
    <w:rsid w:val="004B5C4F"/>
    <w:rsid w:val="004B67E5"/>
    <w:rsid w:val="004C4A95"/>
    <w:rsid w:val="004C53D8"/>
    <w:rsid w:val="004C69B5"/>
    <w:rsid w:val="004C76EA"/>
    <w:rsid w:val="004D084D"/>
    <w:rsid w:val="004D6EE7"/>
    <w:rsid w:val="004D7CE8"/>
    <w:rsid w:val="004D7D1A"/>
    <w:rsid w:val="004E2507"/>
    <w:rsid w:val="004E255D"/>
    <w:rsid w:val="004E2FB2"/>
    <w:rsid w:val="004E3803"/>
    <w:rsid w:val="004E3EBD"/>
    <w:rsid w:val="004E72A5"/>
    <w:rsid w:val="004F09A2"/>
    <w:rsid w:val="004F0E14"/>
    <w:rsid w:val="004F219D"/>
    <w:rsid w:val="004F37AE"/>
    <w:rsid w:val="004F508C"/>
    <w:rsid w:val="004F51D2"/>
    <w:rsid w:val="005000AC"/>
    <w:rsid w:val="0051648E"/>
    <w:rsid w:val="00520EC3"/>
    <w:rsid w:val="00525203"/>
    <w:rsid w:val="005270FF"/>
    <w:rsid w:val="0053312D"/>
    <w:rsid w:val="0053435D"/>
    <w:rsid w:val="005356E2"/>
    <w:rsid w:val="0053708C"/>
    <w:rsid w:val="005420EC"/>
    <w:rsid w:val="00543BEA"/>
    <w:rsid w:val="00544508"/>
    <w:rsid w:val="00545525"/>
    <w:rsid w:val="005459A4"/>
    <w:rsid w:val="005506F1"/>
    <w:rsid w:val="00550979"/>
    <w:rsid w:val="00551DC1"/>
    <w:rsid w:val="0055344A"/>
    <w:rsid w:val="00554C69"/>
    <w:rsid w:val="00555910"/>
    <w:rsid w:val="00556EFC"/>
    <w:rsid w:val="00557ACC"/>
    <w:rsid w:val="00560896"/>
    <w:rsid w:val="005610EE"/>
    <w:rsid w:val="0056188E"/>
    <w:rsid w:val="00563261"/>
    <w:rsid w:val="005636F9"/>
    <w:rsid w:val="00564663"/>
    <w:rsid w:val="0057169E"/>
    <w:rsid w:val="00571971"/>
    <w:rsid w:val="005755B7"/>
    <w:rsid w:val="00577369"/>
    <w:rsid w:val="005802B2"/>
    <w:rsid w:val="00582892"/>
    <w:rsid w:val="0058473E"/>
    <w:rsid w:val="00584A49"/>
    <w:rsid w:val="005852F7"/>
    <w:rsid w:val="00587579"/>
    <w:rsid w:val="00587BD2"/>
    <w:rsid w:val="00587F64"/>
    <w:rsid w:val="00590B48"/>
    <w:rsid w:val="00591CA8"/>
    <w:rsid w:val="005948E8"/>
    <w:rsid w:val="00594AF4"/>
    <w:rsid w:val="00596C17"/>
    <w:rsid w:val="005A1941"/>
    <w:rsid w:val="005A32BA"/>
    <w:rsid w:val="005A61C3"/>
    <w:rsid w:val="005A7266"/>
    <w:rsid w:val="005A75C6"/>
    <w:rsid w:val="005B06BD"/>
    <w:rsid w:val="005B0B52"/>
    <w:rsid w:val="005B1DC6"/>
    <w:rsid w:val="005B235A"/>
    <w:rsid w:val="005B6975"/>
    <w:rsid w:val="005B6F8A"/>
    <w:rsid w:val="005B76FE"/>
    <w:rsid w:val="005C0817"/>
    <w:rsid w:val="005C4984"/>
    <w:rsid w:val="005C53AA"/>
    <w:rsid w:val="005D24E5"/>
    <w:rsid w:val="005D2E31"/>
    <w:rsid w:val="005D4C4C"/>
    <w:rsid w:val="005D518C"/>
    <w:rsid w:val="005D6BF0"/>
    <w:rsid w:val="005E0014"/>
    <w:rsid w:val="005E023B"/>
    <w:rsid w:val="005E1347"/>
    <w:rsid w:val="005E3E20"/>
    <w:rsid w:val="005E7A1C"/>
    <w:rsid w:val="005F66E3"/>
    <w:rsid w:val="00600AEE"/>
    <w:rsid w:val="00600D6F"/>
    <w:rsid w:val="006021DD"/>
    <w:rsid w:val="006103CB"/>
    <w:rsid w:val="00610A74"/>
    <w:rsid w:val="00610B1B"/>
    <w:rsid w:val="0061425F"/>
    <w:rsid w:val="006150E6"/>
    <w:rsid w:val="00620717"/>
    <w:rsid w:val="00623E2F"/>
    <w:rsid w:val="00624FDB"/>
    <w:rsid w:val="00625D0E"/>
    <w:rsid w:val="006303BF"/>
    <w:rsid w:val="006327C2"/>
    <w:rsid w:val="006354B2"/>
    <w:rsid w:val="006362ED"/>
    <w:rsid w:val="00643BE0"/>
    <w:rsid w:val="00645296"/>
    <w:rsid w:val="0065123F"/>
    <w:rsid w:val="006525A3"/>
    <w:rsid w:val="00654DD5"/>
    <w:rsid w:val="00655643"/>
    <w:rsid w:val="0065725B"/>
    <w:rsid w:val="0066113B"/>
    <w:rsid w:val="0066560A"/>
    <w:rsid w:val="006708A2"/>
    <w:rsid w:val="00671154"/>
    <w:rsid w:val="00671A39"/>
    <w:rsid w:val="00671D93"/>
    <w:rsid w:val="00672470"/>
    <w:rsid w:val="00675CAC"/>
    <w:rsid w:val="006765DF"/>
    <w:rsid w:val="00680742"/>
    <w:rsid w:val="00682B93"/>
    <w:rsid w:val="00684634"/>
    <w:rsid w:val="00685E6D"/>
    <w:rsid w:val="006928CA"/>
    <w:rsid w:val="006932BA"/>
    <w:rsid w:val="006936F0"/>
    <w:rsid w:val="00695C89"/>
    <w:rsid w:val="006A19D9"/>
    <w:rsid w:val="006A3808"/>
    <w:rsid w:val="006A45E6"/>
    <w:rsid w:val="006A56FB"/>
    <w:rsid w:val="006A68CA"/>
    <w:rsid w:val="006A7DE2"/>
    <w:rsid w:val="006B689F"/>
    <w:rsid w:val="006B6B9F"/>
    <w:rsid w:val="006C1E61"/>
    <w:rsid w:val="006D0DDE"/>
    <w:rsid w:val="006D1CEF"/>
    <w:rsid w:val="006D3425"/>
    <w:rsid w:val="006D3C13"/>
    <w:rsid w:val="006D7341"/>
    <w:rsid w:val="006E0A2B"/>
    <w:rsid w:val="006E1CA5"/>
    <w:rsid w:val="006E238A"/>
    <w:rsid w:val="006E2B4B"/>
    <w:rsid w:val="006E3A8D"/>
    <w:rsid w:val="006E700B"/>
    <w:rsid w:val="006F08AF"/>
    <w:rsid w:val="006F0A75"/>
    <w:rsid w:val="006F4B1A"/>
    <w:rsid w:val="006F60E3"/>
    <w:rsid w:val="006F6832"/>
    <w:rsid w:val="00706433"/>
    <w:rsid w:val="007120AF"/>
    <w:rsid w:val="007171BF"/>
    <w:rsid w:val="00717C3A"/>
    <w:rsid w:val="00721CA2"/>
    <w:rsid w:val="007241D0"/>
    <w:rsid w:val="00725E78"/>
    <w:rsid w:val="007266E7"/>
    <w:rsid w:val="00731261"/>
    <w:rsid w:val="00731C1F"/>
    <w:rsid w:val="0073289F"/>
    <w:rsid w:val="00736B79"/>
    <w:rsid w:val="007371C6"/>
    <w:rsid w:val="00737257"/>
    <w:rsid w:val="00737AE7"/>
    <w:rsid w:val="007440CD"/>
    <w:rsid w:val="00750828"/>
    <w:rsid w:val="007518D7"/>
    <w:rsid w:val="00760954"/>
    <w:rsid w:val="00761DCB"/>
    <w:rsid w:val="0076276F"/>
    <w:rsid w:val="00763AFA"/>
    <w:rsid w:val="00770918"/>
    <w:rsid w:val="00770E3A"/>
    <w:rsid w:val="0077546C"/>
    <w:rsid w:val="007805BE"/>
    <w:rsid w:val="00781101"/>
    <w:rsid w:val="00791D77"/>
    <w:rsid w:val="00796814"/>
    <w:rsid w:val="007A0371"/>
    <w:rsid w:val="007A0DB4"/>
    <w:rsid w:val="007A4BCD"/>
    <w:rsid w:val="007B01B0"/>
    <w:rsid w:val="007B22AD"/>
    <w:rsid w:val="007B2AB3"/>
    <w:rsid w:val="007C036A"/>
    <w:rsid w:val="007C0FE6"/>
    <w:rsid w:val="007C27F0"/>
    <w:rsid w:val="007C2E69"/>
    <w:rsid w:val="007C3A3C"/>
    <w:rsid w:val="007C4F5C"/>
    <w:rsid w:val="007D0A44"/>
    <w:rsid w:val="007D3003"/>
    <w:rsid w:val="007D301B"/>
    <w:rsid w:val="007D3228"/>
    <w:rsid w:val="007D77EB"/>
    <w:rsid w:val="007D7F3B"/>
    <w:rsid w:val="007E0249"/>
    <w:rsid w:val="007E42C2"/>
    <w:rsid w:val="007E6EFF"/>
    <w:rsid w:val="007E7DF8"/>
    <w:rsid w:val="007F18DE"/>
    <w:rsid w:val="007F19A8"/>
    <w:rsid w:val="007F1C0A"/>
    <w:rsid w:val="007F2814"/>
    <w:rsid w:val="007F35BE"/>
    <w:rsid w:val="007F6B70"/>
    <w:rsid w:val="007F7F61"/>
    <w:rsid w:val="008022E9"/>
    <w:rsid w:val="00803D59"/>
    <w:rsid w:val="008068B1"/>
    <w:rsid w:val="00811216"/>
    <w:rsid w:val="00811D7E"/>
    <w:rsid w:val="00814850"/>
    <w:rsid w:val="00814E17"/>
    <w:rsid w:val="00815A94"/>
    <w:rsid w:val="00817196"/>
    <w:rsid w:val="00817790"/>
    <w:rsid w:val="00817B20"/>
    <w:rsid w:val="00824E4B"/>
    <w:rsid w:val="00830A28"/>
    <w:rsid w:val="008311A9"/>
    <w:rsid w:val="008318B6"/>
    <w:rsid w:val="00834427"/>
    <w:rsid w:val="008353AD"/>
    <w:rsid w:val="0083571B"/>
    <w:rsid w:val="00836E31"/>
    <w:rsid w:val="008447FD"/>
    <w:rsid w:val="008550DF"/>
    <w:rsid w:val="008554AF"/>
    <w:rsid w:val="0085550A"/>
    <w:rsid w:val="00863819"/>
    <w:rsid w:val="008649E4"/>
    <w:rsid w:val="008667D5"/>
    <w:rsid w:val="0086687A"/>
    <w:rsid w:val="00870837"/>
    <w:rsid w:val="0087092A"/>
    <w:rsid w:val="00872485"/>
    <w:rsid w:val="00872A0D"/>
    <w:rsid w:val="00877DBC"/>
    <w:rsid w:val="00880F46"/>
    <w:rsid w:val="008916FA"/>
    <w:rsid w:val="00891EA8"/>
    <w:rsid w:val="008937A0"/>
    <w:rsid w:val="00894498"/>
    <w:rsid w:val="008A020A"/>
    <w:rsid w:val="008A03F8"/>
    <w:rsid w:val="008A0A81"/>
    <w:rsid w:val="008A2E42"/>
    <w:rsid w:val="008A4226"/>
    <w:rsid w:val="008A5BBB"/>
    <w:rsid w:val="008A69E7"/>
    <w:rsid w:val="008B34BD"/>
    <w:rsid w:val="008B3BAF"/>
    <w:rsid w:val="008B408F"/>
    <w:rsid w:val="008B6006"/>
    <w:rsid w:val="008B773F"/>
    <w:rsid w:val="008C15E7"/>
    <w:rsid w:val="008C20C6"/>
    <w:rsid w:val="008C41EA"/>
    <w:rsid w:val="008C7C0D"/>
    <w:rsid w:val="008D0604"/>
    <w:rsid w:val="008D1072"/>
    <w:rsid w:val="008E075C"/>
    <w:rsid w:val="008E2B3F"/>
    <w:rsid w:val="008E3A87"/>
    <w:rsid w:val="008E5ADD"/>
    <w:rsid w:val="008E5CF1"/>
    <w:rsid w:val="008E60FD"/>
    <w:rsid w:val="008E6D21"/>
    <w:rsid w:val="008F0A4B"/>
    <w:rsid w:val="008F46A7"/>
    <w:rsid w:val="008F5260"/>
    <w:rsid w:val="008F61D0"/>
    <w:rsid w:val="008F7F69"/>
    <w:rsid w:val="0090396A"/>
    <w:rsid w:val="00906481"/>
    <w:rsid w:val="00910DAB"/>
    <w:rsid w:val="00912E03"/>
    <w:rsid w:val="009200FD"/>
    <w:rsid w:val="00920F23"/>
    <w:rsid w:val="00921820"/>
    <w:rsid w:val="0092315F"/>
    <w:rsid w:val="00923B92"/>
    <w:rsid w:val="00924561"/>
    <w:rsid w:val="00927D55"/>
    <w:rsid w:val="00931229"/>
    <w:rsid w:val="00931AC4"/>
    <w:rsid w:val="00934FA9"/>
    <w:rsid w:val="00935679"/>
    <w:rsid w:val="009375E9"/>
    <w:rsid w:val="00937E06"/>
    <w:rsid w:val="00937F23"/>
    <w:rsid w:val="00941F8C"/>
    <w:rsid w:val="00942980"/>
    <w:rsid w:val="00944767"/>
    <w:rsid w:val="00946CFA"/>
    <w:rsid w:val="00954B1F"/>
    <w:rsid w:val="0095718E"/>
    <w:rsid w:val="00967586"/>
    <w:rsid w:val="00971864"/>
    <w:rsid w:val="00975D30"/>
    <w:rsid w:val="00976E4D"/>
    <w:rsid w:val="009827DA"/>
    <w:rsid w:val="009834AE"/>
    <w:rsid w:val="009835D5"/>
    <w:rsid w:val="00987040"/>
    <w:rsid w:val="00992278"/>
    <w:rsid w:val="009A0AA5"/>
    <w:rsid w:val="009A20DE"/>
    <w:rsid w:val="009A2212"/>
    <w:rsid w:val="009A2217"/>
    <w:rsid w:val="009B09BF"/>
    <w:rsid w:val="009B1E00"/>
    <w:rsid w:val="009B4924"/>
    <w:rsid w:val="009C351C"/>
    <w:rsid w:val="009C3855"/>
    <w:rsid w:val="009C3F64"/>
    <w:rsid w:val="009C3F7C"/>
    <w:rsid w:val="009C4470"/>
    <w:rsid w:val="009C5B0B"/>
    <w:rsid w:val="009C6959"/>
    <w:rsid w:val="009D1F71"/>
    <w:rsid w:val="009D2AF9"/>
    <w:rsid w:val="009D2DD6"/>
    <w:rsid w:val="009D366B"/>
    <w:rsid w:val="009D399A"/>
    <w:rsid w:val="009E075C"/>
    <w:rsid w:val="009E22C6"/>
    <w:rsid w:val="009E32E6"/>
    <w:rsid w:val="009E6F94"/>
    <w:rsid w:val="009E709A"/>
    <w:rsid w:val="009F1231"/>
    <w:rsid w:val="009F1EBC"/>
    <w:rsid w:val="009F2CAE"/>
    <w:rsid w:val="00A00513"/>
    <w:rsid w:val="00A015A9"/>
    <w:rsid w:val="00A066BC"/>
    <w:rsid w:val="00A11EAD"/>
    <w:rsid w:val="00A12BEE"/>
    <w:rsid w:val="00A12DD4"/>
    <w:rsid w:val="00A14EB6"/>
    <w:rsid w:val="00A1569B"/>
    <w:rsid w:val="00A179E3"/>
    <w:rsid w:val="00A2411F"/>
    <w:rsid w:val="00A277A4"/>
    <w:rsid w:val="00A32917"/>
    <w:rsid w:val="00A3426A"/>
    <w:rsid w:val="00A348CA"/>
    <w:rsid w:val="00A36410"/>
    <w:rsid w:val="00A3724D"/>
    <w:rsid w:val="00A4098F"/>
    <w:rsid w:val="00A42FC3"/>
    <w:rsid w:val="00A43475"/>
    <w:rsid w:val="00A43ECE"/>
    <w:rsid w:val="00A512DD"/>
    <w:rsid w:val="00A52FC7"/>
    <w:rsid w:val="00A54E18"/>
    <w:rsid w:val="00A57D0D"/>
    <w:rsid w:val="00A62F24"/>
    <w:rsid w:val="00A652CA"/>
    <w:rsid w:val="00A700B5"/>
    <w:rsid w:val="00A717F6"/>
    <w:rsid w:val="00A7350C"/>
    <w:rsid w:val="00A75D5E"/>
    <w:rsid w:val="00A77593"/>
    <w:rsid w:val="00A80C18"/>
    <w:rsid w:val="00A82525"/>
    <w:rsid w:val="00A8413B"/>
    <w:rsid w:val="00A86E47"/>
    <w:rsid w:val="00A87B75"/>
    <w:rsid w:val="00A9220F"/>
    <w:rsid w:val="00A93356"/>
    <w:rsid w:val="00A956BA"/>
    <w:rsid w:val="00A9729F"/>
    <w:rsid w:val="00AA1FAB"/>
    <w:rsid w:val="00AA2296"/>
    <w:rsid w:val="00AA31F4"/>
    <w:rsid w:val="00AA4045"/>
    <w:rsid w:val="00AB4212"/>
    <w:rsid w:val="00AC2ECA"/>
    <w:rsid w:val="00AC4AE3"/>
    <w:rsid w:val="00AC779B"/>
    <w:rsid w:val="00AD0795"/>
    <w:rsid w:val="00AD09F1"/>
    <w:rsid w:val="00AD0F57"/>
    <w:rsid w:val="00AD1AA4"/>
    <w:rsid w:val="00AD567E"/>
    <w:rsid w:val="00AE190B"/>
    <w:rsid w:val="00AE215B"/>
    <w:rsid w:val="00AE267A"/>
    <w:rsid w:val="00AE322F"/>
    <w:rsid w:val="00AE7C0B"/>
    <w:rsid w:val="00AF19A7"/>
    <w:rsid w:val="00B048B0"/>
    <w:rsid w:val="00B05A42"/>
    <w:rsid w:val="00B0729D"/>
    <w:rsid w:val="00B10421"/>
    <w:rsid w:val="00B11490"/>
    <w:rsid w:val="00B174A0"/>
    <w:rsid w:val="00B177F0"/>
    <w:rsid w:val="00B216B2"/>
    <w:rsid w:val="00B23BB0"/>
    <w:rsid w:val="00B27141"/>
    <w:rsid w:val="00B309F6"/>
    <w:rsid w:val="00B31951"/>
    <w:rsid w:val="00B32312"/>
    <w:rsid w:val="00B35253"/>
    <w:rsid w:val="00B37AEC"/>
    <w:rsid w:val="00B42A6D"/>
    <w:rsid w:val="00B43E87"/>
    <w:rsid w:val="00B450EF"/>
    <w:rsid w:val="00B45623"/>
    <w:rsid w:val="00B47521"/>
    <w:rsid w:val="00B4759B"/>
    <w:rsid w:val="00B50AEC"/>
    <w:rsid w:val="00B52251"/>
    <w:rsid w:val="00B527AF"/>
    <w:rsid w:val="00B535EA"/>
    <w:rsid w:val="00B57D52"/>
    <w:rsid w:val="00B604BA"/>
    <w:rsid w:val="00B637B3"/>
    <w:rsid w:val="00B671D9"/>
    <w:rsid w:val="00B709DF"/>
    <w:rsid w:val="00B714BA"/>
    <w:rsid w:val="00B726AF"/>
    <w:rsid w:val="00B8514C"/>
    <w:rsid w:val="00B8796F"/>
    <w:rsid w:val="00B91373"/>
    <w:rsid w:val="00B9344E"/>
    <w:rsid w:val="00B93AF2"/>
    <w:rsid w:val="00B94843"/>
    <w:rsid w:val="00B94982"/>
    <w:rsid w:val="00B97A1E"/>
    <w:rsid w:val="00BA5B44"/>
    <w:rsid w:val="00BB3665"/>
    <w:rsid w:val="00BB4469"/>
    <w:rsid w:val="00BB65EC"/>
    <w:rsid w:val="00BB7651"/>
    <w:rsid w:val="00BC103E"/>
    <w:rsid w:val="00BC2385"/>
    <w:rsid w:val="00BC5D25"/>
    <w:rsid w:val="00BC754B"/>
    <w:rsid w:val="00BD40F9"/>
    <w:rsid w:val="00BD59F4"/>
    <w:rsid w:val="00BD5FC3"/>
    <w:rsid w:val="00BE6E9B"/>
    <w:rsid w:val="00BF0B18"/>
    <w:rsid w:val="00BF2068"/>
    <w:rsid w:val="00BF2675"/>
    <w:rsid w:val="00BF437A"/>
    <w:rsid w:val="00BF625B"/>
    <w:rsid w:val="00C01166"/>
    <w:rsid w:val="00C020FA"/>
    <w:rsid w:val="00C02A66"/>
    <w:rsid w:val="00C03979"/>
    <w:rsid w:val="00C04591"/>
    <w:rsid w:val="00C0680B"/>
    <w:rsid w:val="00C1145B"/>
    <w:rsid w:val="00C11611"/>
    <w:rsid w:val="00C12B81"/>
    <w:rsid w:val="00C12D2A"/>
    <w:rsid w:val="00C17C84"/>
    <w:rsid w:val="00C22FAA"/>
    <w:rsid w:val="00C251A7"/>
    <w:rsid w:val="00C26C73"/>
    <w:rsid w:val="00C2769A"/>
    <w:rsid w:val="00C3054C"/>
    <w:rsid w:val="00C31995"/>
    <w:rsid w:val="00C31C63"/>
    <w:rsid w:val="00C3355F"/>
    <w:rsid w:val="00C34B83"/>
    <w:rsid w:val="00C35D1E"/>
    <w:rsid w:val="00C4267C"/>
    <w:rsid w:val="00C43C83"/>
    <w:rsid w:val="00C44CBD"/>
    <w:rsid w:val="00C471B7"/>
    <w:rsid w:val="00C47367"/>
    <w:rsid w:val="00C47DEB"/>
    <w:rsid w:val="00C50B04"/>
    <w:rsid w:val="00C5110F"/>
    <w:rsid w:val="00C52E72"/>
    <w:rsid w:val="00C545D1"/>
    <w:rsid w:val="00C55B4A"/>
    <w:rsid w:val="00C56014"/>
    <w:rsid w:val="00C575E3"/>
    <w:rsid w:val="00C60A21"/>
    <w:rsid w:val="00C60CF9"/>
    <w:rsid w:val="00C6162E"/>
    <w:rsid w:val="00C65B46"/>
    <w:rsid w:val="00C67B8E"/>
    <w:rsid w:val="00C70F98"/>
    <w:rsid w:val="00C73CFF"/>
    <w:rsid w:val="00C76940"/>
    <w:rsid w:val="00C77BDE"/>
    <w:rsid w:val="00C81A31"/>
    <w:rsid w:val="00C86BE6"/>
    <w:rsid w:val="00C87533"/>
    <w:rsid w:val="00C92C8A"/>
    <w:rsid w:val="00C94265"/>
    <w:rsid w:val="00C97B50"/>
    <w:rsid w:val="00CA6614"/>
    <w:rsid w:val="00CA743C"/>
    <w:rsid w:val="00CC1349"/>
    <w:rsid w:val="00CC1B88"/>
    <w:rsid w:val="00CC2B5C"/>
    <w:rsid w:val="00CC5D95"/>
    <w:rsid w:val="00CD15AF"/>
    <w:rsid w:val="00CD3570"/>
    <w:rsid w:val="00CD3E48"/>
    <w:rsid w:val="00CE0DFA"/>
    <w:rsid w:val="00CE101B"/>
    <w:rsid w:val="00CF472F"/>
    <w:rsid w:val="00CF7046"/>
    <w:rsid w:val="00CF7C5C"/>
    <w:rsid w:val="00D0167D"/>
    <w:rsid w:val="00D04BCB"/>
    <w:rsid w:val="00D106BA"/>
    <w:rsid w:val="00D10E4F"/>
    <w:rsid w:val="00D15887"/>
    <w:rsid w:val="00D17C7E"/>
    <w:rsid w:val="00D20920"/>
    <w:rsid w:val="00D223B1"/>
    <w:rsid w:val="00D246A5"/>
    <w:rsid w:val="00D269E5"/>
    <w:rsid w:val="00D273CD"/>
    <w:rsid w:val="00D27F15"/>
    <w:rsid w:val="00D27FBF"/>
    <w:rsid w:val="00D304A9"/>
    <w:rsid w:val="00D3410D"/>
    <w:rsid w:val="00D34DEF"/>
    <w:rsid w:val="00D34E29"/>
    <w:rsid w:val="00D379E9"/>
    <w:rsid w:val="00D40102"/>
    <w:rsid w:val="00D4518A"/>
    <w:rsid w:val="00D46DC4"/>
    <w:rsid w:val="00D47704"/>
    <w:rsid w:val="00D47FC0"/>
    <w:rsid w:val="00D50803"/>
    <w:rsid w:val="00D5180F"/>
    <w:rsid w:val="00D51B8A"/>
    <w:rsid w:val="00D52376"/>
    <w:rsid w:val="00D528F7"/>
    <w:rsid w:val="00D57D6A"/>
    <w:rsid w:val="00D6089C"/>
    <w:rsid w:val="00D632C3"/>
    <w:rsid w:val="00D634C1"/>
    <w:rsid w:val="00D65777"/>
    <w:rsid w:val="00D6689A"/>
    <w:rsid w:val="00D67571"/>
    <w:rsid w:val="00D7114F"/>
    <w:rsid w:val="00D743A7"/>
    <w:rsid w:val="00D7475E"/>
    <w:rsid w:val="00D74C4D"/>
    <w:rsid w:val="00D84669"/>
    <w:rsid w:val="00D85D37"/>
    <w:rsid w:val="00D93227"/>
    <w:rsid w:val="00D97519"/>
    <w:rsid w:val="00DA6426"/>
    <w:rsid w:val="00DA77C3"/>
    <w:rsid w:val="00DB19D4"/>
    <w:rsid w:val="00DB3CB6"/>
    <w:rsid w:val="00DB3F75"/>
    <w:rsid w:val="00DB5205"/>
    <w:rsid w:val="00DC0600"/>
    <w:rsid w:val="00DC25D4"/>
    <w:rsid w:val="00DC2894"/>
    <w:rsid w:val="00DD1B84"/>
    <w:rsid w:val="00DD487C"/>
    <w:rsid w:val="00DD628B"/>
    <w:rsid w:val="00DE2479"/>
    <w:rsid w:val="00DE461D"/>
    <w:rsid w:val="00DE4D13"/>
    <w:rsid w:val="00DE4E6B"/>
    <w:rsid w:val="00DE630A"/>
    <w:rsid w:val="00DE66E1"/>
    <w:rsid w:val="00DF0283"/>
    <w:rsid w:val="00DF4EE8"/>
    <w:rsid w:val="00DF5226"/>
    <w:rsid w:val="00DF78BC"/>
    <w:rsid w:val="00DF7AD3"/>
    <w:rsid w:val="00E008A9"/>
    <w:rsid w:val="00E1362A"/>
    <w:rsid w:val="00E16E18"/>
    <w:rsid w:val="00E25CFE"/>
    <w:rsid w:val="00E272DA"/>
    <w:rsid w:val="00E31B09"/>
    <w:rsid w:val="00E32C9C"/>
    <w:rsid w:val="00E36155"/>
    <w:rsid w:val="00E368EB"/>
    <w:rsid w:val="00E37366"/>
    <w:rsid w:val="00E37E73"/>
    <w:rsid w:val="00E41F7E"/>
    <w:rsid w:val="00E42CD4"/>
    <w:rsid w:val="00E445FB"/>
    <w:rsid w:val="00E4486E"/>
    <w:rsid w:val="00E44C9C"/>
    <w:rsid w:val="00E5273D"/>
    <w:rsid w:val="00E52A75"/>
    <w:rsid w:val="00E52E9D"/>
    <w:rsid w:val="00E606EC"/>
    <w:rsid w:val="00E6140F"/>
    <w:rsid w:val="00E619F8"/>
    <w:rsid w:val="00E62AE6"/>
    <w:rsid w:val="00E63B95"/>
    <w:rsid w:val="00E6497B"/>
    <w:rsid w:val="00E64A63"/>
    <w:rsid w:val="00E65076"/>
    <w:rsid w:val="00E652F3"/>
    <w:rsid w:val="00E656FB"/>
    <w:rsid w:val="00E66D55"/>
    <w:rsid w:val="00E7076E"/>
    <w:rsid w:val="00E70CFA"/>
    <w:rsid w:val="00E71BA1"/>
    <w:rsid w:val="00E732F0"/>
    <w:rsid w:val="00E74FCE"/>
    <w:rsid w:val="00E7619B"/>
    <w:rsid w:val="00E7692E"/>
    <w:rsid w:val="00E807C3"/>
    <w:rsid w:val="00E80CBE"/>
    <w:rsid w:val="00E82ECA"/>
    <w:rsid w:val="00E83655"/>
    <w:rsid w:val="00E8410C"/>
    <w:rsid w:val="00E84627"/>
    <w:rsid w:val="00E846DB"/>
    <w:rsid w:val="00E8645E"/>
    <w:rsid w:val="00E87FBC"/>
    <w:rsid w:val="00E902E7"/>
    <w:rsid w:val="00E905FF"/>
    <w:rsid w:val="00E92701"/>
    <w:rsid w:val="00E97903"/>
    <w:rsid w:val="00EA397E"/>
    <w:rsid w:val="00EA72A3"/>
    <w:rsid w:val="00EB0632"/>
    <w:rsid w:val="00EB0CB1"/>
    <w:rsid w:val="00EB169C"/>
    <w:rsid w:val="00EB6C86"/>
    <w:rsid w:val="00EC223C"/>
    <w:rsid w:val="00EC33CB"/>
    <w:rsid w:val="00EC403A"/>
    <w:rsid w:val="00EC7993"/>
    <w:rsid w:val="00ED1E06"/>
    <w:rsid w:val="00ED1FFA"/>
    <w:rsid w:val="00ED461A"/>
    <w:rsid w:val="00EE0882"/>
    <w:rsid w:val="00EE0D9B"/>
    <w:rsid w:val="00EE1FF7"/>
    <w:rsid w:val="00EE53A6"/>
    <w:rsid w:val="00EE5D37"/>
    <w:rsid w:val="00EE7541"/>
    <w:rsid w:val="00EF00C6"/>
    <w:rsid w:val="00EF178D"/>
    <w:rsid w:val="00EF2594"/>
    <w:rsid w:val="00EF41CD"/>
    <w:rsid w:val="00EF4C5C"/>
    <w:rsid w:val="00F047C5"/>
    <w:rsid w:val="00F05586"/>
    <w:rsid w:val="00F0691D"/>
    <w:rsid w:val="00F07ADD"/>
    <w:rsid w:val="00F127D1"/>
    <w:rsid w:val="00F13731"/>
    <w:rsid w:val="00F1578B"/>
    <w:rsid w:val="00F162DE"/>
    <w:rsid w:val="00F17E4C"/>
    <w:rsid w:val="00F20908"/>
    <w:rsid w:val="00F23920"/>
    <w:rsid w:val="00F2475E"/>
    <w:rsid w:val="00F2498C"/>
    <w:rsid w:val="00F24D11"/>
    <w:rsid w:val="00F258B4"/>
    <w:rsid w:val="00F32412"/>
    <w:rsid w:val="00F34747"/>
    <w:rsid w:val="00F42652"/>
    <w:rsid w:val="00F4509E"/>
    <w:rsid w:val="00F452CB"/>
    <w:rsid w:val="00F4554F"/>
    <w:rsid w:val="00F45BDE"/>
    <w:rsid w:val="00F4630E"/>
    <w:rsid w:val="00F5109D"/>
    <w:rsid w:val="00F52EC9"/>
    <w:rsid w:val="00F674E8"/>
    <w:rsid w:val="00F67CF9"/>
    <w:rsid w:val="00F7020D"/>
    <w:rsid w:val="00F72A22"/>
    <w:rsid w:val="00F72CA7"/>
    <w:rsid w:val="00F74C8C"/>
    <w:rsid w:val="00F74CD2"/>
    <w:rsid w:val="00F75C6C"/>
    <w:rsid w:val="00F7638B"/>
    <w:rsid w:val="00F80B4E"/>
    <w:rsid w:val="00F81BAA"/>
    <w:rsid w:val="00F8340D"/>
    <w:rsid w:val="00F8356A"/>
    <w:rsid w:val="00F83FDD"/>
    <w:rsid w:val="00F859A6"/>
    <w:rsid w:val="00F90F89"/>
    <w:rsid w:val="00F96429"/>
    <w:rsid w:val="00FA0914"/>
    <w:rsid w:val="00FA1494"/>
    <w:rsid w:val="00FA3767"/>
    <w:rsid w:val="00FA3F75"/>
    <w:rsid w:val="00FA415C"/>
    <w:rsid w:val="00FA5B73"/>
    <w:rsid w:val="00FA5D34"/>
    <w:rsid w:val="00FA6454"/>
    <w:rsid w:val="00FB115E"/>
    <w:rsid w:val="00FB11DF"/>
    <w:rsid w:val="00FB2DDD"/>
    <w:rsid w:val="00FB497E"/>
    <w:rsid w:val="00FB6B31"/>
    <w:rsid w:val="00FC0451"/>
    <w:rsid w:val="00FC37F2"/>
    <w:rsid w:val="00FC39A9"/>
    <w:rsid w:val="00FC3D00"/>
    <w:rsid w:val="00FC426D"/>
    <w:rsid w:val="00FC4398"/>
    <w:rsid w:val="00FC57C3"/>
    <w:rsid w:val="00FD0931"/>
    <w:rsid w:val="00FD28FA"/>
    <w:rsid w:val="00FD5B99"/>
    <w:rsid w:val="00FD5BD6"/>
    <w:rsid w:val="00FE0FEB"/>
    <w:rsid w:val="00FE3D98"/>
    <w:rsid w:val="00FE45C5"/>
    <w:rsid w:val="00FE45F3"/>
    <w:rsid w:val="00FF046B"/>
    <w:rsid w:val="00FF0E1A"/>
    <w:rsid w:val="00FF5B58"/>
    <w:rsid w:val="00FF5CD8"/>
    <w:rsid w:val="00FF6686"/>
    <w:rsid w:val="00FF71F3"/>
    <w:rsid w:val="00FF7975"/>
    <w:rsid w:val="00FF7D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EF131"/>
  <w15:docId w15:val="{93A8B490-09C6-445D-A21D-483FFBE18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ind w:left="709" w:hanging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3855"/>
    <w:pPr>
      <w:ind w:left="0" w:firstLine="0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DB19D4"/>
    <w:pPr>
      <w:keepNext/>
      <w:keepLines/>
      <w:numPr>
        <w:numId w:val="1"/>
      </w:numPr>
      <w:spacing w:after="240"/>
      <w:ind w:left="0" w:firstLine="0"/>
      <w:jc w:val="both"/>
      <w:outlineLvl w:val="0"/>
    </w:pPr>
    <w:rPr>
      <w:rFonts w:asciiTheme="minorHAnsi" w:hAnsiTheme="minorHAnsi" w:cs="Cambria"/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74FCE"/>
    <w:pPr>
      <w:keepNext/>
      <w:keepLines/>
      <w:spacing w:before="200"/>
      <w:ind w:left="708"/>
      <w:outlineLvl w:val="1"/>
    </w:pPr>
    <w:rPr>
      <w:rFonts w:asciiTheme="minorHAnsi" w:eastAsiaTheme="majorEastAsia" w:hAnsiTheme="minorHAnsi" w:cstheme="majorBidi"/>
      <w:b/>
      <w:bCs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D4C4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D4C4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DB19D4"/>
    <w:rPr>
      <w:rFonts w:eastAsia="Times New Roman" w:cs="Cambria"/>
      <w:b/>
      <w:bCs/>
      <w:color w:val="000000" w:themeColor="text1"/>
      <w:sz w:val="28"/>
      <w:szCs w:val="28"/>
    </w:rPr>
  </w:style>
  <w:style w:type="paragraph" w:styleId="PargrafodaLista">
    <w:name w:val="List Paragraph"/>
    <w:basedOn w:val="Normal"/>
    <w:uiPriority w:val="34"/>
    <w:qFormat/>
    <w:rsid w:val="00DB19D4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E74FCE"/>
    <w:rPr>
      <w:rFonts w:eastAsiaTheme="majorEastAsia" w:cstheme="majorBidi"/>
      <w:b/>
      <w:bCs/>
      <w:color w:val="000000" w:themeColor="text1"/>
      <w:sz w:val="26"/>
      <w:szCs w:val="26"/>
    </w:rPr>
  </w:style>
  <w:style w:type="character" w:customStyle="1" w:styleId="apple-converted-space">
    <w:name w:val="apple-converted-space"/>
    <w:basedOn w:val="Fontepargpadro"/>
    <w:rsid w:val="009A2212"/>
  </w:style>
  <w:style w:type="character" w:styleId="Forte">
    <w:name w:val="Strong"/>
    <w:basedOn w:val="Fontepargpadro"/>
    <w:uiPriority w:val="22"/>
    <w:qFormat/>
    <w:rsid w:val="009A2212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6F4B1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F4B1A"/>
    <w:rPr>
      <w:rFonts w:ascii="Times New Roman" w:eastAsia="Times New Roman" w:hAnsi="Times New Roman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6F4B1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F4B1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6150E6"/>
    <w:rPr>
      <w:color w:val="0000FF"/>
      <w:u w:val="single"/>
    </w:rPr>
  </w:style>
  <w:style w:type="paragraph" w:customStyle="1" w:styleId="definitionlist">
    <w:name w:val="definitionlist"/>
    <w:basedOn w:val="Normal"/>
    <w:rsid w:val="00B637B3"/>
    <w:pPr>
      <w:spacing w:before="100" w:beforeAutospacing="1" w:after="100" w:afterAutospacing="1"/>
    </w:pPr>
    <w:rPr>
      <w:color w:val="663333"/>
      <w:lang w:val="en-US"/>
    </w:rPr>
  </w:style>
  <w:style w:type="paragraph" w:styleId="NormalWeb">
    <w:name w:val="Normal (Web)"/>
    <w:basedOn w:val="Normal"/>
    <w:uiPriority w:val="99"/>
    <w:unhideWhenUsed/>
    <w:rsid w:val="0076276F"/>
    <w:pPr>
      <w:spacing w:before="100" w:beforeAutospacing="1" w:after="100" w:afterAutospacing="1"/>
    </w:pPr>
    <w:rPr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D461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D461A"/>
    <w:rPr>
      <w:rFonts w:ascii="Tahoma" w:eastAsia="Times New Roman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4E3E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BC754B"/>
    <w:rPr>
      <w:color w:val="800080" w:themeColor="followedHyperlink"/>
      <w:u w:val="single"/>
    </w:rPr>
  </w:style>
  <w:style w:type="character" w:styleId="nfase">
    <w:name w:val="Emphasis"/>
    <w:basedOn w:val="Fontepargpadro"/>
    <w:uiPriority w:val="20"/>
    <w:qFormat/>
    <w:rsid w:val="008D0604"/>
    <w:rPr>
      <w:i/>
      <w:iCs/>
    </w:rPr>
  </w:style>
  <w:style w:type="character" w:customStyle="1" w:styleId="a-size-large">
    <w:name w:val="a-size-large"/>
    <w:basedOn w:val="Fontepargpadro"/>
    <w:rsid w:val="00761DCB"/>
  </w:style>
  <w:style w:type="character" w:customStyle="1" w:styleId="a-size-medium">
    <w:name w:val="a-size-medium"/>
    <w:basedOn w:val="Fontepargpadro"/>
    <w:rsid w:val="00761DCB"/>
  </w:style>
  <w:style w:type="character" w:customStyle="1" w:styleId="author">
    <w:name w:val="author"/>
    <w:basedOn w:val="Fontepargpadro"/>
    <w:rsid w:val="00761DCB"/>
  </w:style>
  <w:style w:type="character" w:customStyle="1" w:styleId="a-color-secondary">
    <w:name w:val="a-color-secondary"/>
    <w:basedOn w:val="Fontepargpadro"/>
    <w:rsid w:val="00761DCB"/>
  </w:style>
  <w:style w:type="character" w:styleId="CitaoHTML">
    <w:name w:val="HTML Cite"/>
    <w:basedOn w:val="Fontepargpadro"/>
    <w:uiPriority w:val="99"/>
    <w:semiHidden/>
    <w:unhideWhenUsed/>
    <w:rsid w:val="004739F7"/>
    <w:rPr>
      <w:i/>
      <w:iCs/>
    </w:rPr>
  </w:style>
  <w:style w:type="character" w:customStyle="1" w:styleId="reference-accessdate">
    <w:name w:val="reference-accessdate"/>
    <w:basedOn w:val="Fontepargpadro"/>
    <w:rsid w:val="004739F7"/>
  </w:style>
  <w:style w:type="character" w:customStyle="1" w:styleId="Ttulo4Char">
    <w:name w:val="Título 4 Char"/>
    <w:basedOn w:val="Fontepargpadro"/>
    <w:link w:val="Ttulo4"/>
    <w:uiPriority w:val="9"/>
    <w:semiHidden/>
    <w:rsid w:val="005D4C4C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customStyle="1" w:styleId="graf">
    <w:name w:val="graf"/>
    <w:basedOn w:val="Normal"/>
    <w:rsid w:val="005D4C4C"/>
    <w:pPr>
      <w:spacing w:before="100" w:beforeAutospacing="1" w:after="100" w:afterAutospacing="1"/>
    </w:pPr>
    <w:rPr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D4C4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lf-badge">
    <w:name w:val="lf-badge"/>
    <w:basedOn w:val="Fontepargpadro"/>
    <w:rsid w:val="007C0FE6"/>
  </w:style>
  <w:style w:type="paragraph" w:styleId="Pr-formataoHTML">
    <w:name w:val="HTML Preformatted"/>
    <w:basedOn w:val="Normal"/>
    <w:link w:val="Pr-formataoHTMLChar"/>
    <w:uiPriority w:val="99"/>
    <w:unhideWhenUsed/>
    <w:rsid w:val="001C52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1C5236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EB169C"/>
    <w:rPr>
      <w:rFonts w:ascii="Courier New" w:eastAsia="Times New Roman" w:hAnsi="Courier New" w:cs="Courier New"/>
      <w:sz w:val="20"/>
      <w:szCs w:val="20"/>
    </w:rPr>
  </w:style>
  <w:style w:type="character" w:customStyle="1" w:styleId="nd">
    <w:name w:val="nd"/>
    <w:basedOn w:val="Fontepargpadro"/>
    <w:rsid w:val="00EB169C"/>
  </w:style>
  <w:style w:type="character" w:customStyle="1" w:styleId="kd">
    <w:name w:val="kd"/>
    <w:basedOn w:val="Fontepargpadro"/>
    <w:rsid w:val="00EB169C"/>
  </w:style>
  <w:style w:type="character" w:customStyle="1" w:styleId="nc">
    <w:name w:val="nc"/>
    <w:basedOn w:val="Fontepargpadro"/>
    <w:rsid w:val="00EB169C"/>
  </w:style>
  <w:style w:type="character" w:customStyle="1" w:styleId="o">
    <w:name w:val="o"/>
    <w:basedOn w:val="Fontepargpadro"/>
    <w:rsid w:val="00EB169C"/>
  </w:style>
  <w:style w:type="character" w:customStyle="1" w:styleId="n">
    <w:name w:val="n"/>
    <w:basedOn w:val="Fontepargpadro"/>
    <w:rsid w:val="00EB169C"/>
  </w:style>
  <w:style w:type="character" w:customStyle="1" w:styleId="kt">
    <w:name w:val="kt"/>
    <w:basedOn w:val="Fontepargpadro"/>
    <w:rsid w:val="00EB169C"/>
  </w:style>
  <w:style w:type="character" w:customStyle="1" w:styleId="nf">
    <w:name w:val="nf"/>
    <w:basedOn w:val="Fontepargpadro"/>
    <w:rsid w:val="00EB169C"/>
  </w:style>
  <w:style w:type="character" w:customStyle="1" w:styleId="na">
    <w:name w:val="na"/>
    <w:basedOn w:val="Fontepargpadro"/>
    <w:rsid w:val="00EB169C"/>
  </w:style>
  <w:style w:type="character" w:customStyle="1" w:styleId="s">
    <w:name w:val="s"/>
    <w:basedOn w:val="Fontepargpadro"/>
    <w:rsid w:val="00EB169C"/>
  </w:style>
  <w:style w:type="character" w:customStyle="1" w:styleId="k">
    <w:name w:val="k"/>
    <w:basedOn w:val="Fontepargpadro"/>
    <w:rsid w:val="00EB169C"/>
  </w:style>
  <w:style w:type="character" w:customStyle="1" w:styleId="c1">
    <w:name w:val="c1"/>
    <w:basedOn w:val="Fontepargpadro"/>
    <w:rsid w:val="00EB169C"/>
  </w:style>
  <w:style w:type="character" w:customStyle="1" w:styleId="cm">
    <w:name w:val="cm"/>
    <w:basedOn w:val="Fontepargpadro"/>
    <w:rsid w:val="00555910"/>
  </w:style>
  <w:style w:type="character" w:customStyle="1" w:styleId="kc">
    <w:name w:val="kc"/>
    <w:basedOn w:val="Fontepargpadro"/>
    <w:rsid w:val="00555910"/>
  </w:style>
  <w:style w:type="character" w:customStyle="1" w:styleId="hljs-keyword">
    <w:name w:val="hljs-keyword"/>
    <w:basedOn w:val="Fontepargpadro"/>
    <w:rsid w:val="00942980"/>
  </w:style>
  <w:style w:type="character" w:customStyle="1" w:styleId="hljs-class">
    <w:name w:val="hljs-class"/>
    <w:basedOn w:val="Fontepargpadro"/>
    <w:rsid w:val="00942980"/>
  </w:style>
  <w:style w:type="character" w:customStyle="1" w:styleId="hljs-title">
    <w:name w:val="hljs-title"/>
    <w:basedOn w:val="Fontepargpadro"/>
    <w:rsid w:val="00942980"/>
  </w:style>
  <w:style w:type="character" w:customStyle="1" w:styleId="hljs-annotation">
    <w:name w:val="hljs-annotation"/>
    <w:basedOn w:val="Fontepargpadro"/>
    <w:rsid w:val="00942980"/>
  </w:style>
  <w:style w:type="character" w:customStyle="1" w:styleId="hljs-number">
    <w:name w:val="hljs-number"/>
    <w:basedOn w:val="Fontepargpadro"/>
    <w:rsid w:val="00942980"/>
  </w:style>
  <w:style w:type="character" w:customStyle="1" w:styleId="hljs-comment">
    <w:name w:val="hljs-comment"/>
    <w:basedOn w:val="Fontepargpadro"/>
    <w:rsid w:val="00942980"/>
  </w:style>
  <w:style w:type="character" w:customStyle="1" w:styleId="hljs-string">
    <w:name w:val="hljs-string"/>
    <w:basedOn w:val="Fontepargpadro"/>
    <w:rsid w:val="00942980"/>
  </w:style>
  <w:style w:type="character" w:customStyle="1" w:styleId="hljs-function">
    <w:name w:val="hljs-function"/>
    <w:basedOn w:val="Fontepargpadro"/>
    <w:rsid w:val="00942980"/>
  </w:style>
  <w:style w:type="character" w:customStyle="1" w:styleId="hljs-params">
    <w:name w:val="hljs-params"/>
    <w:basedOn w:val="Fontepargpadro"/>
    <w:rsid w:val="00942980"/>
  </w:style>
  <w:style w:type="character" w:customStyle="1" w:styleId="hljs-tag">
    <w:name w:val="hljs-tag"/>
    <w:basedOn w:val="Fontepargpadro"/>
    <w:rsid w:val="00942980"/>
  </w:style>
  <w:style w:type="character" w:customStyle="1" w:styleId="hljs-attribute">
    <w:name w:val="hljs-attribute"/>
    <w:basedOn w:val="Fontepargpadro"/>
    <w:rsid w:val="00942980"/>
  </w:style>
  <w:style w:type="character" w:customStyle="1" w:styleId="hljs-value">
    <w:name w:val="hljs-value"/>
    <w:basedOn w:val="Fontepargpadro"/>
    <w:rsid w:val="00942980"/>
  </w:style>
  <w:style w:type="character" w:customStyle="1" w:styleId="nfase1">
    <w:name w:val="Ênfase1"/>
    <w:basedOn w:val="Fontepargpadro"/>
    <w:rsid w:val="00107318"/>
  </w:style>
  <w:style w:type="character" w:customStyle="1" w:styleId="keyword">
    <w:name w:val="keyword"/>
    <w:basedOn w:val="Fontepargpadro"/>
    <w:rsid w:val="00107318"/>
  </w:style>
  <w:style w:type="character" w:customStyle="1" w:styleId="namespace">
    <w:name w:val="namespace"/>
    <w:basedOn w:val="Fontepargpadro"/>
    <w:rsid w:val="00107318"/>
  </w:style>
  <w:style w:type="character" w:customStyle="1" w:styleId="include">
    <w:name w:val="include"/>
    <w:basedOn w:val="Fontepargpadro"/>
    <w:rsid w:val="00107318"/>
  </w:style>
  <w:style w:type="character" w:customStyle="1" w:styleId="annotation">
    <w:name w:val="annotation"/>
    <w:basedOn w:val="Fontepargpadro"/>
    <w:rsid w:val="00107318"/>
  </w:style>
  <w:style w:type="character" w:customStyle="1" w:styleId="directive">
    <w:name w:val="directive"/>
    <w:basedOn w:val="Fontepargpadro"/>
    <w:rsid w:val="00107318"/>
  </w:style>
  <w:style w:type="character" w:customStyle="1" w:styleId="type">
    <w:name w:val="type"/>
    <w:basedOn w:val="Fontepargpadro"/>
    <w:rsid w:val="00107318"/>
  </w:style>
  <w:style w:type="character" w:customStyle="1" w:styleId="class">
    <w:name w:val="class"/>
    <w:basedOn w:val="Fontepargpadro"/>
    <w:rsid w:val="00107318"/>
  </w:style>
  <w:style w:type="character" w:customStyle="1" w:styleId="local-variable">
    <w:name w:val="local-variable"/>
    <w:basedOn w:val="Fontepargpadro"/>
    <w:rsid w:val="00107318"/>
  </w:style>
  <w:style w:type="character" w:customStyle="1" w:styleId="predefined-type">
    <w:name w:val="predefined-type"/>
    <w:basedOn w:val="Fontepargpadro"/>
    <w:rsid w:val="00107318"/>
  </w:style>
  <w:style w:type="character" w:customStyle="1" w:styleId="string">
    <w:name w:val="string"/>
    <w:basedOn w:val="Fontepargpadro"/>
    <w:rsid w:val="00107318"/>
  </w:style>
  <w:style w:type="character" w:customStyle="1" w:styleId="delimiter">
    <w:name w:val="delimiter"/>
    <w:basedOn w:val="Fontepargpadro"/>
    <w:rsid w:val="00107318"/>
  </w:style>
  <w:style w:type="character" w:customStyle="1" w:styleId="content">
    <w:name w:val="content"/>
    <w:basedOn w:val="Fontepargpadro"/>
    <w:rsid w:val="00107318"/>
  </w:style>
  <w:style w:type="character" w:customStyle="1" w:styleId="tag">
    <w:name w:val="tag"/>
    <w:basedOn w:val="Fontepargpadro"/>
    <w:rsid w:val="00107318"/>
  </w:style>
  <w:style w:type="character" w:customStyle="1" w:styleId="attribute-name">
    <w:name w:val="attribute-name"/>
    <w:basedOn w:val="Fontepargpadro"/>
    <w:rsid w:val="00107318"/>
  </w:style>
  <w:style w:type="character" w:customStyle="1" w:styleId="pln">
    <w:name w:val="pln"/>
    <w:basedOn w:val="Fontepargpadro"/>
    <w:rsid w:val="00A1569B"/>
  </w:style>
  <w:style w:type="character" w:customStyle="1" w:styleId="menu-icone-like-count">
    <w:name w:val="menu-icone-like-count"/>
    <w:basedOn w:val="Fontepargpadro"/>
    <w:rsid w:val="00063721"/>
  </w:style>
  <w:style w:type="character" w:customStyle="1" w:styleId="label">
    <w:name w:val="label"/>
    <w:basedOn w:val="Fontepargpadro"/>
    <w:rsid w:val="00063721"/>
  </w:style>
  <w:style w:type="character" w:customStyle="1" w:styleId="lit">
    <w:name w:val="lit"/>
    <w:basedOn w:val="Fontepargpadro"/>
    <w:rsid w:val="00063721"/>
  </w:style>
  <w:style w:type="character" w:customStyle="1" w:styleId="kwd">
    <w:name w:val="kwd"/>
    <w:basedOn w:val="Fontepargpadro"/>
    <w:rsid w:val="00063721"/>
  </w:style>
  <w:style w:type="character" w:customStyle="1" w:styleId="typ">
    <w:name w:val="typ"/>
    <w:basedOn w:val="Fontepargpadro"/>
    <w:rsid w:val="00063721"/>
  </w:style>
  <w:style w:type="character" w:customStyle="1" w:styleId="pun">
    <w:name w:val="pun"/>
    <w:basedOn w:val="Fontepargpadro"/>
    <w:rsid w:val="00063721"/>
  </w:style>
  <w:style w:type="character" w:customStyle="1" w:styleId="str">
    <w:name w:val="str"/>
    <w:basedOn w:val="Fontepargpadro"/>
    <w:rsid w:val="00063721"/>
  </w:style>
  <w:style w:type="character" w:customStyle="1" w:styleId="a">
    <w:name w:val="_"/>
    <w:basedOn w:val="Fontepargpadro"/>
    <w:rsid w:val="00063721"/>
  </w:style>
  <w:style w:type="character" w:customStyle="1" w:styleId="acessos">
    <w:name w:val="acessos"/>
    <w:basedOn w:val="Fontepargpadro"/>
    <w:rsid w:val="006F68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6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7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25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77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1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5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40483">
          <w:blockQuote w:val="1"/>
          <w:marLeft w:val="-385"/>
          <w:marRight w:val="0"/>
          <w:marTop w:val="4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6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13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9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97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654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4712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0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4180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06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0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65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33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95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3799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2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60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4479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07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538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4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0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16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61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8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3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63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54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99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46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73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12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53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798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25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48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27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94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06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57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45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06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91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12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72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36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22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15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88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89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90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20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73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36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65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94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65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71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437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1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65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32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47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8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98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31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19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79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88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2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35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542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32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15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08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28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36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83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08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70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239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44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8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4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95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8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46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73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51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19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48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363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13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62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76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08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35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44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54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75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78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82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71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45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06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94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0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40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75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12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63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4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49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0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17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60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48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656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76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60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16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57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85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84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18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31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6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44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52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48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9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26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833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98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03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07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54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09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644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82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58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61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5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17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13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2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07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01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388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5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9625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0948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681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9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5294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4080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212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0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1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7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9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1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5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6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9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6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1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0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02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338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6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3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80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06723">
          <w:marLeft w:val="0"/>
          <w:marRight w:val="0"/>
          <w:marTop w:val="0"/>
          <w:marBottom w:val="3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3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7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2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900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28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41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96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25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0345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26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0477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7162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9735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9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3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0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8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5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9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25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0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1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0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62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2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2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0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59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67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95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51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44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47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55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08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65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23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45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49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66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992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77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09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852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02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37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88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73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0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9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4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35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29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873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56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010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2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92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57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53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01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562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25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6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84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25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34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81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01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25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44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65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46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71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38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7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705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23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hyperlink" Target="https://imasters.com.br/back-end/o-que-aprendi-com-o-livro-vraptor-desenvolvimento-agil-para-web-com-java" TargetMode="External"/><Relationship Id="rId21" Type="http://schemas.openxmlformats.org/officeDocument/2006/relationships/image" Target="media/image9.png"/><Relationship Id="rId34" Type="http://schemas.openxmlformats.org/officeDocument/2006/relationships/hyperlink" Target="https://www.ibm.com/developerworks/java/tutorials/j-introjsp/j-introjsp.html" TargetMode="External"/><Relationship Id="rId42" Type="http://schemas.openxmlformats.org/officeDocument/2006/relationships/hyperlink" Target="https://docs.oracle.com/javaee/6/tutorial/doc/bnafe.html" TargetMode="External"/><Relationship Id="rId47" Type="http://schemas.openxmlformats.org/officeDocument/2006/relationships/hyperlink" Target="http://www.vraptor.org/pt/docs" TargetMode="External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9" Type="http://schemas.openxmlformats.org/officeDocument/2006/relationships/image" Target="media/image17.png"/><Relationship Id="rId11" Type="http://schemas.openxmlformats.org/officeDocument/2006/relationships/hyperlink" Target="https://pt.wikipedia.org/wiki/Christopher_Alexander" TargetMode="External"/><Relationship Id="rId24" Type="http://schemas.openxmlformats.org/officeDocument/2006/relationships/image" Target="media/image12.png"/><Relationship Id="rId32" Type="http://schemas.openxmlformats.org/officeDocument/2006/relationships/hyperlink" Target="https://github.com/caelum/vraptor-quartzjob" TargetMode="External"/><Relationship Id="rId37" Type="http://schemas.openxmlformats.org/officeDocument/2006/relationships/hyperlink" Target="http://g.oswego.edu/dl/ca/ca/ca.html" TargetMode="External"/><Relationship Id="rId40" Type="http://schemas.openxmlformats.org/officeDocument/2006/relationships/hyperlink" Target="https://javapipe.com/hosting/blog/best-java-web-frameworks" TargetMode="External"/><Relationship Id="rId45" Type="http://schemas.openxmlformats.org/officeDocument/2006/relationships/hyperlink" Target="https://docs.spring.io/spring/docs/current/spring-framework-reference/index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hyperlink" Target="http://g.oswego.edu/dl/ca/ca/ca.html" TargetMode="External"/><Relationship Id="rId49" Type="http://schemas.openxmlformats.org/officeDocument/2006/relationships/header" Target="header1.xml"/><Relationship Id="rId10" Type="http://schemas.openxmlformats.org/officeDocument/2006/relationships/hyperlink" Target="https://pt.wikipedia.org/wiki/Christopher_Alexander" TargetMode="External"/><Relationship Id="rId19" Type="http://schemas.openxmlformats.org/officeDocument/2006/relationships/image" Target="media/image7.png"/><Relationship Id="rId31" Type="http://schemas.openxmlformats.org/officeDocument/2006/relationships/hyperlink" Target="https://github.com/caelum/vraptor-simplemail" TargetMode="External"/><Relationship Id="rId44" Type="http://schemas.openxmlformats.org/officeDocument/2006/relationships/hyperlink" Target="https://zeroturnaround.com/rebellabs/java-tools-and-technologies-landscape-2016/" TargetMode="External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professorclaudinei@uol.com.br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hyperlink" Target="https://github.com/caelum/vraptor-time-converters" TargetMode="External"/><Relationship Id="rId35" Type="http://schemas.openxmlformats.org/officeDocument/2006/relationships/hyperlink" Target="https://github.com/caelum/vraptor4" TargetMode="External"/><Relationship Id="rId43" Type="http://schemas.openxmlformats.org/officeDocument/2006/relationships/hyperlink" Target="https://heim.ifi.uio.no/~trygver/1979/mvc-2/1979-12-MVC.pdf" TargetMode="External"/><Relationship Id="rId48" Type="http://schemas.openxmlformats.org/officeDocument/2006/relationships/hyperlink" Target="https://www.javatpoint.com/spring-mvc-tutorial" TargetMode="External"/><Relationship Id="rId8" Type="http://schemas.openxmlformats.org/officeDocument/2006/relationships/hyperlink" Target="mailto:cezar.nk@gmail.com" TargetMode="External"/><Relationship Id="rId51" Type="http://schemas.microsoft.com/office/2011/relationships/people" Target="people.xml"/><Relationship Id="rId3" Type="http://schemas.openxmlformats.org/officeDocument/2006/relationships/styles" Target="styles.xml"/><Relationship Id="rId12" Type="http://schemas.openxmlformats.org/officeDocument/2006/relationships/hyperlink" Target="https://spring.io/tools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hyperlink" Target="https://github.com/caelum/vraptor-jpa" TargetMode="External"/><Relationship Id="rId38" Type="http://schemas.openxmlformats.org/officeDocument/2006/relationships/hyperlink" Target="http://www.dailyrazor.com/blog/best-java-web-frameworks/" TargetMode="External"/><Relationship Id="rId46" Type="http://schemas.openxmlformats.org/officeDocument/2006/relationships/hyperlink" Target="https://github.com/spring-projects/spring-framework" TargetMode="External"/><Relationship Id="rId20" Type="http://schemas.openxmlformats.org/officeDocument/2006/relationships/image" Target="media/image8.png"/><Relationship Id="rId41" Type="http://schemas.openxmlformats.org/officeDocument/2006/relationships/hyperlink" Target="https://webinsider.com.br/boas-praticas-no-desenvolvimento-de-website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F3C835-AB83-4FB3-8396-CD72470BA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22</Pages>
  <Words>7219</Words>
  <Characters>38986</Characters>
  <Application>Microsoft Office Word</Application>
  <DocSecurity>0</DocSecurity>
  <Lines>324</Lines>
  <Paragraphs>92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Claudinei Nuno</cp:lastModifiedBy>
  <cp:revision>3</cp:revision>
  <dcterms:created xsi:type="dcterms:W3CDTF">2018-12-11T17:16:00Z</dcterms:created>
  <dcterms:modified xsi:type="dcterms:W3CDTF">2018-12-11T17:30:00Z</dcterms:modified>
</cp:coreProperties>
</file>